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FA887" w14:textId="2138F788" w:rsidR="00155660" w:rsidRDefault="00155660" w:rsidP="00155660">
      <w:pPr>
        <w:tabs>
          <w:tab w:val="left" w:pos="2580"/>
          <w:tab w:val="center" w:pos="4513"/>
        </w:tabs>
        <w:jc w:val="center"/>
        <w:rPr>
          <w:rFonts w:ascii="Agency FB" w:hAnsi="Agency FB"/>
          <w:b/>
          <w:i/>
          <w:sz w:val="52"/>
          <w:szCs w:val="20"/>
          <w:u w:val="single"/>
          <w:lang w:val="en-US"/>
        </w:rPr>
      </w:pPr>
      <w:r>
        <w:rPr>
          <w:rFonts w:ascii="Agency FB" w:hAnsi="Agency FB"/>
          <w:b/>
          <w:i/>
          <w:sz w:val="52"/>
          <w:szCs w:val="20"/>
          <w:u w:val="single"/>
          <w:lang w:val="en-US"/>
        </w:rPr>
        <w:t xml:space="preserve">Object Oriented Program  </w:t>
      </w:r>
    </w:p>
    <w:p w14:paraId="59FFA4C9" w14:textId="77777777" w:rsidR="00155660" w:rsidRDefault="00155660" w:rsidP="00155660">
      <w:pPr>
        <w:tabs>
          <w:tab w:val="left" w:pos="2580"/>
          <w:tab w:val="center" w:pos="4513"/>
        </w:tabs>
        <w:jc w:val="center"/>
        <w:rPr>
          <w:rFonts w:ascii="Agency FB" w:hAnsi="Agency FB"/>
          <w:b/>
          <w:i/>
          <w:sz w:val="52"/>
          <w:szCs w:val="20"/>
          <w:u w:val="single"/>
          <w:lang w:val="en-US"/>
        </w:rPr>
      </w:pPr>
      <w:r>
        <w:rPr>
          <w:rFonts w:ascii="Agency FB" w:hAnsi="Agency FB"/>
          <w:b/>
          <w:i/>
          <w:sz w:val="52"/>
          <w:szCs w:val="20"/>
          <w:u w:val="single"/>
          <w:lang w:val="en-US"/>
        </w:rPr>
        <w:t xml:space="preserve">Final Project </w:t>
      </w:r>
    </w:p>
    <w:p w14:paraId="5B697636" w14:textId="4846AA4A" w:rsidR="00155660" w:rsidRPr="003E2132" w:rsidRDefault="00155660" w:rsidP="00155660">
      <w:pPr>
        <w:tabs>
          <w:tab w:val="left" w:pos="2580"/>
          <w:tab w:val="center" w:pos="4513"/>
        </w:tabs>
        <w:jc w:val="center"/>
        <w:rPr>
          <w:rFonts w:ascii="Agency FB" w:hAnsi="Agency FB"/>
          <w:sz w:val="420"/>
          <w:szCs w:val="20"/>
        </w:rPr>
      </w:pPr>
      <w:r w:rsidRPr="003E2132">
        <w:rPr>
          <w:rFonts w:ascii="Agency FB" w:hAnsi="Agency FB"/>
          <w:noProof/>
          <w:sz w:val="440"/>
          <w:szCs w:val="20"/>
        </w:rPr>
        <w:drawing>
          <wp:inline distT="0" distB="0" distL="0" distR="0" wp14:anchorId="1876B995" wp14:editId="3D707A42">
            <wp:extent cx="1743075" cy="2157272"/>
            <wp:effectExtent l="0" t="0" r="0" b="0"/>
            <wp:docPr id="12" name="Picture 12" descr="C:\Users\Admin\Desktop\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ownload.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946" cy="2178152"/>
                    </a:xfrm>
                    <a:prstGeom prst="rect">
                      <a:avLst/>
                    </a:prstGeom>
                    <a:noFill/>
                    <a:ln>
                      <a:noFill/>
                    </a:ln>
                  </pic:spPr>
                </pic:pic>
              </a:graphicData>
            </a:graphic>
          </wp:inline>
        </w:drawing>
      </w:r>
    </w:p>
    <w:p w14:paraId="3B8AD4BC" w14:textId="77777777" w:rsidR="00155660" w:rsidRPr="003E2132" w:rsidRDefault="00155660" w:rsidP="00155660">
      <w:pPr>
        <w:rPr>
          <w:rFonts w:ascii="Agency FB" w:hAnsi="Agency FB"/>
          <w:b/>
          <w:color w:val="FF0000"/>
          <w:sz w:val="40"/>
          <w:szCs w:val="20"/>
          <w:lang w:val="en-US"/>
        </w:rPr>
      </w:pPr>
      <w:r w:rsidRPr="003E2132">
        <w:rPr>
          <w:rFonts w:ascii="Agency FB" w:hAnsi="Agency FB"/>
          <w:b/>
          <w:color w:val="FF0000"/>
          <w:sz w:val="40"/>
          <w:szCs w:val="20"/>
        </w:rPr>
        <w:t xml:space="preserve">Submitted to: </w:t>
      </w:r>
      <w:r w:rsidRPr="003E2132">
        <w:rPr>
          <w:rFonts w:ascii="Agency FB" w:hAnsi="Agency FB" w:cstheme="minorHAnsi"/>
          <w:b/>
          <w:color w:val="FF0000"/>
          <w:sz w:val="40"/>
          <w:szCs w:val="40"/>
          <w:u w:val="single"/>
          <w:lang w:val="en-US"/>
        </w:rPr>
        <w:t>Madam Erum Ashraf</w:t>
      </w:r>
    </w:p>
    <w:p w14:paraId="580FFE25" w14:textId="03C82B5F" w:rsidR="00155660" w:rsidRPr="00155660" w:rsidRDefault="00155660" w:rsidP="00155660">
      <w:pPr>
        <w:rPr>
          <w:rFonts w:ascii="Agency FB" w:hAnsi="Agency FB"/>
          <w:sz w:val="28"/>
          <w:szCs w:val="14"/>
          <w:u w:val="single"/>
        </w:rPr>
      </w:pPr>
      <w:r w:rsidRPr="00155660">
        <w:rPr>
          <w:rFonts w:ascii="Agency FB" w:hAnsi="Agency FB"/>
          <w:b/>
          <w:sz w:val="28"/>
          <w:szCs w:val="14"/>
        </w:rPr>
        <w:t>Submitted by</w:t>
      </w:r>
      <w:r w:rsidRPr="00155660">
        <w:rPr>
          <w:rFonts w:ascii="Agency FB" w:hAnsi="Agency FB"/>
          <w:sz w:val="28"/>
          <w:szCs w:val="14"/>
        </w:rPr>
        <w:t xml:space="preserve">: </w:t>
      </w:r>
      <w:r w:rsidRPr="00155660">
        <w:rPr>
          <w:rFonts w:ascii="Agency FB" w:hAnsi="Agency FB"/>
          <w:b/>
          <w:sz w:val="28"/>
          <w:szCs w:val="14"/>
          <w:lang w:val="en-US"/>
        </w:rPr>
        <w:t>Saad Atif</w:t>
      </w:r>
      <w:r>
        <w:rPr>
          <w:rFonts w:ascii="Agency FB" w:hAnsi="Agency FB"/>
          <w:b/>
          <w:sz w:val="28"/>
          <w:szCs w:val="14"/>
          <w:lang w:val="en-US"/>
        </w:rPr>
        <w:t xml:space="preserve">                              </w:t>
      </w:r>
      <w:r w:rsidRPr="00155660">
        <w:rPr>
          <w:rFonts w:ascii="Agency FB" w:hAnsi="Agency FB"/>
          <w:b/>
          <w:sz w:val="28"/>
          <w:szCs w:val="14"/>
        </w:rPr>
        <w:t>Enrolment #</w:t>
      </w:r>
      <w:r w:rsidRPr="00155660">
        <w:rPr>
          <w:rFonts w:ascii="Agency FB" w:hAnsi="Agency FB"/>
          <w:sz w:val="28"/>
          <w:szCs w:val="14"/>
        </w:rPr>
        <w:t xml:space="preserve"> </w:t>
      </w:r>
      <w:r w:rsidRPr="00155660">
        <w:rPr>
          <w:rFonts w:ascii="Agency FB" w:hAnsi="Agency FB"/>
          <w:b/>
          <w:sz w:val="28"/>
          <w:szCs w:val="14"/>
          <w:u w:val="single"/>
        </w:rPr>
        <w:t>01-134212-1</w:t>
      </w:r>
      <w:r w:rsidRPr="00155660">
        <w:rPr>
          <w:rFonts w:ascii="Agency FB" w:hAnsi="Agency FB"/>
          <w:b/>
          <w:sz w:val="28"/>
          <w:szCs w:val="14"/>
          <w:u w:val="single"/>
          <w:lang w:val="en-US"/>
        </w:rPr>
        <w:t>56</w:t>
      </w:r>
      <w:r w:rsidRPr="00155660">
        <w:rPr>
          <w:rFonts w:ascii="Agency FB" w:hAnsi="Agency FB"/>
          <w:sz w:val="28"/>
          <w:szCs w:val="14"/>
          <w:u w:val="single"/>
        </w:rPr>
        <w:t xml:space="preserve"> </w:t>
      </w:r>
    </w:p>
    <w:p w14:paraId="2CB36A33" w14:textId="067DBAC0" w:rsidR="00155660" w:rsidRPr="00155660" w:rsidRDefault="00155660" w:rsidP="00155660">
      <w:pPr>
        <w:rPr>
          <w:rFonts w:ascii="Agency FB" w:hAnsi="Agency FB"/>
          <w:sz w:val="28"/>
          <w:szCs w:val="14"/>
          <w:u w:val="single"/>
        </w:rPr>
      </w:pPr>
      <w:r w:rsidRPr="00155660">
        <w:rPr>
          <w:rFonts w:ascii="Agency FB" w:hAnsi="Agency FB"/>
          <w:b/>
          <w:sz w:val="28"/>
          <w:szCs w:val="14"/>
        </w:rPr>
        <w:t>Submitted by</w:t>
      </w:r>
      <w:r w:rsidRPr="00155660">
        <w:rPr>
          <w:rFonts w:ascii="Agency FB" w:hAnsi="Agency FB"/>
          <w:sz w:val="28"/>
          <w:szCs w:val="14"/>
        </w:rPr>
        <w:t xml:space="preserve">: </w:t>
      </w:r>
      <w:r w:rsidRPr="00155660">
        <w:rPr>
          <w:rFonts w:ascii="Agency FB" w:hAnsi="Agency FB"/>
          <w:b/>
          <w:sz w:val="28"/>
          <w:szCs w:val="14"/>
        </w:rPr>
        <w:t>Qazi Muhammad Usma</w:t>
      </w:r>
      <w:r>
        <w:rPr>
          <w:rFonts w:ascii="Agency FB" w:hAnsi="Agency FB"/>
          <w:b/>
          <w:sz w:val="28"/>
          <w:szCs w:val="14"/>
          <w:lang w:val="en-US"/>
        </w:rPr>
        <w:t xml:space="preserve">n      </w:t>
      </w:r>
      <w:r w:rsidRPr="00155660">
        <w:rPr>
          <w:rFonts w:ascii="Agency FB" w:hAnsi="Agency FB"/>
          <w:b/>
          <w:sz w:val="28"/>
          <w:szCs w:val="14"/>
        </w:rPr>
        <w:t>Enrolment #</w:t>
      </w:r>
      <w:r w:rsidRPr="00155660">
        <w:rPr>
          <w:rFonts w:ascii="Agency FB" w:hAnsi="Agency FB"/>
          <w:sz w:val="28"/>
          <w:szCs w:val="14"/>
        </w:rPr>
        <w:t xml:space="preserve"> </w:t>
      </w:r>
      <w:r w:rsidRPr="00155660">
        <w:rPr>
          <w:rFonts w:ascii="Agency FB" w:hAnsi="Agency FB"/>
          <w:b/>
          <w:sz w:val="28"/>
          <w:szCs w:val="14"/>
          <w:u w:val="single"/>
        </w:rPr>
        <w:t>01-134212-149</w:t>
      </w:r>
      <w:r w:rsidRPr="00155660">
        <w:rPr>
          <w:rFonts w:ascii="Agency FB" w:hAnsi="Agency FB"/>
          <w:sz w:val="28"/>
          <w:szCs w:val="14"/>
          <w:u w:val="single"/>
        </w:rPr>
        <w:t xml:space="preserve"> </w:t>
      </w:r>
    </w:p>
    <w:p w14:paraId="1FA8F019" w14:textId="731FCF81" w:rsidR="00155660" w:rsidRPr="00155660" w:rsidRDefault="00155660" w:rsidP="00155660">
      <w:pPr>
        <w:rPr>
          <w:rFonts w:ascii="Agency FB" w:hAnsi="Agency FB"/>
          <w:sz w:val="28"/>
          <w:szCs w:val="14"/>
          <w:u w:val="single"/>
          <w:lang w:val="en-US"/>
        </w:rPr>
      </w:pPr>
      <w:r w:rsidRPr="00155660">
        <w:rPr>
          <w:rFonts w:ascii="Agency FB" w:hAnsi="Agency FB"/>
          <w:b/>
          <w:sz w:val="28"/>
          <w:szCs w:val="14"/>
        </w:rPr>
        <w:t>Submitted by</w:t>
      </w:r>
      <w:r w:rsidRPr="00155660">
        <w:rPr>
          <w:rFonts w:ascii="Agency FB" w:hAnsi="Agency FB"/>
          <w:sz w:val="28"/>
          <w:szCs w:val="14"/>
        </w:rPr>
        <w:t xml:space="preserve">: </w:t>
      </w:r>
      <w:r w:rsidRPr="00155660">
        <w:rPr>
          <w:rFonts w:ascii="Agency FB" w:hAnsi="Agency FB"/>
          <w:b/>
          <w:sz w:val="28"/>
          <w:szCs w:val="14"/>
          <w:lang w:val="en-US"/>
        </w:rPr>
        <w:t>Rohan Ahme</w:t>
      </w:r>
      <w:r>
        <w:rPr>
          <w:rFonts w:ascii="Agency FB" w:hAnsi="Agency FB"/>
          <w:b/>
          <w:sz w:val="28"/>
          <w:szCs w:val="14"/>
          <w:lang w:val="en-US"/>
        </w:rPr>
        <w:t xml:space="preserve">d                      </w:t>
      </w:r>
      <w:r w:rsidRPr="00155660">
        <w:rPr>
          <w:rFonts w:ascii="Agency FB" w:hAnsi="Agency FB"/>
          <w:b/>
          <w:sz w:val="28"/>
          <w:szCs w:val="14"/>
        </w:rPr>
        <w:t>Enrolment #</w:t>
      </w:r>
      <w:r w:rsidRPr="00155660">
        <w:rPr>
          <w:rFonts w:ascii="Agency FB" w:hAnsi="Agency FB"/>
          <w:sz w:val="28"/>
          <w:szCs w:val="14"/>
        </w:rPr>
        <w:t xml:space="preserve"> </w:t>
      </w:r>
      <w:r w:rsidRPr="00155660">
        <w:rPr>
          <w:rFonts w:ascii="Agency FB" w:hAnsi="Agency FB"/>
          <w:b/>
          <w:sz w:val="28"/>
          <w:szCs w:val="14"/>
          <w:u w:val="single"/>
        </w:rPr>
        <w:t>01-134212-1</w:t>
      </w:r>
      <w:r w:rsidRPr="00155660">
        <w:rPr>
          <w:rFonts w:ascii="Agency FB" w:hAnsi="Agency FB"/>
          <w:b/>
          <w:sz w:val="28"/>
          <w:szCs w:val="14"/>
          <w:u w:val="single"/>
          <w:lang w:val="en-US"/>
        </w:rPr>
        <w:t>53</w:t>
      </w:r>
    </w:p>
    <w:p w14:paraId="7895C713" w14:textId="77777777" w:rsidR="00155660" w:rsidRDefault="00155660" w:rsidP="00155660">
      <w:pPr>
        <w:rPr>
          <w:rFonts w:ascii="Agency FB" w:hAnsi="Agency FB"/>
          <w:szCs w:val="20"/>
          <w:u w:val="single"/>
        </w:rPr>
      </w:pPr>
    </w:p>
    <w:p w14:paraId="25032ADA" w14:textId="77777777" w:rsidR="00155660" w:rsidRDefault="00155660" w:rsidP="00155660">
      <w:pPr>
        <w:rPr>
          <w:rFonts w:ascii="Agency FB" w:hAnsi="Agency FB"/>
          <w:szCs w:val="20"/>
          <w:u w:val="single"/>
        </w:rPr>
      </w:pPr>
    </w:p>
    <w:p w14:paraId="058FA5EC" w14:textId="77777777" w:rsidR="00155660" w:rsidRDefault="00155660" w:rsidP="00155660">
      <w:pPr>
        <w:rPr>
          <w:rFonts w:ascii="Agency FB" w:hAnsi="Agency FB"/>
          <w:szCs w:val="20"/>
          <w:u w:val="single"/>
        </w:rPr>
      </w:pPr>
    </w:p>
    <w:p w14:paraId="72DCEF1A" w14:textId="77777777" w:rsidR="00155660" w:rsidRPr="003E2132" w:rsidRDefault="00155660" w:rsidP="00155660">
      <w:pPr>
        <w:rPr>
          <w:rFonts w:ascii="Agency FB" w:hAnsi="Agency FB"/>
          <w:sz w:val="6"/>
          <w:szCs w:val="4"/>
          <w:u w:val="single"/>
        </w:rPr>
      </w:pPr>
    </w:p>
    <w:p w14:paraId="20CDA445" w14:textId="77777777" w:rsidR="00155660" w:rsidRPr="003E2132" w:rsidRDefault="00155660" w:rsidP="00155660">
      <w:pPr>
        <w:rPr>
          <w:rFonts w:ascii="Agency FB" w:hAnsi="Agency FB"/>
          <w:b/>
          <w:sz w:val="40"/>
          <w:szCs w:val="20"/>
        </w:rPr>
      </w:pPr>
      <w:r w:rsidRPr="003E2132">
        <w:rPr>
          <w:rFonts w:ascii="Agency FB" w:hAnsi="Agency FB"/>
          <w:b/>
          <w:sz w:val="40"/>
          <w:szCs w:val="20"/>
        </w:rPr>
        <w:t>Department of Computer Science</w:t>
      </w:r>
    </w:p>
    <w:p w14:paraId="0C23AD3B" w14:textId="26686E11" w:rsidR="00155660" w:rsidRDefault="00155660" w:rsidP="00155660">
      <w:pPr>
        <w:rPr>
          <w:rFonts w:ascii="Agency FB" w:hAnsi="Agency FB"/>
          <w:b/>
          <w:sz w:val="56"/>
          <w:szCs w:val="20"/>
        </w:rPr>
      </w:pPr>
      <w:r w:rsidRPr="003E2132">
        <w:rPr>
          <w:rFonts w:ascii="Agency FB" w:hAnsi="Agency FB"/>
          <w:b/>
          <w:sz w:val="56"/>
          <w:szCs w:val="20"/>
        </w:rPr>
        <w:t xml:space="preserve">Bahria University Islamabad </w:t>
      </w:r>
    </w:p>
    <w:p w14:paraId="0F5352BA" w14:textId="0A99672A" w:rsidR="00155660" w:rsidRDefault="00155660" w:rsidP="00155660">
      <w:pPr>
        <w:rPr>
          <w:rFonts w:ascii="Agency FB" w:hAnsi="Agency FB"/>
          <w:b/>
          <w:sz w:val="56"/>
          <w:szCs w:val="20"/>
        </w:rPr>
      </w:pPr>
    </w:p>
    <w:p w14:paraId="6BEEF020" w14:textId="6841988A" w:rsidR="003313BA" w:rsidRPr="000B79B6" w:rsidRDefault="003313BA">
      <w:pPr>
        <w:rPr>
          <w:ins w:id="0" w:author="01-134212-149" w:date="2022-06-22T20:09:00Z"/>
          <w:rFonts w:ascii="Agency FB" w:hAnsi="Agency FB"/>
          <w:b/>
          <w:sz w:val="56"/>
          <w:szCs w:val="20"/>
          <w:lang w:val="en-US"/>
          <w:rPrChange w:id="1" w:author="01-134212-149" w:date="2022-06-22T21:15:00Z">
            <w:rPr>
              <w:ins w:id="2" w:author="01-134212-149" w:date="2022-06-22T20:09:00Z"/>
            </w:rPr>
          </w:rPrChange>
        </w:rPr>
        <w:pPrChange w:id="3" w:author="01-134212-149" w:date="2022-06-22T21:15:00Z">
          <w:pPr>
            <w:spacing w:after="147" w:line="240" w:lineRule="auto"/>
          </w:pPr>
        </w:pPrChange>
      </w:pPr>
      <w:ins w:id="4" w:author="01-134212-149" w:date="2022-06-22T20:09:00Z">
        <w:r>
          <w:rPr>
            <w:rFonts w:ascii="Agency FB" w:hAnsi="Agency FB"/>
            <w:b/>
            <w:sz w:val="56"/>
            <w:szCs w:val="20"/>
            <w:lang w:val="en-US"/>
          </w:rPr>
          <w:lastRenderedPageBreak/>
          <w:t>Project Report:</w:t>
        </w:r>
      </w:ins>
    </w:p>
    <w:p w14:paraId="28A8457B" w14:textId="14D9546C" w:rsidR="003313BA" w:rsidRPr="000B79B6" w:rsidRDefault="003313BA">
      <w:pPr>
        <w:rPr>
          <w:ins w:id="5" w:author="01-134212-149" w:date="2022-06-22T20:09:00Z"/>
          <w:rFonts w:ascii="Agency FB" w:hAnsi="Agency FB"/>
          <w:sz w:val="24"/>
          <w:szCs w:val="24"/>
          <w:rPrChange w:id="6" w:author="01-134212-149" w:date="2022-06-22T21:15:00Z">
            <w:rPr>
              <w:ins w:id="7" w:author="01-134212-149" w:date="2022-06-22T20:09:00Z"/>
            </w:rPr>
          </w:rPrChange>
        </w:rPr>
        <w:pPrChange w:id="8" w:author="01-134212-149" w:date="2022-06-22T20:10:00Z">
          <w:pPr>
            <w:numPr>
              <w:numId w:val="1"/>
            </w:numPr>
            <w:spacing w:after="253" w:line="348" w:lineRule="auto"/>
            <w:ind w:left="485" w:hanging="360"/>
            <w:jc w:val="both"/>
          </w:pPr>
        </w:pPrChange>
      </w:pPr>
      <w:ins w:id="9" w:author="01-134212-149" w:date="2022-06-22T20:09:00Z">
        <w:r w:rsidRPr="000B79B6">
          <w:rPr>
            <w:rFonts w:ascii="Agency FB" w:hAnsi="Agency FB"/>
            <w:sz w:val="24"/>
            <w:szCs w:val="24"/>
            <w:rPrChange w:id="10" w:author="01-134212-149" w:date="2022-06-22T21:15:00Z">
              <w:rPr/>
            </w:rPrChange>
          </w:rPr>
          <w:t>Design</w:t>
        </w:r>
      </w:ins>
      <w:ins w:id="11" w:author="01-134212-149" w:date="2022-06-22T21:12:00Z">
        <w:r w:rsidR="000B79B6" w:rsidRPr="000B79B6">
          <w:rPr>
            <w:rFonts w:ascii="Agency FB" w:hAnsi="Agency FB"/>
            <w:sz w:val="24"/>
            <w:szCs w:val="24"/>
            <w:lang w:val="en-US"/>
            <w:rPrChange w:id="12" w:author="01-134212-149" w:date="2022-06-22T21:15:00Z">
              <w:rPr>
                <w:rFonts w:ascii="Agency FB" w:hAnsi="Agency FB"/>
                <w:lang w:val="en-US"/>
              </w:rPr>
            </w:rPrChange>
          </w:rPr>
          <w:t>ed</w:t>
        </w:r>
      </w:ins>
      <w:ins w:id="13" w:author="01-134212-149" w:date="2022-06-22T20:09:00Z">
        <w:r w:rsidRPr="000B79B6">
          <w:rPr>
            <w:rFonts w:ascii="Agency FB" w:hAnsi="Agency FB"/>
            <w:sz w:val="24"/>
            <w:szCs w:val="24"/>
            <w:rPrChange w:id="14" w:author="01-134212-149" w:date="2022-06-22T21:15:00Z">
              <w:rPr/>
            </w:rPrChange>
          </w:rPr>
          <w:t xml:space="preserve"> and develop</w:t>
        </w:r>
      </w:ins>
      <w:ins w:id="15" w:author="01-134212-149" w:date="2022-06-22T21:13:00Z">
        <w:r w:rsidR="000B79B6" w:rsidRPr="000B79B6">
          <w:rPr>
            <w:rFonts w:ascii="Agency FB" w:hAnsi="Agency FB"/>
            <w:sz w:val="24"/>
            <w:szCs w:val="24"/>
            <w:lang w:val="en-US"/>
            <w:rPrChange w:id="16" w:author="01-134212-149" w:date="2022-06-22T21:15:00Z">
              <w:rPr>
                <w:rFonts w:ascii="Agency FB" w:hAnsi="Agency FB"/>
                <w:lang w:val="en-US"/>
              </w:rPr>
            </w:rPrChange>
          </w:rPr>
          <w:t>ed</w:t>
        </w:r>
      </w:ins>
      <w:ins w:id="17" w:author="01-134212-149" w:date="2022-06-22T20:09:00Z">
        <w:r w:rsidRPr="000B79B6">
          <w:rPr>
            <w:rFonts w:ascii="Agency FB" w:hAnsi="Agency FB"/>
            <w:sz w:val="24"/>
            <w:szCs w:val="24"/>
            <w:rPrChange w:id="18" w:author="01-134212-149" w:date="2022-06-22T21:15:00Z">
              <w:rPr/>
            </w:rPrChange>
          </w:rPr>
          <w:t xml:space="preserve"> an application to automate a </w:t>
        </w:r>
        <w:r w:rsidRPr="000B79B6">
          <w:rPr>
            <w:rFonts w:ascii="Agency FB" w:hAnsi="Agency FB"/>
            <w:b/>
            <w:sz w:val="24"/>
            <w:szCs w:val="24"/>
            <w:rPrChange w:id="19" w:author="01-134212-149" w:date="2022-06-22T21:15:00Z">
              <w:rPr>
                <w:b/>
              </w:rPr>
            </w:rPrChange>
          </w:rPr>
          <w:t>Patient Management System</w:t>
        </w:r>
        <w:r w:rsidRPr="000B79B6">
          <w:rPr>
            <w:rFonts w:ascii="Agency FB" w:hAnsi="Agency FB"/>
            <w:sz w:val="24"/>
            <w:szCs w:val="24"/>
            <w:rPrChange w:id="20" w:author="01-134212-149" w:date="2022-06-22T21:15:00Z">
              <w:rPr/>
            </w:rPrChange>
          </w:rPr>
          <w:t xml:space="preserve">. The detail of the application is written below </w:t>
        </w:r>
      </w:ins>
    </w:p>
    <w:p w14:paraId="5A7E53FA" w14:textId="4BC78125" w:rsidR="003313BA" w:rsidRPr="000B79B6" w:rsidRDefault="003313BA" w:rsidP="003313BA">
      <w:pPr>
        <w:spacing w:after="255" w:line="240" w:lineRule="auto"/>
        <w:ind w:left="500"/>
        <w:rPr>
          <w:ins w:id="21" w:author="01-134212-149" w:date="2022-06-22T20:09:00Z"/>
          <w:rFonts w:ascii="Agency FB" w:hAnsi="Agency FB"/>
          <w:sz w:val="24"/>
          <w:szCs w:val="24"/>
          <w:rPrChange w:id="22" w:author="01-134212-149" w:date="2022-06-22T21:15:00Z">
            <w:rPr>
              <w:ins w:id="23" w:author="01-134212-149" w:date="2022-06-22T20:09:00Z"/>
            </w:rPr>
          </w:rPrChange>
        </w:rPr>
      </w:pPr>
      <w:ins w:id="24" w:author="01-134212-149" w:date="2022-06-22T20:09:00Z">
        <w:r w:rsidRPr="000B79B6">
          <w:rPr>
            <w:rFonts w:ascii="Agency FB" w:hAnsi="Agency FB"/>
            <w:sz w:val="24"/>
            <w:szCs w:val="24"/>
            <w:rPrChange w:id="25" w:author="01-134212-149" w:date="2022-06-22T21:15:00Z">
              <w:rPr/>
            </w:rPrChange>
          </w:rPr>
          <w:t xml:space="preserve">                                  </w:t>
        </w:r>
      </w:ins>
    </w:p>
    <w:p w14:paraId="3B6884EC" w14:textId="1FB6F8E2" w:rsidR="003313BA" w:rsidRPr="000B79B6" w:rsidRDefault="003313BA" w:rsidP="003313BA">
      <w:pPr>
        <w:numPr>
          <w:ilvl w:val="0"/>
          <w:numId w:val="1"/>
        </w:numPr>
        <w:spacing w:after="253" w:line="348" w:lineRule="auto"/>
        <w:ind w:hanging="360"/>
        <w:jc w:val="both"/>
        <w:rPr>
          <w:ins w:id="26" w:author="01-134212-149" w:date="2022-06-22T20:09:00Z"/>
          <w:rFonts w:ascii="Agency FB" w:hAnsi="Agency FB"/>
          <w:sz w:val="24"/>
          <w:szCs w:val="24"/>
          <w:rPrChange w:id="27" w:author="01-134212-149" w:date="2022-06-22T21:15:00Z">
            <w:rPr>
              <w:ins w:id="28" w:author="01-134212-149" w:date="2022-06-22T20:09:00Z"/>
            </w:rPr>
          </w:rPrChange>
        </w:rPr>
      </w:pPr>
      <w:ins w:id="29" w:author="01-134212-149" w:date="2022-06-22T20:09:00Z">
        <w:r w:rsidRPr="000B79B6">
          <w:rPr>
            <w:rFonts w:ascii="Agency FB" w:hAnsi="Agency FB"/>
            <w:sz w:val="24"/>
            <w:szCs w:val="24"/>
            <w:rPrChange w:id="30" w:author="01-134212-149" w:date="2022-06-22T21:15:00Z">
              <w:rPr/>
            </w:rPrChange>
          </w:rPr>
          <w:t>Create</w:t>
        </w:r>
      </w:ins>
      <w:ins w:id="31" w:author="01-134212-149" w:date="2022-06-22T21:12:00Z">
        <w:r w:rsidR="00AA4513" w:rsidRPr="000B79B6">
          <w:rPr>
            <w:rFonts w:ascii="Agency FB" w:hAnsi="Agency FB"/>
            <w:sz w:val="24"/>
            <w:szCs w:val="24"/>
            <w:lang w:val="en-US"/>
            <w:rPrChange w:id="32" w:author="01-134212-149" w:date="2022-06-22T21:15:00Z">
              <w:rPr>
                <w:rFonts w:ascii="Agency FB" w:hAnsi="Agency FB"/>
                <w:lang w:val="en-US"/>
              </w:rPr>
            </w:rPrChange>
          </w:rPr>
          <w:t>d</w:t>
        </w:r>
      </w:ins>
      <w:ins w:id="33" w:author="01-134212-149" w:date="2022-06-22T20:09:00Z">
        <w:r w:rsidRPr="000B79B6">
          <w:rPr>
            <w:rFonts w:ascii="Agency FB" w:hAnsi="Agency FB"/>
            <w:sz w:val="24"/>
            <w:szCs w:val="24"/>
            <w:rPrChange w:id="34" w:author="01-134212-149" w:date="2022-06-22T21:15:00Z">
              <w:rPr/>
            </w:rPrChange>
          </w:rPr>
          <w:t xml:space="preserve"> a class patient which has data members patient name, age, </w:t>
        </w:r>
      </w:ins>
      <w:ins w:id="35" w:author="01-134212-149" w:date="2022-06-22T20:10:00Z">
        <w:r w:rsidRPr="000B79B6">
          <w:rPr>
            <w:rFonts w:ascii="Agency FB" w:hAnsi="Agency FB"/>
            <w:sz w:val="24"/>
            <w:szCs w:val="24"/>
            <w:rPrChange w:id="36" w:author="01-134212-149" w:date="2022-06-22T21:15:00Z">
              <w:rPr>
                <w:rFonts w:ascii="Agency FB" w:hAnsi="Agency FB"/>
              </w:rPr>
            </w:rPrChange>
          </w:rPr>
          <w:t>address,</w:t>
        </w:r>
      </w:ins>
      <w:ins w:id="37" w:author="01-134212-149" w:date="2022-06-22T20:09:00Z">
        <w:r w:rsidRPr="000B79B6">
          <w:rPr>
            <w:rFonts w:ascii="Agency FB" w:hAnsi="Agency FB"/>
            <w:sz w:val="24"/>
            <w:szCs w:val="24"/>
            <w:rPrChange w:id="38" w:author="01-134212-149" w:date="2022-06-22T21:15:00Z">
              <w:rPr/>
            </w:rPrChange>
          </w:rPr>
          <w:t xml:space="preserve"> and patient status. A patient status could be regular or corona virus. </w:t>
        </w:r>
      </w:ins>
    </w:p>
    <w:p w14:paraId="33C0292D" w14:textId="7FA21AEF" w:rsidR="003313BA" w:rsidRPr="000B79B6" w:rsidRDefault="003313BA" w:rsidP="003313BA">
      <w:pPr>
        <w:numPr>
          <w:ilvl w:val="0"/>
          <w:numId w:val="1"/>
        </w:numPr>
        <w:spacing w:after="253" w:line="348" w:lineRule="auto"/>
        <w:ind w:hanging="360"/>
        <w:jc w:val="both"/>
        <w:rPr>
          <w:ins w:id="39" w:author="01-134212-149" w:date="2022-06-22T20:09:00Z"/>
          <w:rFonts w:ascii="Agency FB" w:hAnsi="Agency FB"/>
          <w:sz w:val="24"/>
          <w:szCs w:val="24"/>
          <w:rPrChange w:id="40" w:author="01-134212-149" w:date="2022-06-22T21:15:00Z">
            <w:rPr>
              <w:ins w:id="41" w:author="01-134212-149" w:date="2022-06-22T20:09:00Z"/>
            </w:rPr>
          </w:rPrChange>
        </w:rPr>
      </w:pPr>
      <w:ins w:id="42" w:author="01-134212-149" w:date="2022-06-22T20:09:00Z">
        <w:r w:rsidRPr="000B79B6">
          <w:rPr>
            <w:rFonts w:ascii="Agency FB" w:hAnsi="Agency FB"/>
            <w:sz w:val="24"/>
            <w:szCs w:val="24"/>
            <w:rPrChange w:id="43" w:author="01-134212-149" w:date="2022-06-22T21:15:00Z">
              <w:rPr/>
            </w:rPrChange>
          </w:rPr>
          <w:t>Create</w:t>
        </w:r>
      </w:ins>
      <w:ins w:id="44" w:author="01-134212-149" w:date="2022-06-22T21:12:00Z">
        <w:r w:rsidR="00AA4513" w:rsidRPr="000B79B6">
          <w:rPr>
            <w:rFonts w:ascii="Agency FB" w:hAnsi="Agency FB"/>
            <w:sz w:val="24"/>
            <w:szCs w:val="24"/>
            <w:lang w:val="en-US"/>
            <w:rPrChange w:id="45" w:author="01-134212-149" w:date="2022-06-22T21:15:00Z">
              <w:rPr>
                <w:rFonts w:ascii="Agency FB" w:hAnsi="Agency FB"/>
                <w:lang w:val="en-US"/>
              </w:rPr>
            </w:rPrChange>
          </w:rPr>
          <w:t>d</w:t>
        </w:r>
      </w:ins>
      <w:ins w:id="46" w:author="01-134212-149" w:date="2022-06-22T20:09:00Z">
        <w:r w:rsidRPr="000B79B6">
          <w:rPr>
            <w:rFonts w:ascii="Agency FB" w:hAnsi="Agency FB"/>
            <w:sz w:val="24"/>
            <w:szCs w:val="24"/>
            <w:rPrChange w:id="47" w:author="01-134212-149" w:date="2022-06-22T21:15:00Z">
              <w:rPr/>
            </w:rPrChange>
          </w:rPr>
          <w:t xml:space="preserve"> a child class ‘</w:t>
        </w:r>
      </w:ins>
      <w:ins w:id="48" w:author="01-134212-149" w:date="2022-06-22T20:10:00Z">
        <w:r w:rsidRPr="000B79B6">
          <w:rPr>
            <w:rFonts w:ascii="Agency FB" w:hAnsi="Agency FB"/>
            <w:sz w:val="24"/>
            <w:szCs w:val="24"/>
            <w:rPrChange w:id="49" w:author="01-134212-149" w:date="2022-06-22T21:15:00Z">
              <w:rPr>
                <w:rFonts w:ascii="Agency FB" w:hAnsi="Agency FB"/>
              </w:rPr>
            </w:rPrChange>
          </w:rPr>
          <w:t>Corona Patient</w:t>
        </w:r>
      </w:ins>
      <w:ins w:id="50" w:author="01-134212-149" w:date="2022-06-22T20:09:00Z">
        <w:r w:rsidRPr="000B79B6">
          <w:rPr>
            <w:rFonts w:ascii="Agency FB" w:hAnsi="Agency FB"/>
            <w:sz w:val="24"/>
            <w:szCs w:val="24"/>
            <w:rPrChange w:id="51" w:author="01-134212-149" w:date="2022-06-22T21:15:00Z">
              <w:rPr/>
            </w:rPrChange>
          </w:rPr>
          <w:t xml:space="preserve">’ which has data members immunity level, </w:t>
        </w:r>
      </w:ins>
      <w:ins w:id="52" w:author="01-134212-149" w:date="2022-06-22T20:10:00Z">
        <w:r w:rsidRPr="000B79B6">
          <w:rPr>
            <w:rFonts w:ascii="Agency FB" w:hAnsi="Agency FB"/>
            <w:sz w:val="24"/>
            <w:szCs w:val="24"/>
            <w:rPrChange w:id="53" w:author="01-134212-149" w:date="2022-06-22T21:15:00Z">
              <w:rPr>
                <w:rFonts w:ascii="Agency FB" w:hAnsi="Agency FB"/>
              </w:rPr>
            </w:rPrChange>
          </w:rPr>
          <w:t>symptoms,</w:t>
        </w:r>
      </w:ins>
      <w:ins w:id="54" w:author="01-134212-149" w:date="2022-06-22T20:09:00Z">
        <w:r w:rsidRPr="000B79B6">
          <w:rPr>
            <w:rFonts w:ascii="Agency FB" w:hAnsi="Agency FB"/>
            <w:sz w:val="24"/>
            <w:szCs w:val="24"/>
            <w:rPrChange w:id="55" w:author="01-134212-149" w:date="2022-06-22T21:15:00Z">
              <w:rPr/>
            </w:rPrChange>
          </w:rPr>
          <w:t xml:space="preserve"> and city name. </w:t>
        </w:r>
      </w:ins>
    </w:p>
    <w:p w14:paraId="6DF87C36" w14:textId="20502984" w:rsidR="003313BA" w:rsidRPr="000B79B6" w:rsidRDefault="003313BA" w:rsidP="003313BA">
      <w:pPr>
        <w:numPr>
          <w:ilvl w:val="0"/>
          <w:numId w:val="1"/>
        </w:numPr>
        <w:spacing w:after="253" w:line="348" w:lineRule="auto"/>
        <w:ind w:hanging="360"/>
        <w:jc w:val="both"/>
        <w:rPr>
          <w:ins w:id="56" w:author="01-134212-149" w:date="2022-06-22T20:09:00Z"/>
          <w:rFonts w:ascii="Agency FB" w:hAnsi="Agency FB"/>
          <w:sz w:val="24"/>
          <w:szCs w:val="24"/>
          <w:rPrChange w:id="57" w:author="01-134212-149" w:date="2022-06-22T21:15:00Z">
            <w:rPr>
              <w:ins w:id="58" w:author="01-134212-149" w:date="2022-06-22T20:09:00Z"/>
            </w:rPr>
          </w:rPrChange>
        </w:rPr>
      </w:pPr>
      <w:ins w:id="59" w:author="01-134212-149" w:date="2022-06-22T20:09:00Z">
        <w:r w:rsidRPr="000B79B6">
          <w:rPr>
            <w:rFonts w:ascii="Agency FB" w:hAnsi="Agency FB"/>
            <w:sz w:val="24"/>
            <w:szCs w:val="24"/>
            <w:rPrChange w:id="60" w:author="01-134212-149" w:date="2022-06-22T21:15:00Z">
              <w:rPr/>
            </w:rPrChange>
          </w:rPr>
          <w:t>Create</w:t>
        </w:r>
      </w:ins>
      <w:ins w:id="61" w:author="01-134212-149" w:date="2022-06-22T21:12:00Z">
        <w:r w:rsidR="00AA4513" w:rsidRPr="000B79B6">
          <w:rPr>
            <w:rFonts w:ascii="Agency FB" w:hAnsi="Agency FB"/>
            <w:sz w:val="24"/>
            <w:szCs w:val="24"/>
            <w:lang w:val="en-US"/>
            <w:rPrChange w:id="62" w:author="01-134212-149" w:date="2022-06-22T21:15:00Z">
              <w:rPr>
                <w:rFonts w:ascii="Agency FB" w:hAnsi="Agency FB"/>
                <w:lang w:val="en-US"/>
              </w:rPr>
            </w:rPrChange>
          </w:rPr>
          <w:t>d</w:t>
        </w:r>
      </w:ins>
      <w:ins w:id="63" w:author="01-134212-149" w:date="2022-06-22T20:09:00Z">
        <w:r w:rsidRPr="000B79B6">
          <w:rPr>
            <w:rFonts w:ascii="Agency FB" w:hAnsi="Agency FB"/>
            <w:sz w:val="24"/>
            <w:szCs w:val="24"/>
            <w:rPrChange w:id="64" w:author="01-134212-149" w:date="2022-06-22T21:15:00Z">
              <w:rPr/>
            </w:rPrChange>
          </w:rPr>
          <w:t xml:space="preserve"> another child class ‘</w:t>
        </w:r>
      </w:ins>
      <w:ins w:id="65" w:author="01-134212-149" w:date="2022-06-22T20:10:00Z">
        <w:r w:rsidRPr="000B79B6">
          <w:rPr>
            <w:rFonts w:ascii="Agency FB" w:hAnsi="Agency FB"/>
            <w:sz w:val="24"/>
            <w:szCs w:val="24"/>
            <w:rPrChange w:id="66" w:author="01-134212-149" w:date="2022-06-22T21:15:00Z">
              <w:rPr>
                <w:rFonts w:ascii="Agency FB" w:hAnsi="Agency FB"/>
              </w:rPr>
            </w:rPrChange>
          </w:rPr>
          <w:t>Regular Patient</w:t>
        </w:r>
      </w:ins>
      <w:ins w:id="67" w:author="01-134212-149" w:date="2022-06-22T20:09:00Z">
        <w:r w:rsidRPr="000B79B6">
          <w:rPr>
            <w:rFonts w:ascii="Agency FB" w:hAnsi="Agency FB"/>
            <w:sz w:val="24"/>
            <w:szCs w:val="24"/>
            <w:rPrChange w:id="68" w:author="01-134212-149" w:date="2022-06-22T21:15:00Z">
              <w:rPr/>
            </w:rPrChange>
          </w:rPr>
          <w:t xml:space="preserve">’ which has data members symptoms, disease name and city name. </w:t>
        </w:r>
      </w:ins>
    </w:p>
    <w:p w14:paraId="70C20DCA" w14:textId="3AE640C7" w:rsidR="003313BA" w:rsidRPr="000B79B6" w:rsidRDefault="003313BA" w:rsidP="003313BA">
      <w:pPr>
        <w:numPr>
          <w:ilvl w:val="0"/>
          <w:numId w:val="1"/>
        </w:numPr>
        <w:spacing w:after="253" w:line="348" w:lineRule="auto"/>
        <w:ind w:hanging="360"/>
        <w:jc w:val="both"/>
        <w:rPr>
          <w:ins w:id="69" w:author="01-134212-149" w:date="2022-06-22T20:09:00Z"/>
          <w:rFonts w:ascii="Agency FB" w:hAnsi="Agency FB"/>
          <w:sz w:val="24"/>
          <w:szCs w:val="24"/>
          <w:rPrChange w:id="70" w:author="01-134212-149" w:date="2022-06-22T21:15:00Z">
            <w:rPr>
              <w:ins w:id="71" w:author="01-134212-149" w:date="2022-06-22T20:09:00Z"/>
            </w:rPr>
          </w:rPrChange>
        </w:rPr>
      </w:pPr>
      <w:ins w:id="72" w:author="01-134212-149" w:date="2022-06-22T20:09:00Z">
        <w:r w:rsidRPr="000B79B6">
          <w:rPr>
            <w:rFonts w:ascii="Agency FB" w:hAnsi="Agency FB"/>
            <w:sz w:val="24"/>
            <w:szCs w:val="24"/>
            <w:rPrChange w:id="73" w:author="01-134212-149" w:date="2022-06-22T21:15:00Z">
              <w:rPr/>
            </w:rPrChange>
          </w:rPr>
          <w:t xml:space="preserve">A display function which </w:t>
        </w:r>
      </w:ins>
      <w:ins w:id="74" w:author="01-134212-149" w:date="2022-06-22T20:48:00Z">
        <w:r w:rsidR="00562A1D" w:rsidRPr="000B79B6">
          <w:rPr>
            <w:rFonts w:ascii="Agency FB" w:hAnsi="Agency FB"/>
            <w:sz w:val="24"/>
            <w:szCs w:val="24"/>
            <w:rPrChange w:id="75" w:author="01-134212-149" w:date="2022-06-22T21:15:00Z">
              <w:rPr>
                <w:rFonts w:ascii="Agency FB" w:hAnsi="Agency FB"/>
              </w:rPr>
            </w:rPrChange>
          </w:rPr>
          <w:t>can</w:t>
        </w:r>
      </w:ins>
      <w:ins w:id="76" w:author="01-134212-149" w:date="2022-06-22T20:09:00Z">
        <w:r w:rsidRPr="000B79B6">
          <w:rPr>
            <w:rFonts w:ascii="Agency FB" w:hAnsi="Agency FB"/>
            <w:sz w:val="24"/>
            <w:szCs w:val="24"/>
            <w:rPrChange w:id="77" w:author="01-134212-149" w:date="2022-06-22T21:15:00Z">
              <w:rPr/>
            </w:rPrChange>
          </w:rPr>
          <w:t xml:space="preserve"> show corona or regular patient record depending on the user choice. </w:t>
        </w:r>
      </w:ins>
    </w:p>
    <w:p w14:paraId="5F97E70E" w14:textId="4ACF6AC1" w:rsidR="003313BA" w:rsidRDefault="003313BA" w:rsidP="003313BA">
      <w:pPr>
        <w:numPr>
          <w:ilvl w:val="0"/>
          <w:numId w:val="1"/>
        </w:numPr>
        <w:spacing w:after="252" w:line="348" w:lineRule="auto"/>
        <w:ind w:hanging="360"/>
        <w:jc w:val="both"/>
        <w:rPr>
          <w:ins w:id="78" w:author="01-134212-149" w:date="2022-06-22T21:44:00Z"/>
          <w:rFonts w:ascii="Agency FB" w:hAnsi="Agency FB"/>
          <w:sz w:val="24"/>
          <w:szCs w:val="24"/>
        </w:rPr>
      </w:pPr>
      <w:ins w:id="79" w:author="01-134212-149" w:date="2022-06-22T20:09:00Z">
        <w:r w:rsidRPr="000B79B6">
          <w:rPr>
            <w:rFonts w:ascii="Agency FB" w:hAnsi="Agency FB"/>
            <w:sz w:val="24"/>
            <w:szCs w:val="24"/>
            <w:rPrChange w:id="80" w:author="01-134212-149" w:date="2022-06-22T21:15:00Z">
              <w:rPr/>
            </w:rPrChange>
          </w:rPr>
          <w:t xml:space="preserve">A file handler class which will contain all the modules of add, search, update and delete record of the patient in the text file. Copy and paste the code that is available in the sample project, now your task is to alter and connect the code to the respective classes. </w:t>
        </w:r>
      </w:ins>
    </w:p>
    <w:p w14:paraId="552074F4" w14:textId="77777777" w:rsidR="0050340F" w:rsidRPr="0050340F" w:rsidRDefault="0050340F">
      <w:pPr>
        <w:ind w:left="125"/>
        <w:rPr>
          <w:moveTo w:id="81" w:author="01-134212-149" w:date="2022-06-22T21:44:00Z"/>
          <w:rFonts w:ascii="Agency FB" w:hAnsi="Agency FB"/>
          <w:b/>
          <w:sz w:val="56"/>
          <w:szCs w:val="20"/>
          <w:lang w:val="en-US"/>
          <w:rPrChange w:id="82" w:author="01-134212-149" w:date="2022-06-22T21:44:00Z">
            <w:rPr>
              <w:moveTo w:id="83" w:author="01-134212-149" w:date="2022-06-22T21:44:00Z"/>
              <w:lang w:val="en-US"/>
            </w:rPr>
          </w:rPrChange>
        </w:rPr>
        <w:pPrChange w:id="84" w:author="01-134212-149" w:date="2022-06-22T21:44:00Z">
          <w:pPr>
            <w:pStyle w:val="ListParagraph"/>
            <w:numPr>
              <w:numId w:val="1"/>
            </w:numPr>
            <w:ind w:left="485"/>
          </w:pPr>
        </w:pPrChange>
      </w:pPr>
      <w:moveToRangeStart w:id="85" w:author="01-134212-149" w:date="2022-06-22T21:44:00Z" w:name="move106826687"/>
      <w:moveTo w:id="86" w:author="01-134212-149" w:date="2022-06-22T21:44:00Z">
        <w:r w:rsidRPr="0050340F">
          <w:rPr>
            <w:rFonts w:ascii="Agency FB" w:hAnsi="Agency FB"/>
            <w:b/>
            <w:sz w:val="56"/>
            <w:szCs w:val="20"/>
            <w:lang w:val="en-US"/>
            <w:rPrChange w:id="87" w:author="01-134212-149" w:date="2022-06-22T21:44:00Z">
              <w:rPr>
                <w:lang w:val="en-US"/>
              </w:rPr>
            </w:rPrChange>
          </w:rPr>
          <w:t>UML Diagram:</w:t>
        </w:r>
      </w:moveTo>
    </w:p>
    <w:p w14:paraId="123F4329" w14:textId="206D1B8D" w:rsidR="0050340F" w:rsidRPr="000B79B6" w:rsidRDefault="0050340F">
      <w:pPr>
        <w:spacing w:after="252" w:line="348" w:lineRule="auto"/>
        <w:ind w:left="485"/>
        <w:jc w:val="both"/>
        <w:rPr>
          <w:ins w:id="88" w:author="01-134212-149" w:date="2022-06-22T20:09:00Z"/>
          <w:rFonts w:ascii="Agency FB" w:hAnsi="Agency FB"/>
          <w:sz w:val="24"/>
          <w:szCs w:val="24"/>
          <w:rPrChange w:id="89" w:author="01-134212-149" w:date="2022-06-22T21:15:00Z">
            <w:rPr>
              <w:ins w:id="90" w:author="01-134212-149" w:date="2022-06-22T20:09:00Z"/>
            </w:rPr>
          </w:rPrChange>
        </w:rPr>
        <w:pPrChange w:id="91" w:author="01-134212-149" w:date="2022-06-22T21:44:00Z">
          <w:pPr>
            <w:numPr>
              <w:numId w:val="1"/>
            </w:numPr>
            <w:spacing w:after="252" w:line="348" w:lineRule="auto"/>
            <w:ind w:left="485" w:hanging="360"/>
            <w:jc w:val="both"/>
          </w:pPr>
        </w:pPrChange>
      </w:pPr>
      <w:moveToRangeStart w:id="92" w:author="01-134212-149" w:date="2022-06-22T21:44:00Z" w:name="move106826709"/>
      <w:moveToRangeEnd w:id="85"/>
      <w:moveTo w:id="93" w:author="01-134212-149" w:date="2022-06-22T21:44:00Z">
        <w:r w:rsidRPr="00155660">
          <w:rPr>
            <w:noProof/>
            <w:lang w:val="en-US"/>
          </w:rPr>
          <w:lastRenderedPageBreak/>
          <w:drawing>
            <wp:inline distT="0" distB="0" distL="0" distR="0" wp14:anchorId="14C6AF77" wp14:editId="25462766">
              <wp:extent cx="5268060" cy="4896533"/>
              <wp:effectExtent l="0" t="0" r="889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268060" cy="4896533"/>
                      </a:xfrm>
                      <a:prstGeom prst="rect">
                        <a:avLst/>
                      </a:prstGeom>
                    </pic:spPr>
                  </pic:pic>
                </a:graphicData>
              </a:graphic>
            </wp:inline>
          </w:drawing>
        </w:r>
      </w:moveTo>
      <w:moveToRangeEnd w:id="92"/>
    </w:p>
    <w:p w14:paraId="436007DF" w14:textId="77777777" w:rsidR="003313BA" w:rsidRPr="000B79B6" w:rsidRDefault="003313BA" w:rsidP="00155660">
      <w:pPr>
        <w:rPr>
          <w:ins w:id="94" w:author="01-134212-149" w:date="2022-06-22T20:09:00Z"/>
          <w:rFonts w:ascii="Agency FB" w:hAnsi="Agency FB"/>
          <w:b/>
          <w:sz w:val="8"/>
          <w:szCs w:val="2"/>
          <w:lang w:val="en-US"/>
          <w:rPrChange w:id="95" w:author="01-134212-149" w:date="2022-06-22T21:16:00Z">
            <w:rPr>
              <w:ins w:id="96" w:author="01-134212-149" w:date="2022-06-22T20:09:00Z"/>
              <w:rFonts w:ascii="Agency FB" w:hAnsi="Agency FB"/>
              <w:b/>
              <w:sz w:val="56"/>
              <w:szCs w:val="20"/>
              <w:lang w:val="en-US"/>
            </w:rPr>
          </w:rPrChange>
        </w:rPr>
      </w:pPr>
    </w:p>
    <w:p w14:paraId="2AE8DCAD" w14:textId="00A8F482" w:rsidR="00155660" w:rsidRDefault="00155660" w:rsidP="00155660">
      <w:pPr>
        <w:rPr>
          <w:rFonts w:ascii="Agency FB" w:hAnsi="Agency FB"/>
          <w:b/>
          <w:sz w:val="56"/>
          <w:szCs w:val="20"/>
          <w:lang w:val="en-US"/>
        </w:rPr>
      </w:pPr>
      <w:r>
        <w:rPr>
          <w:rFonts w:ascii="Agency FB" w:hAnsi="Agency FB"/>
          <w:b/>
          <w:sz w:val="56"/>
          <w:szCs w:val="20"/>
          <w:lang w:val="en-US"/>
        </w:rPr>
        <w:t>Source Code:</w:t>
      </w:r>
    </w:p>
    <w:p w14:paraId="5E649959" w14:textId="5008076E" w:rsidR="00100963" w:rsidRPr="000B79B6" w:rsidDel="007A5533" w:rsidRDefault="00100963" w:rsidP="00100963">
      <w:pPr>
        <w:rPr>
          <w:del w:id="97" w:author="01-134212-149" w:date="2022-06-22T20:03:00Z"/>
          <w:rFonts w:ascii="Agency FB" w:hAnsi="Agency FB"/>
          <w:szCs w:val="6"/>
          <w:lang w:val="en-US"/>
          <w:rPrChange w:id="98" w:author="01-134212-149" w:date="2022-06-22T21:16:00Z">
            <w:rPr>
              <w:del w:id="99" w:author="01-134212-149" w:date="2022-06-22T20:03:00Z"/>
              <w:rFonts w:ascii="Agency FB" w:hAnsi="Agency FB"/>
              <w:b/>
              <w:sz w:val="56"/>
              <w:szCs w:val="20"/>
              <w:lang w:val="en-US"/>
            </w:rPr>
          </w:rPrChange>
        </w:rPr>
      </w:pPr>
    </w:p>
    <w:p w14:paraId="22134774" w14:textId="77777777" w:rsidR="007A5533" w:rsidRPr="000B79B6" w:rsidRDefault="007A5533" w:rsidP="007A5533">
      <w:pPr>
        <w:rPr>
          <w:ins w:id="100" w:author="01-134212-149" w:date="2022-06-22T20:03:00Z"/>
          <w:rFonts w:ascii="Agency FB" w:hAnsi="Agency FB"/>
          <w:szCs w:val="6"/>
          <w:lang w:val="en-US"/>
          <w:rPrChange w:id="101" w:author="01-134212-149" w:date="2022-06-22T21:16:00Z">
            <w:rPr>
              <w:ins w:id="102" w:author="01-134212-149" w:date="2022-06-22T20:03:00Z"/>
              <w:rFonts w:ascii="Agency FB" w:hAnsi="Agency FB"/>
              <w:sz w:val="28"/>
              <w:szCs w:val="6"/>
              <w:lang w:val="en-US"/>
            </w:rPr>
          </w:rPrChange>
        </w:rPr>
      </w:pPr>
      <w:ins w:id="103" w:author="01-134212-149" w:date="2022-06-22T20:03:00Z">
        <w:r w:rsidRPr="000B79B6">
          <w:rPr>
            <w:rFonts w:ascii="Agency FB" w:hAnsi="Agency FB"/>
            <w:szCs w:val="6"/>
            <w:lang w:val="en-US"/>
            <w:rPrChange w:id="104" w:author="01-134212-149" w:date="2022-06-22T21:16:00Z">
              <w:rPr>
                <w:rFonts w:ascii="Agency FB" w:hAnsi="Agency FB"/>
                <w:sz w:val="28"/>
                <w:szCs w:val="6"/>
                <w:lang w:val="en-US"/>
              </w:rPr>
            </w:rPrChange>
          </w:rPr>
          <w:t>#include&lt;iostream&gt;</w:t>
        </w:r>
      </w:ins>
    </w:p>
    <w:p w14:paraId="58A8FA8A" w14:textId="77777777" w:rsidR="007A5533" w:rsidRPr="000B79B6" w:rsidRDefault="007A5533" w:rsidP="007A5533">
      <w:pPr>
        <w:rPr>
          <w:ins w:id="105" w:author="01-134212-149" w:date="2022-06-22T20:03:00Z"/>
          <w:rFonts w:ascii="Agency FB" w:hAnsi="Agency FB"/>
          <w:szCs w:val="6"/>
          <w:lang w:val="en-US"/>
          <w:rPrChange w:id="106" w:author="01-134212-149" w:date="2022-06-22T21:16:00Z">
            <w:rPr>
              <w:ins w:id="107" w:author="01-134212-149" w:date="2022-06-22T20:03:00Z"/>
              <w:rFonts w:ascii="Agency FB" w:hAnsi="Agency FB"/>
              <w:sz w:val="28"/>
              <w:szCs w:val="6"/>
              <w:lang w:val="en-US"/>
            </w:rPr>
          </w:rPrChange>
        </w:rPr>
      </w:pPr>
      <w:ins w:id="108" w:author="01-134212-149" w:date="2022-06-22T20:03:00Z">
        <w:r w:rsidRPr="000B79B6">
          <w:rPr>
            <w:rFonts w:ascii="Agency FB" w:hAnsi="Agency FB"/>
            <w:szCs w:val="6"/>
            <w:lang w:val="en-US"/>
            <w:rPrChange w:id="109" w:author="01-134212-149" w:date="2022-06-22T21:16:00Z">
              <w:rPr>
                <w:rFonts w:ascii="Agency FB" w:hAnsi="Agency FB"/>
                <w:sz w:val="28"/>
                <w:szCs w:val="6"/>
                <w:lang w:val="en-US"/>
              </w:rPr>
            </w:rPrChange>
          </w:rPr>
          <w:t>#include&lt;fstream&gt;</w:t>
        </w:r>
      </w:ins>
    </w:p>
    <w:p w14:paraId="65A07252" w14:textId="77777777" w:rsidR="007A5533" w:rsidRPr="000B79B6" w:rsidRDefault="007A5533" w:rsidP="007A5533">
      <w:pPr>
        <w:rPr>
          <w:ins w:id="110" w:author="01-134212-149" w:date="2022-06-22T20:03:00Z"/>
          <w:rFonts w:ascii="Agency FB" w:hAnsi="Agency FB"/>
          <w:szCs w:val="6"/>
          <w:lang w:val="en-US"/>
          <w:rPrChange w:id="111" w:author="01-134212-149" w:date="2022-06-22T21:16:00Z">
            <w:rPr>
              <w:ins w:id="112" w:author="01-134212-149" w:date="2022-06-22T20:03:00Z"/>
              <w:rFonts w:ascii="Agency FB" w:hAnsi="Agency FB"/>
              <w:sz w:val="28"/>
              <w:szCs w:val="6"/>
              <w:lang w:val="en-US"/>
            </w:rPr>
          </w:rPrChange>
        </w:rPr>
      </w:pPr>
      <w:ins w:id="113" w:author="01-134212-149" w:date="2022-06-22T20:03:00Z">
        <w:r w:rsidRPr="000B79B6">
          <w:rPr>
            <w:rFonts w:ascii="Agency FB" w:hAnsi="Agency FB"/>
            <w:szCs w:val="6"/>
            <w:lang w:val="en-US"/>
            <w:rPrChange w:id="114" w:author="01-134212-149" w:date="2022-06-22T21:16:00Z">
              <w:rPr>
                <w:rFonts w:ascii="Agency FB" w:hAnsi="Agency FB"/>
                <w:sz w:val="28"/>
                <w:szCs w:val="6"/>
                <w:lang w:val="en-US"/>
              </w:rPr>
            </w:rPrChange>
          </w:rPr>
          <w:t>#include&lt;string&gt;</w:t>
        </w:r>
      </w:ins>
    </w:p>
    <w:p w14:paraId="574EAD19" w14:textId="77777777" w:rsidR="007A5533" w:rsidRPr="000B79B6" w:rsidRDefault="007A5533" w:rsidP="007A5533">
      <w:pPr>
        <w:rPr>
          <w:ins w:id="115" w:author="01-134212-149" w:date="2022-06-22T20:03:00Z"/>
          <w:rFonts w:ascii="Agency FB" w:hAnsi="Agency FB"/>
          <w:szCs w:val="6"/>
          <w:lang w:val="en-US"/>
          <w:rPrChange w:id="116" w:author="01-134212-149" w:date="2022-06-22T21:16:00Z">
            <w:rPr>
              <w:ins w:id="117" w:author="01-134212-149" w:date="2022-06-22T20:03:00Z"/>
              <w:rFonts w:ascii="Agency FB" w:hAnsi="Agency FB"/>
              <w:sz w:val="28"/>
              <w:szCs w:val="6"/>
              <w:lang w:val="en-US"/>
            </w:rPr>
          </w:rPrChange>
        </w:rPr>
      </w:pPr>
      <w:ins w:id="118" w:author="01-134212-149" w:date="2022-06-22T20:03:00Z">
        <w:r w:rsidRPr="000B79B6">
          <w:rPr>
            <w:rFonts w:ascii="Agency FB" w:hAnsi="Agency FB"/>
            <w:szCs w:val="6"/>
            <w:lang w:val="en-US"/>
            <w:rPrChange w:id="119" w:author="01-134212-149" w:date="2022-06-22T21:16:00Z">
              <w:rPr>
                <w:rFonts w:ascii="Agency FB" w:hAnsi="Agency FB"/>
                <w:sz w:val="28"/>
                <w:szCs w:val="6"/>
                <w:lang w:val="en-US"/>
              </w:rPr>
            </w:rPrChange>
          </w:rPr>
          <w:t>#include&lt;cstring&gt;</w:t>
        </w:r>
      </w:ins>
    </w:p>
    <w:p w14:paraId="005374D9" w14:textId="77777777" w:rsidR="007A5533" w:rsidRPr="000B79B6" w:rsidRDefault="007A5533" w:rsidP="007A5533">
      <w:pPr>
        <w:rPr>
          <w:ins w:id="120" w:author="01-134212-149" w:date="2022-06-22T20:03:00Z"/>
          <w:rFonts w:ascii="Agency FB" w:hAnsi="Agency FB"/>
          <w:szCs w:val="6"/>
          <w:lang w:val="en-US"/>
          <w:rPrChange w:id="121" w:author="01-134212-149" w:date="2022-06-22T21:16:00Z">
            <w:rPr>
              <w:ins w:id="122" w:author="01-134212-149" w:date="2022-06-22T20:03:00Z"/>
              <w:rFonts w:ascii="Agency FB" w:hAnsi="Agency FB"/>
              <w:sz w:val="28"/>
              <w:szCs w:val="6"/>
              <w:lang w:val="en-US"/>
            </w:rPr>
          </w:rPrChange>
        </w:rPr>
      </w:pPr>
      <w:ins w:id="123" w:author="01-134212-149" w:date="2022-06-22T20:03:00Z">
        <w:r w:rsidRPr="000B79B6">
          <w:rPr>
            <w:rFonts w:ascii="Agency FB" w:hAnsi="Agency FB"/>
            <w:szCs w:val="6"/>
            <w:lang w:val="en-US"/>
            <w:rPrChange w:id="124" w:author="01-134212-149" w:date="2022-06-22T21:16:00Z">
              <w:rPr>
                <w:rFonts w:ascii="Agency FB" w:hAnsi="Agency FB"/>
                <w:sz w:val="28"/>
                <w:szCs w:val="6"/>
                <w:lang w:val="en-US"/>
              </w:rPr>
            </w:rPrChange>
          </w:rPr>
          <w:t>#include&lt;iomanip&gt;</w:t>
        </w:r>
      </w:ins>
    </w:p>
    <w:p w14:paraId="1A425CE9" w14:textId="77777777" w:rsidR="007A5533" w:rsidRPr="000B79B6" w:rsidRDefault="007A5533" w:rsidP="007A5533">
      <w:pPr>
        <w:rPr>
          <w:ins w:id="125" w:author="01-134212-149" w:date="2022-06-22T20:03:00Z"/>
          <w:rFonts w:ascii="Agency FB" w:hAnsi="Agency FB"/>
          <w:szCs w:val="6"/>
          <w:lang w:val="en-US"/>
          <w:rPrChange w:id="126" w:author="01-134212-149" w:date="2022-06-22T21:16:00Z">
            <w:rPr>
              <w:ins w:id="127" w:author="01-134212-149" w:date="2022-06-22T20:03:00Z"/>
              <w:rFonts w:ascii="Agency FB" w:hAnsi="Agency FB"/>
              <w:sz w:val="28"/>
              <w:szCs w:val="6"/>
              <w:lang w:val="en-US"/>
            </w:rPr>
          </w:rPrChange>
        </w:rPr>
      </w:pPr>
      <w:ins w:id="128" w:author="01-134212-149" w:date="2022-06-22T20:03:00Z">
        <w:r w:rsidRPr="000B79B6">
          <w:rPr>
            <w:rFonts w:ascii="Agency FB" w:hAnsi="Agency FB"/>
            <w:szCs w:val="6"/>
            <w:lang w:val="en-US"/>
            <w:rPrChange w:id="129" w:author="01-134212-149" w:date="2022-06-22T21:16:00Z">
              <w:rPr>
                <w:rFonts w:ascii="Agency FB" w:hAnsi="Agency FB"/>
                <w:sz w:val="28"/>
                <w:szCs w:val="6"/>
                <w:lang w:val="en-US"/>
              </w:rPr>
            </w:rPrChange>
          </w:rPr>
          <w:t>using namespace std;</w:t>
        </w:r>
      </w:ins>
    </w:p>
    <w:p w14:paraId="7EF31B80" w14:textId="14A3B269" w:rsidR="007A5533" w:rsidRPr="000B79B6" w:rsidRDefault="00D80492" w:rsidP="007A5533">
      <w:pPr>
        <w:rPr>
          <w:ins w:id="130" w:author="01-134212-149" w:date="2022-06-22T20:03:00Z"/>
          <w:rFonts w:ascii="Agency FB" w:hAnsi="Agency FB"/>
          <w:szCs w:val="6"/>
          <w:lang w:val="en-US"/>
          <w:rPrChange w:id="131" w:author="01-134212-149" w:date="2022-06-22T21:16:00Z">
            <w:rPr>
              <w:ins w:id="132" w:author="01-134212-149" w:date="2022-06-22T20:03:00Z"/>
              <w:rFonts w:ascii="Agency FB" w:hAnsi="Agency FB"/>
              <w:sz w:val="28"/>
              <w:szCs w:val="6"/>
              <w:lang w:val="en-US"/>
            </w:rPr>
          </w:rPrChange>
        </w:rPr>
      </w:pPr>
      <w:ins w:id="133" w:author="01-134212-149" w:date="2022-06-24T01:00:00Z">
        <w:r>
          <w:rPr>
            <w:rFonts w:ascii="Agency FB" w:hAnsi="Agency FB"/>
            <w:szCs w:val="6"/>
            <w:lang w:val="en-US"/>
          </w:rPr>
          <w:t>#define</w:t>
        </w:r>
      </w:ins>
      <w:ins w:id="134" w:author="01-134212-149" w:date="2022-06-22T20:03:00Z">
        <w:r w:rsidR="007A5533" w:rsidRPr="000B79B6">
          <w:rPr>
            <w:rFonts w:ascii="Agency FB" w:hAnsi="Agency FB"/>
            <w:szCs w:val="6"/>
            <w:lang w:val="en-US"/>
            <w:rPrChange w:id="135" w:author="01-134212-149" w:date="2022-06-22T21:16:00Z">
              <w:rPr>
                <w:rFonts w:ascii="Agency FB" w:hAnsi="Agency FB"/>
                <w:sz w:val="28"/>
                <w:szCs w:val="6"/>
                <w:lang w:val="en-US"/>
              </w:rPr>
            </w:rPrChange>
          </w:rPr>
          <w:t xml:space="preserve"> MIN_IMMUNITY_LEVEL</w:t>
        </w:r>
      </w:ins>
      <w:ins w:id="136" w:author="01-134212-149" w:date="2022-06-24T01:00:00Z">
        <w:r>
          <w:rPr>
            <w:rFonts w:ascii="Agency FB" w:hAnsi="Agency FB"/>
            <w:szCs w:val="6"/>
            <w:lang w:val="en-US"/>
          </w:rPr>
          <w:t>(</w:t>
        </w:r>
      </w:ins>
      <w:ins w:id="137" w:author="01-134212-149" w:date="2022-06-22T20:03:00Z">
        <w:r w:rsidR="007A5533" w:rsidRPr="000B79B6">
          <w:rPr>
            <w:rFonts w:ascii="Agency FB" w:hAnsi="Agency FB"/>
            <w:szCs w:val="6"/>
            <w:lang w:val="en-US"/>
            <w:rPrChange w:id="138" w:author="01-134212-149" w:date="2022-06-22T21:16:00Z">
              <w:rPr>
                <w:rFonts w:ascii="Agency FB" w:hAnsi="Agency FB"/>
                <w:sz w:val="28"/>
                <w:szCs w:val="6"/>
                <w:lang w:val="en-US"/>
              </w:rPr>
            </w:rPrChange>
          </w:rPr>
          <w:t>10</w:t>
        </w:r>
      </w:ins>
      <w:ins w:id="139" w:author="01-134212-149" w:date="2022-06-24T01:00:00Z">
        <w:r>
          <w:rPr>
            <w:rFonts w:ascii="Agency FB" w:hAnsi="Agency FB"/>
            <w:szCs w:val="6"/>
            <w:lang w:val="en-US"/>
          </w:rPr>
          <w:t>)</w:t>
        </w:r>
      </w:ins>
      <w:ins w:id="140" w:author="01-134212-149" w:date="2022-06-22T20:03:00Z">
        <w:r w:rsidR="007A5533" w:rsidRPr="000B79B6">
          <w:rPr>
            <w:rFonts w:ascii="Agency FB" w:hAnsi="Agency FB"/>
            <w:szCs w:val="6"/>
            <w:lang w:val="en-US"/>
            <w:rPrChange w:id="141" w:author="01-134212-149" w:date="2022-06-22T21:16:00Z">
              <w:rPr>
                <w:rFonts w:ascii="Agency FB" w:hAnsi="Agency FB"/>
                <w:sz w:val="28"/>
                <w:szCs w:val="6"/>
                <w:lang w:val="en-US"/>
              </w:rPr>
            </w:rPrChange>
          </w:rPr>
          <w:t>;  //minimum immunity level, below this value, patient would be</w:t>
        </w:r>
      </w:ins>
    </w:p>
    <w:p w14:paraId="4F72FAEE" w14:textId="77777777" w:rsidR="007A5533" w:rsidRPr="000B79B6" w:rsidRDefault="007A5533" w:rsidP="007A5533">
      <w:pPr>
        <w:rPr>
          <w:ins w:id="142" w:author="01-134212-149" w:date="2022-06-22T20:03:00Z"/>
          <w:rFonts w:ascii="Agency FB" w:hAnsi="Agency FB"/>
          <w:szCs w:val="6"/>
          <w:lang w:val="en-US"/>
          <w:rPrChange w:id="143" w:author="01-134212-149" w:date="2022-06-22T21:16:00Z">
            <w:rPr>
              <w:ins w:id="144" w:author="01-134212-149" w:date="2022-06-22T20:03:00Z"/>
              <w:rFonts w:ascii="Agency FB" w:hAnsi="Agency FB"/>
              <w:sz w:val="28"/>
              <w:szCs w:val="6"/>
              <w:lang w:val="en-US"/>
            </w:rPr>
          </w:rPrChange>
        </w:rPr>
      </w:pPr>
      <w:ins w:id="145" w:author="01-134212-149" w:date="2022-06-22T20:03:00Z">
        <w:r w:rsidRPr="000B79B6">
          <w:rPr>
            <w:rFonts w:ascii="Agency FB" w:hAnsi="Agency FB"/>
            <w:szCs w:val="6"/>
            <w:lang w:val="en-US"/>
            <w:rPrChange w:id="146" w:author="01-134212-149" w:date="2022-06-22T21:16:00Z">
              <w:rPr>
                <w:rFonts w:ascii="Agency FB" w:hAnsi="Agency FB"/>
                <w:sz w:val="28"/>
                <w:szCs w:val="6"/>
                <w:lang w:val="en-US"/>
              </w:rPr>
            </w:rPrChange>
          </w:rPr>
          <w:t>// considered as corona patient</w:t>
        </w:r>
      </w:ins>
    </w:p>
    <w:p w14:paraId="09115900" w14:textId="77777777" w:rsidR="007A5533" w:rsidRPr="000B79B6" w:rsidRDefault="007A5533" w:rsidP="007A5533">
      <w:pPr>
        <w:rPr>
          <w:ins w:id="147" w:author="01-134212-149" w:date="2022-06-22T20:03:00Z"/>
          <w:rFonts w:ascii="Agency FB" w:hAnsi="Agency FB"/>
          <w:szCs w:val="6"/>
          <w:lang w:val="en-US"/>
          <w:rPrChange w:id="148" w:author="01-134212-149" w:date="2022-06-22T21:16:00Z">
            <w:rPr>
              <w:ins w:id="149" w:author="01-134212-149" w:date="2022-06-22T20:03:00Z"/>
              <w:rFonts w:ascii="Agency FB" w:hAnsi="Agency FB"/>
              <w:sz w:val="28"/>
              <w:szCs w:val="6"/>
              <w:lang w:val="en-US"/>
            </w:rPr>
          </w:rPrChange>
        </w:rPr>
      </w:pPr>
    </w:p>
    <w:p w14:paraId="799014FC" w14:textId="77777777" w:rsidR="007A5533" w:rsidRPr="000B79B6" w:rsidRDefault="007A5533" w:rsidP="007A5533">
      <w:pPr>
        <w:rPr>
          <w:ins w:id="150" w:author="01-134212-149" w:date="2022-06-22T20:03:00Z"/>
          <w:rFonts w:ascii="Agency FB" w:hAnsi="Agency FB"/>
          <w:szCs w:val="6"/>
          <w:lang w:val="en-US"/>
          <w:rPrChange w:id="151" w:author="01-134212-149" w:date="2022-06-22T21:16:00Z">
            <w:rPr>
              <w:ins w:id="152" w:author="01-134212-149" w:date="2022-06-22T20:03:00Z"/>
              <w:rFonts w:ascii="Agency FB" w:hAnsi="Agency FB"/>
              <w:sz w:val="28"/>
              <w:szCs w:val="6"/>
              <w:lang w:val="en-US"/>
            </w:rPr>
          </w:rPrChange>
        </w:rPr>
      </w:pPr>
      <w:ins w:id="153" w:author="01-134212-149" w:date="2022-06-22T20:03:00Z">
        <w:r w:rsidRPr="000B79B6">
          <w:rPr>
            <w:rFonts w:ascii="Agency FB" w:hAnsi="Agency FB"/>
            <w:szCs w:val="6"/>
            <w:lang w:val="en-US"/>
            <w:rPrChange w:id="154" w:author="01-134212-149" w:date="2022-06-22T21:16:00Z">
              <w:rPr>
                <w:rFonts w:ascii="Agency FB" w:hAnsi="Agency FB"/>
                <w:sz w:val="28"/>
                <w:szCs w:val="6"/>
                <w:lang w:val="en-US"/>
              </w:rPr>
            </w:rPrChange>
          </w:rPr>
          <w:t>class Error</w:t>
        </w:r>
      </w:ins>
    </w:p>
    <w:p w14:paraId="27820C66" w14:textId="77777777" w:rsidR="007A5533" w:rsidRPr="000B79B6" w:rsidRDefault="007A5533" w:rsidP="007A5533">
      <w:pPr>
        <w:rPr>
          <w:ins w:id="155" w:author="01-134212-149" w:date="2022-06-22T20:03:00Z"/>
          <w:rFonts w:ascii="Agency FB" w:hAnsi="Agency FB"/>
          <w:szCs w:val="6"/>
          <w:lang w:val="en-US"/>
          <w:rPrChange w:id="156" w:author="01-134212-149" w:date="2022-06-22T21:16:00Z">
            <w:rPr>
              <w:ins w:id="157" w:author="01-134212-149" w:date="2022-06-22T20:03:00Z"/>
              <w:rFonts w:ascii="Agency FB" w:hAnsi="Agency FB"/>
              <w:sz w:val="28"/>
              <w:szCs w:val="6"/>
              <w:lang w:val="en-US"/>
            </w:rPr>
          </w:rPrChange>
        </w:rPr>
      </w:pPr>
      <w:ins w:id="158" w:author="01-134212-149" w:date="2022-06-22T20:03:00Z">
        <w:r w:rsidRPr="000B79B6">
          <w:rPr>
            <w:rFonts w:ascii="Agency FB" w:hAnsi="Agency FB"/>
            <w:szCs w:val="6"/>
            <w:lang w:val="en-US"/>
            <w:rPrChange w:id="159" w:author="01-134212-149" w:date="2022-06-22T21:16:00Z">
              <w:rPr>
                <w:rFonts w:ascii="Agency FB" w:hAnsi="Agency FB"/>
                <w:sz w:val="28"/>
                <w:szCs w:val="6"/>
                <w:lang w:val="en-US"/>
              </w:rPr>
            </w:rPrChange>
          </w:rPr>
          <w:t>{</w:t>
        </w:r>
      </w:ins>
    </w:p>
    <w:p w14:paraId="43225A7B" w14:textId="77777777" w:rsidR="007A5533" w:rsidRPr="000B79B6" w:rsidRDefault="007A5533" w:rsidP="007A5533">
      <w:pPr>
        <w:rPr>
          <w:ins w:id="160" w:author="01-134212-149" w:date="2022-06-22T20:03:00Z"/>
          <w:rFonts w:ascii="Agency FB" w:hAnsi="Agency FB"/>
          <w:szCs w:val="6"/>
          <w:lang w:val="en-US"/>
          <w:rPrChange w:id="161" w:author="01-134212-149" w:date="2022-06-22T21:16:00Z">
            <w:rPr>
              <w:ins w:id="162" w:author="01-134212-149" w:date="2022-06-22T20:03:00Z"/>
              <w:rFonts w:ascii="Agency FB" w:hAnsi="Agency FB"/>
              <w:sz w:val="28"/>
              <w:szCs w:val="6"/>
              <w:lang w:val="en-US"/>
            </w:rPr>
          </w:rPrChange>
        </w:rPr>
      </w:pPr>
      <w:ins w:id="163" w:author="01-134212-149" w:date="2022-06-22T20:03:00Z">
        <w:r w:rsidRPr="000B79B6">
          <w:rPr>
            <w:rFonts w:ascii="Agency FB" w:hAnsi="Agency FB"/>
            <w:szCs w:val="6"/>
            <w:lang w:val="en-US"/>
            <w:rPrChange w:id="164" w:author="01-134212-149" w:date="2022-06-22T21:16:00Z">
              <w:rPr>
                <w:rFonts w:ascii="Agency FB" w:hAnsi="Agency FB"/>
                <w:sz w:val="28"/>
                <w:szCs w:val="6"/>
                <w:lang w:val="en-US"/>
              </w:rPr>
            </w:rPrChange>
          </w:rPr>
          <w:lastRenderedPageBreak/>
          <w:tab/>
          <w:t>int b;</w:t>
        </w:r>
      </w:ins>
    </w:p>
    <w:p w14:paraId="17F5E7B8" w14:textId="77777777" w:rsidR="007A5533" w:rsidRPr="000B79B6" w:rsidRDefault="007A5533" w:rsidP="007A5533">
      <w:pPr>
        <w:rPr>
          <w:ins w:id="165" w:author="01-134212-149" w:date="2022-06-22T20:03:00Z"/>
          <w:rFonts w:ascii="Agency FB" w:hAnsi="Agency FB"/>
          <w:szCs w:val="6"/>
          <w:lang w:val="en-US"/>
          <w:rPrChange w:id="166" w:author="01-134212-149" w:date="2022-06-22T21:16:00Z">
            <w:rPr>
              <w:ins w:id="167" w:author="01-134212-149" w:date="2022-06-22T20:03:00Z"/>
              <w:rFonts w:ascii="Agency FB" w:hAnsi="Agency FB"/>
              <w:sz w:val="28"/>
              <w:szCs w:val="6"/>
              <w:lang w:val="en-US"/>
            </w:rPr>
          </w:rPrChange>
        </w:rPr>
      </w:pPr>
      <w:ins w:id="168" w:author="01-134212-149" w:date="2022-06-22T20:03:00Z">
        <w:r w:rsidRPr="000B79B6">
          <w:rPr>
            <w:rFonts w:ascii="Agency FB" w:hAnsi="Agency FB"/>
            <w:szCs w:val="6"/>
            <w:lang w:val="en-US"/>
            <w:rPrChange w:id="169" w:author="01-134212-149" w:date="2022-06-22T21:16:00Z">
              <w:rPr>
                <w:rFonts w:ascii="Agency FB" w:hAnsi="Agency FB"/>
                <w:sz w:val="28"/>
                <w:szCs w:val="6"/>
                <w:lang w:val="en-US"/>
              </w:rPr>
            </w:rPrChange>
          </w:rPr>
          <w:tab/>
          <w:t>string msg;</w:t>
        </w:r>
      </w:ins>
    </w:p>
    <w:p w14:paraId="4FC738D0" w14:textId="77777777" w:rsidR="007A5533" w:rsidRPr="000B79B6" w:rsidRDefault="007A5533" w:rsidP="007A5533">
      <w:pPr>
        <w:rPr>
          <w:ins w:id="170" w:author="01-134212-149" w:date="2022-06-22T20:03:00Z"/>
          <w:rFonts w:ascii="Agency FB" w:hAnsi="Agency FB"/>
          <w:szCs w:val="6"/>
          <w:lang w:val="en-US"/>
          <w:rPrChange w:id="171" w:author="01-134212-149" w:date="2022-06-22T21:16:00Z">
            <w:rPr>
              <w:ins w:id="172" w:author="01-134212-149" w:date="2022-06-22T20:03:00Z"/>
              <w:rFonts w:ascii="Agency FB" w:hAnsi="Agency FB"/>
              <w:sz w:val="28"/>
              <w:szCs w:val="6"/>
              <w:lang w:val="en-US"/>
            </w:rPr>
          </w:rPrChange>
        </w:rPr>
      </w:pPr>
      <w:ins w:id="173" w:author="01-134212-149" w:date="2022-06-22T20:03:00Z">
        <w:r w:rsidRPr="000B79B6">
          <w:rPr>
            <w:rFonts w:ascii="Agency FB" w:hAnsi="Agency FB"/>
            <w:szCs w:val="6"/>
            <w:lang w:val="en-US"/>
            <w:rPrChange w:id="174" w:author="01-134212-149" w:date="2022-06-22T21:16:00Z">
              <w:rPr>
                <w:rFonts w:ascii="Agency FB" w:hAnsi="Agency FB"/>
                <w:sz w:val="28"/>
                <w:szCs w:val="6"/>
                <w:lang w:val="en-US"/>
              </w:rPr>
            </w:rPrChange>
          </w:rPr>
          <w:t>public:</w:t>
        </w:r>
      </w:ins>
    </w:p>
    <w:p w14:paraId="28DB5B88" w14:textId="77777777" w:rsidR="007A5533" w:rsidRPr="000B79B6" w:rsidRDefault="007A5533" w:rsidP="007A5533">
      <w:pPr>
        <w:rPr>
          <w:ins w:id="175" w:author="01-134212-149" w:date="2022-06-22T20:03:00Z"/>
          <w:rFonts w:ascii="Agency FB" w:hAnsi="Agency FB"/>
          <w:szCs w:val="6"/>
          <w:lang w:val="en-US"/>
          <w:rPrChange w:id="176" w:author="01-134212-149" w:date="2022-06-22T21:16:00Z">
            <w:rPr>
              <w:ins w:id="177" w:author="01-134212-149" w:date="2022-06-22T20:03:00Z"/>
              <w:rFonts w:ascii="Agency FB" w:hAnsi="Agency FB"/>
              <w:sz w:val="28"/>
              <w:szCs w:val="6"/>
              <w:lang w:val="en-US"/>
            </w:rPr>
          </w:rPrChange>
        </w:rPr>
      </w:pPr>
      <w:ins w:id="178" w:author="01-134212-149" w:date="2022-06-22T20:03:00Z">
        <w:r w:rsidRPr="000B79B6">
          <w:rPr>
            <w:rFonts w:ascii="Agency FB" w:hAnsi="Agency FB"/>
            <w:szCs w:val="6"/>
            <w:lang w:val="en-US"/>
            <w:rPrChange w:id="179" w:author="01-134212-149" w:date="2022-06-22T21:16:00Z">
              <w:rPr>
                <w:rFonts w:ascii="Agency FB" w:hAnsi="Agency FB"/>
                <w:sz w:val="28"/>
                <w:szCs w:val="6"/>
                <w:lang w:val="en-US"/>
              </w:rPr>
            </w:rPrChange>
          </w:rPr>
          <w:tab/>
          <w:t>Error(string a, int b)</w:t>
        </w:r>
      </w:ins>
    </w:p>
    <w:p w14:paraId="02532D54" w14:textId="77777777" w:rsidR="007A5533" w:rsidRPr="000B79B6" w:rsidRDefault="007A5533" w:rsidP="007A5533">
      <w:pPr>
        <w:rPr>
          <w:ins w:id="180" w:author="01-134212-149" w:date="2022-06-22T20:03:00Z"/>
          <w:rFonts w:ascii="Agency FB" w:hAnsi="Agency FB"/>
          <w:szCs w:val="6"/>
          <w:lang w:val="en-US"/>
          <w:rPrChange w:id="181" w:author="01-134212-149" w:date="2022-06-22T21:16:00Z">
            <w:rPr>
              <w:ins w:id="182" w:author="01-134212-149" w:date="2022-06-22T20:03:00Z"/>
              <w:rFonts w:ascii="Agency FB" w:hAnsi="Agency FB"/>
              <w:sz w:val="28"/>
              <w:szCs w:val="6"/>
              <w:lang w:val="en-US"/>
            </w:rPr>
          </w:rPrChange>
        </w:rPr>
      </w:pPr>
      <w:ins w:id="183" w:author="01-134212-149" w:date="2022-06-22T20:03:00Z">
        <w:r w:rsidRPr="000B79B6">
          <w:rPr>
            <w:rFonts w:ascii="Agency FB" w:hAnsi="Agency FB"/>
            <w:szCs w:val="6"/>
            <w:lang w:val="en-US"/>
            <w:rPrChange w:id="184" w:author="01-134212-149" w:date="2022-06-22T21:16:00Z">
              <w:rPr>
                <w:rFonts w:ascii="Agency FB" w:hAnsi="Agency FB"/>
                <w:sz w:val="28"/>
                <w:szCs w:val="6"/>
                <w:lang w:val="en-US"/>
              </w:rPr>
            </w:rPrChange>
          </w:rPr>
          <w:tab/>
          <w:t>{</w:t>
        </w:r>
      </w:ins>
    </w:p>
    <w:p w14:paraId="4BFE967A" w14:textId="77777777" w:rsidR="007A5533" w:rsidRPr="000B79B6" w:rsidRDefault="007A5533" w:rsidP="007A5533">
      <w:pPr>
        <w:rPr>
          <w:ins w:id="185" w:author="01-134212-149" w:date="2022-06-22T20:03:00Z"/>
          <w:rFonts w:ascii="Agency FB" w:hAnsi="Agency FB"/>
          <w:szCs w:val="6"/>
          <w:lang w:val="en-US"/>
          <w:rPrChange w:id="186" w:author="01-134212-149" w:date="2022-06-22T21:16:00Z">
            <w:rPr>
              <w:ins w:id="187" w:author="01-134212-149" w:date="2022-06-22T20:03:00Z"/>
              <w:rFonts w:ascii="Agency FB" w:hAnsi="Agency FB"/>
              <w:sz w:val="28"/>
              <w:szCs w:val="6"/>
              <w:lang w:val="en-US"/>
            </w:rPr>
          </w:rPrChange>
        </w:rPr>
      </w:pPr>
      <w:ins w:id="188" w:author="01-134212-149" w:date="2022-06-22T20:03:00Z">
        <w:r w:rsidRPr="000B79B6">
          <w:rPr>
            <w:rFonts w:ascii="Agency FB" w:hAnsi="Agency FB"/>
            <w:szCs w:val="6"/>
            <w:lang w:val="en-US"/>
            <w:rPrChange w:id="189" w:author="01-134212-149" w:date="2022-06-22T21:16:00Z">
              <w:rPr>
                <w:rFonts w:ascii="Agency FB" w:hAnsi="Agency FB"/>
                <w:sz w:val="28"/>
                <w:szCs w:val="6"/>
                <w:lang w:val="en-US"/>
              </w:rPr>
            </w:rPrChange>
          </w:rPr>
          <w:tab/>
        </w:r>
        <w:r w:rsidRPr="000B79B6">
          <w:rPr>
            <w:rFonts w:ascii="Agency FB" w:hAnsi="Agency FB"/>
            <w:szCs w:val="6"/>
            <w:lang w:val="en-US"/>
            <w:rPrChange w:id="190" w:author="01-134212-149" w:date="2022-06-22T21:16:00Z">
              <w:rPr>
                <w:rFonts w:ascii="Agency FB" w:hAnsi="Agency FB"/>
                <w:sz w:val="28"/>
                <w:szCs w:val="6"/>
                <w:lang w:val="en-US"/>
              </w:rPr>
            </w:rPrChange>
          </w:rPr>
          <w:tab/>
          <w:t>msg = a;</w:t>
        </w:r>
      </w:ins>
    </w:p>
    <w:p w14:paraId="00DFB18D" w14:textId="77777777" w:rsidR="007A5533" w:rsidRPr="000B79B6" w:rsidRDefault="007A5533" w:rsidP="007A5533">
      <w:pPr>
        <w:rPr>
          <w:ins w:id="191" w:author="01-134212-149" w:date="2022-06-22T20:03:00Z"/>
          <w:rFonts w:ascii="Agency FB" w:hAnsi="Agency FB"/>
          <w:szCs w:val="6"/>
          <w:lang w:val="en-US"/>
          <w:rPrChange w:id="192" w:author="01-134212-149" w:date="2022-06-22T21:16:00Z">
            <w:rPr>
              <w:ins w:id="193" w:author="01-134212-149" w:date="2022-06-22T20:03:00Z"/>
              <w:rFonts w:ascii="Agency FB" w:hAnsi="Agency FB"/>
              <w:sz w:val="28"/>
              <w:szCs w:val="6"/>
              <w:lang w:val="en-US"/>
            </w:rPr>
          </w:rPrChange>
        </w:rPr>
      </w:pPr>
      <w:ins w:id="194" w:author="01-134212-149" w:date="2022-06-22T20:03:00Z">
        <w:r w:rsidRPr="000B79B6">
          <w:rPr>
            <w:rFonts w:ascii="Agency FB" w:hAnsi="Agency FB"/>
            <w:szCs w:val="6"/>
            <w:lang w:val="en-US"/>
            <w:rPrChange w:id="195" w:author="01-134212-149" w:date="2022-06-22T21:16:00Z">
              <w:rPr>
                <w:rFonts w:ascii="Agency FB" w:hAnsi="Agency FB"/>
                <w:sz w:val="28"/>
                <w:szCs w:val="6"/>
                <w:lang w:val="en-US"/>
              </w:rPr>
            </w:rPrChange>
          </w:rPr>
          <w:tab/>
        </w:r>
        <w:r w:rsidRPr="000B79B6">
          <w:rPr>
            <w:rFonts w:ascii="Agency FB" w:hAnsi="Agency FB"/>
            <w:szCs w:val="6"/>
            <w:lang w:val="en-US"/>
            <w:rPrChange w:id="196" w:author="01-134212-149" w:date="2022-06-22T21:16:00Z">
              <w:rPr>
                <w:rFonts w:ascii="Agency FB" w:hAnsi="Agency FB"/>
                <w:sz w:val="28"/>
                <w:szCs w:val="6"/>
                <w:lang w:val="en-US"/>
              </w:rPr>
            </w:rPrChange>
          </w:rPr>
          <w:tab/>
          <w:t>this-&gt;b = b;</w:t>
        </w:r>
      </w:ins>
    </w:p>
    <w:p w14:paraId="20AB0F91" w14:textId="77777777" w:rsidR="007A5533" w:rsidRPr="000B79B6" w:rsidRDefault="007A5533" w:rsidP="007A5533">
      <w:pPr>
        <w:rPr>
          <w:ins w:id="197" w:author="01-134212-149" w:date="2022-06-22T20:03:00Z"/>
          <w:rFonts w:ascii="Agency FB" w:hAnsi="Agency FB"/>
          <w:szCs w:val="6"/>
          <w:lang w:val="en-US"/>
          <w:rPrChange w:id="198" w:author="01-134212-149" w:date="2022-06-22T21:16:00Z">
            <w:rPr>
              <w:ins w:id="199" w:author="01-134212-149" w:date="2022-06-22T20:03:00Z"/>
              <w:rFonts w:ascii="Agency FB" w:hAnsi="Agency FB"/>
              <w:sz w:val="28"/>
              <w:szCs w:val="6"/>
              <w:lang w:val="en-US"/>
            </w:rPr>
          </w:rPrChange>
        </w:rPr>
      </w:pPr>
      <w:ins w:id="200" w:author="01-134212-149" w:date="2022-06-22T20:03:00Z">
        <w:r w:rsidRPr="000B79B6">
          <w:rPr>
            <w:rFonts w:ascii="Agency FB" w:hAnsi="Agency FB"/>
            <w:szCs w:val="6"/>
            <w:lang w:val="en-US"/>
            <w:rPrChange w:id="201" w:author="01-134212-149" w:date="2022-06-22T21:16:00Z">
              <w:rPr>
                <w:rFonts w:ascii="Agency FB" w:hAnsi="Agency FB"/>
                <w:sz w:val="28"/>
                <w:szCs w:val="6"/>
                <w:lang w:val="en-US"/>
              </w:rPr>
            </w:rPrChange>
          </w:rPr>
          <w:tab/>
          <w:t>}</w:t>
        </w:r>
      </w:ins>
    </w:p>
    <w:p w14:paraId="5D8100FF" w14:textId="77777777" w:rsidR="007A5533" w:rsidRPr="000B79B6" w:rsidRDefault="007A5533" w:rsidP="007A5533">
      <w:pPr>
        <w:rPr>
          <w:ins w:id="202" w:author="01-134212-149" w:date="2022-06-22T20:03:00Z"/>
          <w:rFonts w:ascii="Agency FB" w:hAnsi="Agency FB"/>
          <w:szCs w:val="6"/>
          <w:lang w:val="en-US"/>
          <w:rPrChange w:id="203" w:author="01-134212-149" w:date="2022-06-22T21:16:00Z">
            <w:rPr>
              <w:ins w:id="204" w:author="01-134212-149" w:date="2022-06-22T20:03:00Z"/>
              <w:rFonts w:ascii="Agency FB" w:hAnsi="Agency FB"/>
              <w:sz w:val="28"/>
              <w:szCs w:val="6"/>
              <w:lang w:val="en-US"/>
            </w:rPr>
          </w:rPrChange>
        </w:rPr>
      </w:pPr>
      <w:ins w:id="205" w:author="01-134212-149" w:date="2022-06-22T20:03:00Z">
        <w:r w:rsidRPr="000B79B6">
          <w:rPr>
            <w:rFonts w:ascii="Agency FB" w:hAnsi="Agency FB"/>
            <w:szCs w:val="6"/>
            <w:lang w:val="en-US"/>
            <w:rPrChange w:id="206" w:author="01-134212-149" w:date="2022-06-22T21:16:00Z">
              <w:rPr>
                <w:rFonts w:ascii="Agency FB" w:hAnsi="Agency FB"/>
                <w:sz w:val="28"/>
                <w:szCs w:val="6"/>
                <w:lang w:val="en-US"/>
              </w:rPr>
            </w:rPrChange>
          </w:rPr>
          <w:tab/>
          <w:t>void display()</w:t>
        </w:r>
      </w:ins>
    </w:p>
    <w:p w14:paraId="39101B61" w14:textId="77777777" w:rsidR="007A5533" w:rsidRPr="000B79B6" w:rsidRDefault="007A5533" w:rsidP="007A5533">
      <w:pPr>
        <w:rPr>
          <w:ins w:id="207" w:author="01-134212-149" w:date="2022-06-22T20:03:00Z"/>
          <w:rFonts w:ascii="Agency FB" w:hAnsi="Agency FB"/>
          <w:szCs w:val="6"/>
          <w:lang w:val="en-US"/>
          <w:rPrChange w:id="208" w:author="01-134212-149" w:date="2022-06-22T21:16:00Z">
            <w:rPr>
              <w:ins w:id="209" w:author="01-134212-149" w:date="2022-06-22T20:03:00Z"/>
              <w:rFonts w:ascii="Agency FB" w:hAnsi="Agency FB"/>
              <w:sz w:val="28"/>
              <w:szCs w:val="6"/>
              <w:lang w:val="en-US"/>
            </w:rPr>
          </w:rPrChange>
        </w:rPr>
      </w:pPr>
      <w:ins w:id="210" w:author="01-134212-149" w:date="2022-06-22T20:03:00Z">
        <w:r w:rsidRPr="000B79B6">
          <w:rPr>
            <w:rFonts w:ascii="Agency FB" w:hAnsi="Agency FB"/>
            <w:szCs w:val="6"/>
            <w:lang w:val="en-US"/>
            <w:rPrChange w:id="211" w:author="01-134212-149" w:date="2022-06-22T21:16:00Z">
              <w:rPr>
                <w:rFonts w:ascii="Agency FB" w:hAnsi="Agency FB"/>
                <w:sz w:val="28"/>
                <w:szCs w:val="6"/>
                <w:lang w:val="en-US"/>
              </w:rPr>
            </w:rPrChange>
          </w:rPr>
          <w:tab/>
          <w:t>{</w:t>
        </w:r>
      </w:ins>
    </w:p>
    <w:p w14:paraId="39F72737" w14:textId="77777777" w:rsidR="007A5533" w:rsidRPr="000B79B6" w:rsidRDefault="007A5533" w:rsidP="007A5533">
      <w:pPr>
        <w:rPr>
          <w:ins w:id="212" w:author="01-134212-149" w:date="2022-06-22T20:03:00Z"/>
          <w:rFonts w:ascii="Agency FB" w:hAnsi="Agency FB"/>
          <w:szCs w:val="6"/>
          <w:lang w:val="en-US"/>
          <w:rPrChange w:id="213" w:author="01-134212-149" w:date="2022-06-22T21:16:00Z">
            <w:rPr>
              <w:ins w:id="214" w:author="01-134212-149" w:date="2022-06-22T20:03:00Z"/>
              <w:rFonts w:ascii="Agency FB" w:hAnsi="Agency FB"/>
              <w:sz w:val="28"/>
              <w:szCs w:val="6"/>
              <w:lang w:val="en-US"/>
            </w:rPr>
          </w:rPrChange>
        </w:rPr>
      </w:pPr>
      <w:ins w:id="215" w:author="01-134212-149" w:date="2022-06-22T20:03:00Z">
        <w:r w:rsidRPr="000B79B6">
          <w:rPr>
            <w:rFonts w:ascii="Agency FB" w:hAnsi="Agency FB"/>
            <w:szCs w:val="6"/>
            <w:lang w:val="en-US"/>
            <w:rPrChange w:id="216" w:author="01-134212-149" w:date="2022-06-22T21:16:00Z">
              <w:rPr>
                <w:rFonts w:ascii="Agency FB" w:hAnsi="Agency FB"/>
                <w:sz w:val="28"/>
                <w:szCs w:val="6"/>
                <w:lang w:val="en-US"/>
              </w:rPr>
            </w:rPrChange>
          </w:rPr>
          <w:tab/>
        </w:r>
        <w:r w:rsidRPr="000B79B6">
          <w:rPr>
            <w:rFonts w:ascii="Agency FB" w:hAnsi="Agency FB"/>
            <w:szCs w:val="6"/>
            <w:lang w:val="en-US"/>
            <w:rPrChange w:id="217" w:author="01-134212-149" w:date="2022-06-22T21:16:00Z">
              <w:rPr>
                <w:rFonts w:ascii="Agency FB" w:hAnsi="Agency FB"/>
                <w:sz w:val="28"/>
                <w:szCs w:val="6"/>
                <w:lang w:val="en-US"/>
              </w:rPr>
            </w:rPrChange>
          </w:rPr>
          <w:tab/>
          <w:t>cout &lt;&lt; b&lt;&lt;" " &lt;&lt; msg;</w:t>
        </w:r>
      </w:ins>
    </w:p>
    <w:p w14:paraId="59A82DB0" w14:textId="77777777" w:rsidR="007A5533" w:rsidRPr="000B79B6" w:rsidRDefault="007A5533" w:rsidP="007A5533">
      <w:pPr>
        <w:rPr>
          <w:ins w:id="218" w:author="01-134212-149" w:date="2022-06-22T20:03:00Z"/>
          <w:rFonts w:ascii="Agency FB" w:hAnsi="Agency FB"/>
          <w:szCs w:val="6"/>
          <w:lang w:val="en-US"/>
          <w:rPrChange w:id="219" w:author="01-134212-149" w:date="2022-06-22T21:16:00Z">
            <w:rPr>
              <w:ins w:id="220" w:author="01-134212-149" w:date="2022-06-22T20:03:00Z"/>
              <w:rFonts w:ascii="Agency FB" w:hAnsi="Agency FB"/>
              <w:sz w:val="28"/>
              <w:szCs w:val="6"/>
              <w:lang w:val="en-US"/>
            </w:rPr>
          </w:rPrChange>
        </w:rPr>
      </w:pPr>
      <w:ins w:id="221" w:author="01-134212-149" w:date="2022-06-22T20:03:00Z">
        <w:r w:rsidRPr="000B79B6">
          <w:rPr>
            <w:rFonts w:ascii="Agency FB" w:hAnsi="Agency FB"/>
            <w:szCs w:val="6"/>
            <w:lang w:val="en-US"/>
            <w:rPrChange w:id="222" w:author="01-134212-149" w:date="2022-06-22T21:16:00Z">
              <w:rPr>
                <w:rFonts w:ascii="Agency FB" w:hAnsi="Agency FB"/>
                <w:sz w:val="28"/>
                <w:szCs w:val="6"/>
                <w:lang w:val="en-US"/>
              </w:rPr>
            </w:rPrChange>
          </w:rPr>
          <w:tab/>
          <w:t>}</w:t>
        </w:r>
      </w:ins>
    </w:p>
    <w:p w14:paraId="23EDA86F" w14:textId="77777777" w:rsidR="007A5533" w:rsidRPr="000B79B6" w:rsidRDefault="007A5533" w:rsidP="007A5533">
      <w:pPr>
        <w:rPr>
          <w:ins w:id="223" w:author="01-134212-149" w:date="2022-06-22T20:03:00Z"/>
          <w:rFonts w:ascii="Agency FB" w:hAnsi="Agency FB"/>
          <w:szCs w:val="6"/>
          <w:lang w:val="en-US"/>
          <w:rPrChange w:id="224" w:author="01-134212-149" w:date="2022-06-22T21:16:00Z">
            <w:rPr>
              <w:ins w:id="225" w:author="01-134212-149" w:date="2022-06-22T20:03:00Z"/>
              <w:rFonts w:ascii="Agency FB" w:hAnsi="Agency FB"/>
              <w:sz w:val="28"/>
              <w:szCs w:val="6"/>
              <w:lang w:val="en-US"/>
            </w:rPr>
          </w:rPrChange>
        </w:rPr>
      </w:pPr>
      <w:ins w:id="226" w:author="01-134212-149" w:date="2022-06-22T20:03:00Z">
        <w:r w:rsidRPr="000B79B6">
          <w:rPr>
            <w:rFonts w:ascii="Agency FB" w:hAnsi="Agency FB"/>
            <w:szCs w:val="6"/>
            <w:lang w:val="en-US"/>
            <w:rPrChange w:id="227" w:author="01-134212-149" w:date="2022-06-22T21:16:00Z">
              <w:rPr>
                <w:rFonts w:ascii="Agency FB" w:hAnsi="Agency FB"/>
                <w:sz w:val="28"/>
                <w:szCs w:val="6"/>
                <w:lang w:val="en-US"/>
              </w:rPr>
            </w:rPrChange>
          </w:rPr>
          <w:t>};</w:t>
        </w:r>
      </w:ins>
    </w:p>
    <w:p w14:paraId="6F636896" w14:textId="77777777" w:rsidR="007A5533" w:rsidRPr="000B79B6" w:rsidRDefault="007A5533" w:rsidP="007A5533">
      <w:pPr>
        <w:rPr>
          <w:ins w:id="228" w:author="01-134212-149" w:date="2022-06-22T20:03:00Z"/>
          <w:rFonts w:ascii="Agency FB" w:hAnsi="Agency FB"/>
          <w:szCs w:val="6"/>
          <w:lang w:val="en-US"/>
          <w:rPrChange w:id="229" w:author="01-134212-149" w:date="2022-06-22T21:16:00Z">
            <w:rPr>
              <w:ins w:id="230" w:author="01-134212-149" w:date="2022-06-22T20:03:00Z"/>
              <w:rFonts w:ascii="Agency FB" w:hAnsi="Agency FB"/>
              <w:sz w:val="28"/>
              <w:szCs w:val="6"/>
              <w:lang w:val="en-US"/>
            </w:rPr>
          </w:rPrChange>
        </w:rPr>
      </w:pPr>
      <w:ins w:id="231" w:author="01-134212-149" w:date="2022-06-22T20:03:00Z">
        <w:r w:rsidRPr="000B79B6">
          <w:rPr>
            <w:rFonts w:ascii="Agency FB" w:hAnsi="Agency FB"/>
            <w:szCs w:val="6"/>
            <w:lang w:val="en-US"/>
            <w:rPrChange w:id="232" w:author="01-134212-149" w:date="2022-06-22T21:16:00Z">
              <w:rPr>
                <w:rFonts w:ascii="Agency FB" w:hAnsi="Agency FB"/>
                <w:sz w:val="28"/>
                <w:szCs w:val="6"/>
                <w:lang w:val="en-US"/>
              </w:rPr>
            </w:rPrChange>
          </w:rPr>
          <w:t>class Patient     // ptient class with some basic attributes</w:t>
        </w:r>
      </w:ins>
    </w:p>
    <w:p w14:paraId="53B04085" w14:textId="77777777" w:rsidR="007A5533" w:rsidRPr="000B79B6" w:rsidRDefault="007A5533" w:rsidP="007A5533">
      <w:pPr>
        <w:rPr>
          <w:ins w:id="233" w:author="01-134212-149" w:date="2022-06-22T20:03:00Z"/>
          <w:rFonts w:ascii="Agency FB" w:hAnsi="Agency FB"/>
          <w:szCs w:val="6"/>
          <w:lang w:val="en-US"/>
          <w:rPrChange w:id="234" w:author="01-134212-149" w:date="2022-06-22T21:16:00Z">
            <w:rPr>
              <w:ins w:id="235" w:author="01-134212-149" w:date="2022-06-22T20:03:00Z"/>
              <w:rFonts w:ascii="Agency FB" w:hAnsi="Agency FB"/>
              <w:sz w:val="28"/>
              <w:szCs w:val="6"/>
              <w:lang w:val="en-US"/>
            </w:rPr>
          </w:rPrChange>
        </w:rPr>
      </w:pPr>
      <w:ins w:id="236" w:author="01-134212-149" w:date="2022-06-22T20:03:00Z">
        <w:r w:rsidRPr="000B79B6">
          <w:rPr>
            <w:rFonts w:ascii="Agency FB" w:hAnsi="Agency FB"/>
            <w:szCs w:val="6"/>
            <w:lang w:val="en-US"/>
            <w:rPrChange w:id="237" w:author="01-134212-149" w:date="2022-06-22T21:16:00Z">
              <w:rPr>
                <w:rFonts w:ascii="Agency FB" w:hAnsi="Agency FB"/>
                <w:sz w:val="28"/>
                <w:szCs w:val="6"/>
                <w:lang w:val="en-US"/>
              </w:rPr>
            </w:rPrChange>
          </w:rPr>
          <w:t>{</w:t>
        </w:r>
      </w:ins>
    </w:p>
    <w:p w14:paraId="2BA81C3D" w14:textId="77777777" w:rsidR="007A5533" w:rsidRPr="000B79B6" w:rsidRDefault="007A5533" w:rsidP="007A5533">
      <w:pPr>
        <w:rPr>
          <w:ins w:id="238" w:author="01-134212-149" w:date="2022-06-22T20:03:00Z"/>
          <w:rFonts w:ascii="Agency FB" w:hAnsi="Agency FB"/>
          <w:szCs w:val="6"/>
          <w:lang w:val="en-US"/>
          <w:rPrChange w:id="239" w:author="01-134212-149" w:date="2022-06-22T21:16:00Z">
            <w:rPr>
              <w:ins w:id="240" w:author="01-134212-149" w:date="2022-06-22T20:03:00Z"/>
              <w:rFonts w:ascii="Agency FB" w:hAnsi="Agency FB"/>
              <w:sz w:val="28"/>
              <w:szCs w:val="6"/>
              <w:lang w:val="en-US"/>
            </w:rPr>
          </w:rPrChange>
        </w:rPr>
      </w:pPr>
      <w:ins w:id="241" w:author="01-134212-149" w:date="2022-06-22T20:03:00Z">
        <w:r w:rsidRPr="000B79B6">
          <w:rPr>
            <w:rFonts w:ascii="Agency FB" w:hAnsi="Agency FB"/>
            <w:szCs w:val="6"/>
            <w:lang w:val="en-US"/>
            <w:rPrChange w:id="242" w:author="01-134212-149" w:date="2022-06-22T21:16:00Z">
              <w:rPr>
                <w:rFonts w:ascii="Agency FB" w:hAnsi="Agency FB"/>
                <w:sz w:val="28"/>
                <w:szCs w:val="6"/>
                <w:lang w:val="en-US"/>
              </w:rPr>
            </w:rPrChange>
          </w:rPr>
          <w:tab/>
        </w:r>
      </w:ins>
    </w:p>
    <w:p w14:paraId="6B50158B" w14:textId="77777777" w:rsidR="007A5533" w:rsidRPr="000B79B6" w:rsidRDefault="007A5533" w:rsidP="007A5533">
      <w:pPr>
        <w:rPr>
          <w:ins w:id="243" w:author="01-134212-149" w:date="2022-06-22T20:03:00Z"/>
          <w:rFonts w:ascii="Agency FB" w:hAnsi="Agency FB"/>
          <w:szCs w:val="6"/>
          <w:lang w:val="en-US"/>
          <w:rPrChange w:id="244" w:author="01-134212-149" w:date="2022-06-22T21:16:00Z">
            <w:rPr>
              <w:ins w:id="245" w:author="01-134212-149" w:date="2022-06-22T20:03:00Z"/>
              <w:rFonts w:ascii="Agency FB" w:hAnsi="Agency FB"/>
              <w:sz w:val="28"/>
              <w:szCs w:val="6"/>
              <w:lang w:val="en-US"/>
            </w:rPr>
          </w:rPrChange>
        </w:rPr>
      </w:pPr>
      <w:ins w:id="246" w:author="01-134212-149" w:date="2022-06-22T20:03:00Z">
        <w:r w:rsidRPr="000B79B6">
          <w:rPr>
            <w:rFonts w:ascii="Agency FB" w:hAnsi="Agency FB"/>
            <w:szCs w:val="6"/>
            <w:lang w:val="en-US"/>
            <w:rPrChange w:id="247" w:author="01-134212-149" w:date="2022-06-22T21:16:00Z">
              <w:rPr>
                <w:rFonts w:ascii="Agency FB" w:hAnsi="Agency FB"/>
                <w:sz w:val="28"/>
                <w:szCs w:val="6"/>
                <w:lang w:val="en-US"/>
              </w:rPr>
            </w:rPrChange>
          </w:rPr>
          <w:t>public:</w:t>
        </w:r>
      </w:ins>
    </w:p>
    <w:p w14:paraId="7A5756F9" w14:textId="77777777" w:rsidR="007A5533" w:rsidRPr="000B79B6" w:rsidRDefault="007A5533" w:rsidP="007A5533">
      <w:pPr>
        <w:rPr>
          <w:ins w:id="248" w:author="01-134212-149" w:date="2022-06-22T20:03:00Z"/>
          <w:rFonts w:ascii="Agency FB" w:hAnsi="Agency FB"/>
          <w:szCs w:val="6"/>
          <w:lang w:val="en-US"/>
          <w:rPrChange w:id="249" w:author="01-134212-149" w:date="2022-06-22T21:16:00Z">
            <w:rPr>
              <w:ins w:id="250" w:author="01-134212-149" w:date="2022-06-22T20:03:00Z"/>
              <w:rFonts w:ascii="Agency FB" w:hAnsi="Agency FB"/>
              <w:sz w:val="28"/>
              <w:szCs w:val="6"/>
              <w:lang w:val="en-US"/>
            </w:rPr>
          </w:rPrChange>
        </w:rPr>
      </w:pPr>
      <w:ins w:id="251" w:author="01-134212-149" w:date="2022-06-22T20:03:00Z">
        <w:r w:rsidRPr="000B79B6">
          <w:rPr>
            <w:rFonts w:ascii="Agency FB" w:hAnsi="Agency FB"/>
            <w:szCs w:val="6"/>
            <w:lang w:val="en-US"/>
            <w:rPrChange w:id="252" w:author="01-134212-149" w:date="2022-06-22T21:16:00Z">
              <w:rPr>
                <w:rFonts w:ascii="Agency FB" w:hAnsi="Agency FB"/>
                <w:sz w:val="28"/>
                <w:szCs w:val="6"/>
                <w:lang w:val="en-US"/>
              </w:rPr>
            </w:rPrChange>
          </w:rPr>
          <w:tab/>
          <w:t>char PatientName[30];</w:t>
        </w:r>
      </w:ins>
    </w:p>
    <w:p w14:paraId="03B09ACD" w14:textId="77777777" w:rsidR="007A5533" w:rsidRPr="000B79B6" w:rsidRDefault="007A5533" w:rsidP="007A5533">
      <w:pPr>
        <w:rPr>
          <w:ins w:id="253" w:author="01-134212-149" w:date="2022-06-22T20:03:00Z"/>
          <w:rFonts w:ascii="Agency FB" w:hAnsi="Agency FB"/>
          <w:szCs w:val="6"/>
          <w:lang w:val="en-US"/>
          <w:rPrChange w:id="254" w:author="01-134212-149" w:date="2022-06-22T21:16:00Z">
            <w:rPr>
              <w:ins w:id="255" w:author="01-134212-149" w:date="2022-06-22T20:03:00Z"/>
              <w:rFonts w:ascii="Agency FB" w:hAnsi="Agency FB"/>
              <w:sz w:val="28"/>
              <w:szCs w:val="6"/>
              <w:lang w:val="en-US"/>
            </w:rPr>
          </w:rPrChange>
        </w:rPr>
      </w:pPr>
      <w:ins w:id="256" w:author="01-134212-149" w:date="2022-06-22T20:03:00Z">
        <w:r w:rsidRPr="000B79B6">
          <w:rPr>
            <w:rFonts w:ascii="Agency FB" w:hAnsi="Agency FB"/>
            <w:szCs w:val="6"/>
            <w:lang w:val="en-US"/>
            <w:rPrChange w:id="257" w:author="01-134212-149" w:date="2022-06-22T21:16:00Z">
              <w:rPr>
                <w:rFonts w:ascii="Agency FB" w:hAnsi="Agency FB"/>
                <w:sz w:val="28"/>
                <w:szCs w:val="6"/>
                <w:lang w:val="en-US"/>
              </w:rPr>
            </w:rPrChange>
          </w:rPr>
          <w:tab/>
          <w:t>char Age[10];</w:t>
        </w:r>
      </w:ins>
    </w:p>
    <w:p w14:paraId="292F6631" w14:textId="77777777" w:rsidR="007A5533" w:rsidRPr="000B79B6" w:rsidRDefault="007A5533" w:rsidP="007A5533">
      <w:pPr>
        <w:rPr>
          <w:ins w:id="258" w:author="01-134212-149" w:date="2022-06-22T20:03:00Z"/>
          <w:rFonts w:ascii="Agency FB" w:hAnsi="Agency FB"/>
          <w:szCs w:val="6"/>
          <w:lang w:val="en-US"/>
          <w:rPrChange w:id="259" w:author="01-134212-149" w:date="2022-06-22T21:16:00Z">
            <w:rPr>
              <w:ins w:id="260" w:author="01-134212-149" w:date="2022-06-22T20:03:00Z"/>
              <w:rFonts w:ascii="Agency FB" w:hAnsi="Agency FB"/>
              <w:sz w:val="28"/>
              <w:szCs w:val="6"/>
              <w:lang w:val="en-US"/>
            </w:rPr>
          </w:rPrChange>
        </w:rPr>
      </w:pPr>
      <w:ins w:id="261" w:author="01-134212-149" w:date="2022-06-22T20:03:00Z">
        <w:r w:rsidRPr="000B79B6">
          <w:rPr>
            <w:rFonts w:ascii="Agency FB" w:hAnsi="Agency FB"/>
            <w:szCs w:val="6"/>
            <w:lang w:val="en-US"/>
            <w:rPrChange w:id="262" w:author="01-134212-149" w:date="2022-06-22T21:16:00Z">
              <w:rPr>
                <w:rFonts w:ascii="Agency FB" w:hAnsi="Agency FB"/>
                <w:sz w:val="28"/>
                <w:szCs w:val="6"/>
                <w:lang w:val="en-US"/>
              </w:rPr>
            </w:rPrChange>
          </w:rPr>
          <w:tab/>
          <w:t>char Address[30];</w:t>
        </w:r>
      </w:ins>
    </w:p>
    <w:p w14:paraId="1A7036BA" w14:textId="77777777" w:rsidR="007A5533" w:rsidRPr="000B79B6" w:rsidRDefault="007A5533" w:rsidP="007A5533">
      <w:pPr>
        <w:rPr>
          <w:ins w:id="263" w:author="01-134212-149" w:date="2022-06-22T20:03:00Z"/>
          <w:rFonts w:ascii="Agency FB" w:hAnsi="Agency FB"/>
          <w:szCs w:val="6"/>
          <w:lang w:val="en-US"/>
          <w:rPrChange w:id="264" w:author="01-134212-149" w:date="2022-06-22T21:16:00Z">
            <w:rPr>
              <w:ins w:id="265" w:author="01-134212-149" w:date="2022-06-22T20:03:00Z"/>
              <w:rFonts w:ascii="Agency FB" w:hAnsi="Agency FB"/>
              <w:sz w:val="28"/>
              <w:szCs w:val="6"/>
              <w:lang w:val="en-US"/>
            </w:rPr>
          </w:rPrChange>
        </w:rPr>
      </w:pPr>
      <w:ins w:id="266" w:author="01-134212-149" w:date="2022-06-22T20:03:00Z">
        <w:r w:rsidRPr="000B79B6">
          <w:rPr>
            <w:rFonts w:ascii="Agency FB" w:hAnsi="Agency FB"/>
            <w:szCs w:val="6"/>
            <w:lang w:val="en-US"/>
            <w:rPrChange w:id="267" w:author="01-134212-149" w:date="2022-06-22T21:16:00Z">
              <w:rPr>
                <w:rFonts w:ascii="Agency FB" w:hAnsi="Agency FB"/>
                <w:sz w:val="28"/>
                <w:szCs w:val="6"/>
                <w:lang w:val="en-US"/>
              </w:rPr>
            </w:rPrChange>
          </w:rPr>
          <w:tab/>
          <w:t>char Status[10];</w:t>
        </w:r>
      </w:ins>
    </w:p>
    <w:p w14:paraId="5DF037A3" w14:textId="77777777" w:rsidR="007A5533" w:rsidRPr="000B79B6" w:rsidRDefault="007A5533" w:rsidP="007A5533">
      <w:pPr>
        <w:rPr>
          <w:ins w:id="268" w:author="01-134212-149" w:date="2022-06-22T20:03:00Z"/>
          <w:rFonts w:ascii="Agency FB" w:hAnsi="Agency FB"/>
          <w:szCs w:val="6"/>
          <w:lang w:val="en-US"/>
          <w:rPrChange w:id="269" w:author="01-134212-149" w:date="2022-06-22T21:16:00Z">
            <w:rPr>
              <w:ins w:id="270" w:author="01-134212-149" w:date="2022-06-22T20:03:00Z"/>
              <w:rFonts w:ascii="Agency FB" w:hAnsi="Agency FB"/>
              <w:sz w:val="28"/>
              <w:szCs w:val="6"/>
              <w:lang w:val="en-US"/>
            </w:rPr>
          </w:rPrChange>
        </w:rPr>
      </w:pPr>
      <w:ins w:id="271" w:author="01-134212-149" w:date="2022-06-22T20:03:00Z">
        <w:r w:rsidRPr="000B79B6">
          <w:rPr>
            <w:rFonts w:ascii="Agency FB" w:hAnsi="Agency FB"/>
            <w:szCs w:val="6"/>
            <w:lang w:val="en-US"/>
            <w:rPrChange w:id="272" w:author="01-134212-149" w:date="2022-06-22T21:16:00Z">
              <w:rPr>
                <w:rFonts w:ascii="Agency FB" w:hAnsi="Agency FB"/>
                <w:sz w:val="28"/>
                <w:szCs w:val="6"/>
                <w:lang w:val="en-US"/>
              </w:rPr>
            </w:rPrChange>
          </w:rPr>
          <w:tab/>
          <w:t>Patient()  //default constructor</w:t>
        </w:r>
      </w:ins>
    </w:p>
    <w:p w14:paraId="63935FA6" w14:textId="77777777" w:rsidR="007A5533" w:rsidRPr="000B79B6" w:rsidRDefault="007A5533" w:rsidP="007A5533">
      <w:pPr>
        <w:rPr>
          <w:ins w:id="273" w:author="01-134212-149" w:date="2022-06-22T20:03:00Z"/>
          <w:rFonts w:ascii="Agency FB" w:hAnsi="Agency FB"/>
          <w:szCs w:val="6"/>
          <w:lang w:val="en-US"/>
          <w:rPrChange w:id="274" w:author="01-134212-149" w:date="2022-06-22T21:16:00Z">
            <w:rPr>
              <w:ins w:id="275" w:author="01-134212-149" w:date="2022-06-22T20:03:00Z"/>
              <w:rFonts w:ascii="Agency FB" w:hAnsi="Agency FB"/>
              <w:sz w:val="28"/>
              <w:szCs w:val="6"/>
              <w:lang w:val="en-US"/>
            </w:rPr>
          </w:rPrChange>
        </w:rPr>
      </w:pPr>
      <w:ins w:id="276" w:author="01-134212-149" w:date="2022-06-22T20:03:00Z">
        <w:r w:rsidRPr="000B79B6">
          <w:rPr>
            <w:rFonts w:ascii="Agency FB" w:hAnsi="Agency FB"/>
            <w:szCs w:val="6"/>
            <w:lang w:val="en-US"/>
            <w:rPrChange w:id="277" w:author="01-134212-149" w:date="2022-06-22T21:16:00Z">
              <w:rPr>
                <w:rFonts w:ascii="Agency FB" w:hAnsi="Agency FB"/>
                <w:sz w:val="28"/>
                <w:szCs w:val="6"/>
                <w:lang w:val="en-US"/>
              </w:rPr>
            </w:rPrChange>
          </w:rPr>
          <w:tab/>
          <w:t>{</w:t>
        </w:r>
      </w:ins>
    </w:p>
    <w:p w14:paraId="27C951AD" w14:textId="77777777" w:rsidR="007A5533" w:rsidRPr="000B79B6" w:rsidRDefault="007A5533" w:rsidP="007A5533">
      <w:pPr>
        <w:rPr>
          <w:ins w:id="278" w:author="01-134212-149" w:date="2022-06-22T20:03:00Z"/>
          <w:rFonts w:ascii="Agency FB" w:hAnsi="Agency FB"/>
          <w:szCs w:val="6"/>
          <w:lang w:val="en-US"/>
          <w:rPrChange w:id="279" w:author="01-134212-149" w:date="2022-06-22T21:16:00Z">
            <w:rPr>
              <w:ins w:id="280" w:author="01-134212-149" w:date="2022-06-22T20:03:00Z"/>
              <w:rFonts w:ascii="Agency FB" w:hAnsi="Agency FB"/>
              <w:sz w:val="28"/>
              <w:szCs w:val="6"/>
              <w:lang w:val="en-US"/>
            </w:rPr>
          </w:rPrChange>
        </w:rPr>
      </w:pPr>
      <w:ins w:id="281" w:author="01-134212-149" w:date="2022-06-22T20:03:00Z">
        <w:r w:rsidRPr="000B79B6">
          <w:rPr>
            <w:rFonts w:ascii="Agency FB" w:hAnsi="Agency FB"/>
            <w:szCs w:val="6"/>
            <w:lang w:val="en-US"/>
            <w:rPrChange w:id="282" w:author="01-134212-149" w:date="2022-06-22T21:16:00Z">
              <w:rPr>
                <w:rFonts w:ascii="Agency FB" w:hAnsi="Agency FB"/>
                <w:sz w:val="28"/>
                <w:szCs w:val="6"/>
                <w:lang w:val="en-US"/>
              </w:rPr>
            </w:rPrChange>
          </w:rPr>
          <w:tab/>
        </w:r>
        <w:r w:rsidRPr="000B79B6">
          <w:rPr>
            <w:rFonts w:ascii="Agency FB" w:hAnsi="Agency FB"/>
            <w:szCs w:val="6"/>
            <w:lang w:val="en-US"/>
            <w:rPrChange w:id="283" w:author="01-134212-149" w:date="2022-06-22T21:16:00Z">
              <w:rPr>
                <w:rFonts w:ascii="Agency FB" w:hAnsi="Agency FB"/>
                <w:sz w:val="28"/>
                <w:szCs w:val="6"/>
                <w:lang w:val="en-US"/>
              </w:rPr>
            </w:rPrChange>
          </w:rPr>
          <w:tab/>
          <w:t>strcpy_s(PatientName, "");</w:t>
        </w:r>
      </w:ins>
    </w:p>
    <w:p w14:paraId="714F22AD" w14:textId="77777777" w:rsidR="007A5533" w:rsidRPr="000B79B6" w:rsidRDefault="007A5533" w:rsidP="007A5533">
      <w:pPr>
        <w:rPr>
          <w:ins w:id="284" w:author="01-134212-149" w:date="2022-06-22T20:03:00Z"/>
          <w:rFonts w:ascii="Agency FB" w:hAnsi="Agency FB"/>
          <w:szCs w:val="6"/>
          <w:lang w:val="en-US"/>
          <w:rPrChange w:id="285" w:author="01-134212-149" w:date="2022-06-22T21:16:00Z">
            <w:rPr>
              <w:ins w:id="286" w:author="01-134212-149" w:date="2022-06-22T20:03:00Z"/>
              <w:rFonts w:ascii="Agency FB" w:hAnsi="Agency FB"/>
              <w:sz w:val="28"/>
              <w:szCs w:val="6"/>
              <w:lang w:val="en-US"/>
            </w:rPr>
          </w:rPrChange>
        </w:rPr>
      </w:pPr>
      <w:ins w:id="287" w:author="01-134212-149" w:date="2022-06-22T20:03:00Z">
        <w:r w:rsidRPr="000B79B6">
          <w:rPr>
            <w:rFonts w:ascii="Agency FB" w:hAnsi="Agency FB"/>
            <w:szCs w:val="6"/>
            <w:lang w:val="en-US"/>
            <w:rPrChange w:id="288" w:author="01-134212-149" w:date="2022-06-22T21:16:00Z">
              <w:rPr>
                <w:rFonts w:ascii="Agency FB" w:hAnsi="Agency FB"/>
                <w:sz w:val="28"/>
                <w:szCs w:val="6"/>
                <w:lang w:val="en-US"/>
              </w:rPr>
            </w:rPrChange>
          </w:rPr>
          <w:tab/>
        </w:r>
        <w:r w:rsidRPr="000B79B6">
          <w:rPr>
            <w:rFonts w:ascii="Agency FB" w:hAnsi="Agency FB"/>
            <w:szCs w:val="6"/>
            <w:lang w:val="en-US"/>
            <w:rPrChange w:id="289" w:author="01-134212-149" w:date="2022-06-22T21:16:00Z">
              <w:rPr>
                <w:rFonts w:ascii="Agency FB" w:hAnsi="Agency FB"/>
                <w:sz w:val="28"/>
                <w:szCs w:val="6"/>
                <w:lang w:val="en-US"/>
              </w:rPr>
            </w:rPrChange>
          </w:rPr>
          <w:tab/>
          <w:t>strcpy_s(Age, "");</w:t>
        </w:r>
      </w:ins>
    </w:p>
    <w:p w14:paraId="03F235F8" w14:textId="77777777" w:rsidR="007A5533" w:rsidRPr="000B79B6" w:rsidRDefault="007A5533" w:rsidP="007A5533">
      <w:pPr>
        <w:rPr>
          <w:ins w:id="290" w:author="01-134212-149" w:date="2022-06-22T20:03:00Z"/>
          <w:rFonts w:ascii="Agency FB" w:hAnsi="Agency FB"/>
          <w:szCs w:val="6"/>
          <w:lang w:val="en-US"/>
          <w:rPrChange w:id="291" w:author="01-134212-149" w:date="2022-06-22T21:16:00Z">
            <w:rPr>
              <w:ins w:id="292" w:author="01-134212-149" w:date="2022-06-22T20:03:00Z"/>
              <w:rFonts w:ascii="Agency FB" w:hAnsi="Agency FB"/>
              <w:sz w:val="28"/>
              <w:szCs w:val="6"/>
              <w:lang w:val="en-US"/>
            </w:rPr>
          </w:rPrChange>
        </w:rPr>
      </w:pPr>
      <w:ins w:id="293" w:author="01-134212-149" w:date="2022-06-22T20:03:00Z">
        <w:r w:rsidRPr="000B79B6">
          <w:rPr>
            <w:rFonts w:ascii="Agency FB" w:hAnsi="Agency FB"/>
            <w:szCs w:val="6"/>
            <w:lang w:val="en-US"/>
            <w:rPrChange w:id="294" w:author="01-134212-149" w:date="2022-06-22T21:16:00Z">
              <w:rPr>
                <w:rFonts w:ascii="Agency FB" w:hAnsi="Agency FB"/>
                <w:sz w:val="28"/>
                <w:szCs w:val="6"/>
                <w:lang w:val="en-US"/>
              </w:rPr>
            </w:rPrChange>
          </w:rPr>
          <w:tab/>
        </w:r>
        <w:r w:rsidRPr="000B79B6">
          <w:rPr>
            <w:rFonts w:ascii="Agency FB" w:hAnsi="Agency FB"/>
            <w:szCs w:val="6"/>
            <w:lang w:val="en-US"/>
            <w:rPrChange w:id="295" w:author="01-134212-149" w:date="2022-06-22T21:16:00Z">
              <w:rPr>
                <w:rFonts w:ascii="Agency FB" w:hAnsi="Agency FB"/>
                <w:sz w:val="28"/>
                <w:szCs w:val="6"/>
                <w:lang w:val="en-US"/>
              </w:rPr>
            </w:rPrChange>
          </w:rPr>
          <w:tab/>
          <w:t>strcpy_s(Address, "");</w:t>
        </w:r>
      </w:ins>
    </w:p>
    <w:p w14:paraId="7E0D2CF4" w14:textId="77777777" w:rsidR="007A5533" w:rsidRPr="000B79B6" w:rsidRDefault="007A5533" w:rsidP="007A5533">
      <w:pPr>
        <w:rPr>
          <w:ins w:id="296" w:author="01-134212-149" w:date="2022-06-22T20:03:00Z"/>
          <w:rFonts w:ascii="Agency FB" w:hAnsi="Agency FB"/>
          <w:szCs w:val="6"/>
          <w:lang w:val="en-US"/>
          <w:rPrChange w:id="297" w:author="01-134212-149" w:date="2022-06-22T21:16:00Z">
            <w:rPr>
              <w:ins w:id="298" w:author="01-134212-149" w:date="2022-06-22T20:03:00Z"/>
              <w:rFonts w:ascii="Agency FB" w:hAnsi="Agency FB"/>
              <w:sz w:val="28"/>
              <w:szCs w:val="6"/>
              <w:lang w:val="en-US"/>
            </w:rPr>
          </w:rPrChange>
        </w:rPr>
      </w:pPr>
      <w:ins w:id="299" w:author="01-134212-149" w:date="2022-06-22T20:03:00Z">
        <w:r w:rsidRPr="000B79B6">
          <w:rPr>
            <w:rFonts w:ascii="Agency FB" w:hAnsi="Agency FB"/>
            <w:szCs w:val="6"/>
            <w:lang w:val="en-US"/>
            <w:rPrChange w:id="300" w:author="01-134212-149" w:date="2022-06-22T21:16:00Z">
              <w:rPr>
                <w:rFonts w:ascii="Agency FB" w:hAnsi="Agency FB"/>
                <w:sz w:val="28"/>
                <w:szCs w:val="6"/>
                <w:lang w:val="en-US"/>
              </w:rPr>
            </w:rPrChange>
          </w:rPr>
          <w:tab/>
        </w:r>
        <w:r w:rsidRPr="000B79B6">
          <w:rPr>
            <w:rFonts w:ascii="Agency FB" w:hAnsi="Agency FB"/>
            <w:szCs w:val="6"/>
            <w:lang w:val="en-US"/>
            <w:rPrChange w:id="301" w:author="01-134212-149" w:date="2022-06-22T21:16:00Z">
              <w:rPr>
                <w:rFonts w:ascii="Agency FB" w:hAnsi="Agency FB"/>
                <w:sz w:val="28"/>
                <w:szCs w:val="6"/>
                <w:lang w:val="en-US"/>
              </w:rPr>
            </w:rPrChange>
          </w:rPr>
          <w:tab/>
          <w:t>strcpy_s(Status, "");</w:t>
        </w:r>
      </w:ins>
    </w:p>
    <w:p w14:paraId="5A827FE1" w14:textId="77777777" w:rsidR="007A5533" w:rsidRPr="000B79B6" w:rsidRDefault="007A5533" w:rsidP="007A5533">
      <w:pPr>
        <w:rPr>
          <w:ins w:id="302" w:author="01-134212-149" w:date="2022-06-22T20:03:00Z"/>
          <w:rFonts w:ascii="Agency FB" w:hAnsi="Agency FB"/>
          <w:szCs w:val="6"/>
          <w:lang w:val="en-US"/>
          <w:rPrChange w:id="303" w:author="01-134212-149" w:date="2022-06-22T21:16:00Z">
            <w:rPr>
              <w:ins w:id="304" w:author="01-134212-149" w:date="2022-06-22T20:03:00Z"/>
              <w:rFonts w:ascii="Agency FB" w:hAnsi="Agency FB"/>
              <w:sz w:val="28"/>
              <w:szCs w:val="6"/>
              <w:lang w:val="en-US"/>
            </w:rPr>
          </w:rPrChange>
        </w:rPr>
      </w:pPr>
      <w:ins w:id="305" w:author="01-134212-149" w:date="2022-06-22T20:03:00Z">
        <w:r w:rsidRPr="000B79B6">
          <w:rPr>
            <w:rFonts w:ascii="Agency FB" w:hAnsi="Agency FB"/>
            <w:szCs w:val="6"/>
            <w:lang w:val="en-US"/>
            <w:rPrChange w:id="306" w:author="01-134212-149" w:date="2022-06-22T21:16:00Z">
              <w:rPr>
                <w:rFonts w:ascii="Agency FB" w:hAnsi="Agency FB"/>
                <w:sz w:val="28"/>
                <w:szCs w:val="6"/>
                <w:lang w:val="en-US"/>
              </w:rPr>
            </w:rPrChange>
          </w:rPr>
          <w:tab/>
          <w:t>}</w:t>
        </w:r>
      </w:ins>
    </w:p>
    <w:p w14:paraId="5B70C2AA" w14:textId="77777777" w:rsidR="007A5533" w:rsidRPr="000B79B6" w:rsidRDefault="007A5533" w:rsidP="007A5533">
      <w:pPr>
        <w:rPr>
          <w:ins w:id="307" w:author="01-134212-149" w:date="2022-06-22T20:03:00Z"/>
          <w:rFonts w:ascii="Agency FB" w:hAnsi="Agency FB"/>
          <w:szCs w:val="6"/>
          <w:lang w:val="en-US"/>
          <w:rPrChange w:id="308" w:author="01-134212-149" w:date="2022-06-22T21:16:00Z">
            <w:rPr>
              <w:ins w:id="309" w:author="01-134212-149" w:date="2022-06-22T20:03:00Z"/>
              <w:rFonts w:ascii="Agency FB" w:hAnsi="Agency FB"/>
              <w:sz w:val="28"/>
              <w:szCs w:val="6"/>
              <w:lang w:val="en-US"/>
            </w:rPr>
          </w:rPrChange>
        </w:rPr>
      </w:pPr>
    </w:p>
    <w:p w14:paraId="0FE8CB21" w14:textId="77777777" w:rsidR="007A5533" w:rsidRPr="000B79B6" w:rsidRDefault="007A5533" w:rsidP="007A5533">
      <w:pPr>
        <w:rPr>
          <w:ins w:id="310" w:author="01-134212-149" w:date="2022-06-22T20:03:00Z"/>
          <w:rFonts w:ascii="Agency FB" w:hAnsi="Agency FB"/>
          <w:szCs w:val="6"/>
          <w:lang w:val="en-US"/>
          <w:rPrChange w:id="311" w:author="01-134212-149" w:date="2022-06-22T21:16:00Z">
            <w:rPr>
              <w:ins w:id="312" w:author="01-134212-149" w:date="2022-06-22T20:03:00Z"/>
              <w:rFonts w:ascii="Agency FB" w:hAnsi="Agency FB"/>
              <w:sz w:val="28"/>
              <w:szCs w:val="6"/>
              <w:lang w:val="en-US"/>
            </w:rPr>
          </w:rPrChange>
        </w:rPr>
      </w:pPr>
      <w:ins w:id="313" w:author="01-134212-149" w:date="2022-06-22T20:03:00Z">
        <w:r w:rsidRPr="000B79B6">
          <w:rPr>
            <w:rFonts w:ascii="Agency FB" w:hAnsi="Agency FB"/>
            <w:szCs w:val="6"/>
            <w:lang w:val="en-US"/>
            <w:rPrChange w:id="314" w:author="01-134212-149" w:date="2022-06-22T21:16:00Z">
              <w:rPr>
                <w:rFonts w:ascii="Agency FB" w:hAnsi="Agency FB"/>
                <w:sz w:val="28"/>
                <w:szCs w:val="6"/>
                <w:lang w:val="en-US"/>
              </w:rPr>
            </w:rPrChange>
          </w:rPr>
          <w:tab/>
          <w:t xml:space="preserve">void addRegularPatient(char statusPatient[])  // Function for the regular patient </w:t>
        </w:r>
      </w:ins>
    </w:p>
    <w:p w14:paraId="70C55C85" w14:textId="77777777" w:rsidR="007A5533" w:rsidRPr="000B79B6" w:rsidRDefault="007A5533" w:rsidP="007A5533">
      <w:pPr>
        <w:rPr>
          <w:ins w:id="315" w:author="01-134212-149" w:date="2022-06-22T20:03:00Z"/>
          <w:rFonts w:ascii="Agency FB" w:hAnsi="Agency FB"/>
          <w:szCs w:val="6"/>
          <w:lang w:val="en-US"/>
          <w:rPrChange w:id="316" w:author="01-134212-149" w:date="2022-06-22T21:16:00Z">
            <w:rPr>
              <w:ins w:id="317" w:author="01-134212-149" w:date="2022-06-22T20:03:00Z"/>
              <w:rFonts w:ascii="Agency FB" w:hAnsi="Agency FB"/>
              <w:sz w:val="28"/>
              <w:szCs w:val="6"/>
              <w:lang w:val="en-US"/>
            </w:rPr>
          </w:rPrChange>
        </w:rPr>
      </w:pPr>
      <w:ins w:id="318" w:author="01-134212-149" w:date="2022-06-22T20:03:00Z">
        <w:r w:rsidRPr="000B79B6">
          <w:rPr>
            <w:rFonts w:ascii="Agency FB" w:hAnsi="Agency FB"/>
            <w:szCs w:val="6"/>
            <w:lang w:val="en-US"/>
            <w:rPrChange w:id="319" w:author="01-134212-149" w:date="2022-06-22T21:16:00Z">
              <w:rPr>
                <w:rFonts w:ascii="Agency FB" w:hAnsi="Agency FB"/>
                <w:sz w:val="28"/>
                <w:szCs w:val="6"/>
                <w:lang w:val="en-US"/>
              </w:rPr>
            </w:rPrChange>
          </w:rPr>
          <w:tab/>
        </w:r>
        <w:r w:rsidRPr="000B79B6">
          <w:rPr>
            <w:rFonts w:ascii="Agency FB" w:hAnsi="Agency FB"/>
            <w:szCs w:val="6"/>
            <w:lang w:val="en-US"/>
            <w:rPrChange w:id="320" w:author="01-134212-149" w:date="2022-06-22T21:16:00Z">
              <w:rPr>
                <w:rFonts w:ascii="Agency FB" w:hAnsi="Agency FB"/>
                <w:sz w:val="28"/>
                <w:szCs w:val="6"/>
                <w:lang w:val="en-US"/>
              </w:rPr>
            </w:rPrChange>
          </w:rPr>
          <w:tab/>
        </w:r>
        <w:r w:rsidRPr="000B79B6">
          <w:rPr>
            <w:rFonts w:ascii="Agency FB" w:hAnsi="Agency FB"/>
            <w:szCs w:val="6"/>
            <w:lang w:val="en-US"/>
            <w:rPrChange w:id="321" w:author="01-134212-149" w:date="2022-06-22T21:16:00Z">
              <w:rPr>
                <w:rFonts w:ascii="Agency FB" w:hAnsi="Agency FB"/>
                <w:sz w:val="28"/>
                <w:szCs w:val="6"/>
                <w:lang w:val="en-US"/>
              </w:rPr>
            </w:rPrChange>
          </w:rPr>
          <w:tab/>
        </w:r>
        <w:r w:rsidRPr="000B79B6">
          <w:rPr>
            <w:rFonts w:ascii="Agency FB" w:hAnsi="Agency FB"/>
            <w:szCs w:val="6"/>
            <w:lang w:val="en-US"/>
            <w:rPrChange w:id="322" w:author="01-134212-149" w:date="2022-06-22T21:16:00Z">
              <w:rPr>
                <w:rFonts w:ascii="Agency FB" w:hAnsi="Agency FB"/>
                <w:sz w:val="28"/>
                <w:szCs w:val="6"/>
                <w:lang w:val="en-US"/>
              </w:rPr>
            </w:rPrChange>
          </w:rPr>
          <w:tab/>
        </w:r>
        <w:r w:rsidRPr="000B79B6">
          <w:rPr>
            <w:rFonts w:ascii="Agency FB" w:hAnsi="Agency FB"/>
            <w:szCs w:val="6"/>
            <w:lang w:val="en-US"/>
            <w:rPrChange w:id="323" w:author="01-134212-149" w:date="2022-06-22T21:16:00Z">
              <w:rPr>
                <w:rFonts w:ascii="Agency FB" w:hAnsi="Agency FB"/>
                <w:sz w:val="28"/>
                <w:szCs w:val="6"/>
                <w:lang w:val="en-US"/>
              </w:rPr>
            </w:rPrChange>
          </w:rPr>
          <w:tab/>
        </w:r>
        <w:r w:rsidRPr="000B79B6">
          <w:rPr>
            <w:rFonts w:ascii="Agency FB" w:hAnsi="Agency FB"/>
            <w:szCs w:val="6"/>
            <w:lang w:val="en-US"/>
            <w:rPrChange w:id="324" w:author="01-134212-149" w:date="2022-06-22T21:16:00Z">
              <w:rPr>
                <w:rFonts w:ascii="Agency FB" w:hAnsi="Agency FB"/>
                <w:sz w:val="28"/>
                <w:szCs w:val="6"/>
                <w:lang w:val="en-US"/>
              </w:rPr>
            </w:rPrChange>
          </w:rPr>
          <w:tab/>
        </w:r>
        <w:r w:rsidRPr="000B79B6">
          <w:rPr>
            <w:rFonts w:ascii="Agency FB" w:hAnsi="Agency FB"/>
            <w:szCs w:val="6"/>
            <w:lang w:val="en-US"/>
            <w:rPrChange w:id="325" w:author="01-134212-149" w:date="2022-06-22T21:16:00Z">
              <w:rPr>
                <w:rFonts w:ascii="Agency FB" w:hAnsi="Agency FB"/>
                <w:sz w:val="28"/>
                <w:szCs w:val="6"/>
                <w:lang w:val="en-US"/>
              </w:rPr>
            </w:rPrChange>
          </w:rPr>
          <w:tab/>
        </w:r>
        <w:r w:rsidRPr="000B79B6">
          <w:rPr>
            <w:rFonts w:ascii="Agency FB" w:hAnsi="Agency FB"/>
            <w:szCs w:val="6"/>
            <w:lang w:val="en-US"/>
            <w:rPrChange w:id="326" w:author="01-134212-149" w:date="2022-06-22T21:16:00Z">
              <w:rPr>
                <w:rFonts w:ascii="Agency FB" w:hAnsi="Agency FB"/>
                <w:sz w:val="28"/>
                <w:szCs w:val="6"/>
                <w:lang w:val="en-US"/>
              </w:rPr>
            </w:rPrChange>
          </w:rPr>
          <w:tab/>
        </w:r>
        <w:r w:rsidRPr="000B79B6">
          <w:rPr>
            <w:rFonts w:ascii="Agency FB" w:hAnsi="Agency FB"/>
            <w:szCs w:val="6"/>
            <w:lang w:val="en-US"/>
            <w:rPrChange w:id="327" w:author="01-134212-149" w:date="2022-06-22T21:16:00Z">
              <w:rPr>
                <w:rFonts w:ascii="Agency FB" w:hAnsi="Agency FB"/>
                <w:sz w:val="28"/>
                <w:szCs w:val="6"/>
                <w:lang w:val="en-US"/>
              </w:rPr>
            </w:rPrChange>
          </w:rPr>
          <w:tab/>
        </w:r>
        <w:r w:rsidRPr="000B79B6">
          <w:rPr>
            <w:rFonts w:ascii="Agency FB" w:hAnsi="Agency FB"/>
            <w:szCs w:val="6"/>
            <w:lang w:val="en-US"/>
            <w:rPrChange w:id="328" w:author="01-134212-149" w:date="2022-06-22T21:16:00Z">
              <w:rPr>
                <w:rFonts w:ascii="Agency FB" w:hAnsi="Agency FB"/>
                <w:sz w:val="28"/>
                <w:szCs w:val="6"/>
                <w:lang w:val="en-US"/>
              </w:rPr>
            </w:rPrChange>
          </w:rPr>
          <w:tab/>
        </w:r>
        <w:r w:rsidRPr="000B79B6">
          <w:rPr>
            <w:rFonts w:ascii="Agency FB" w:hAnsi="Agency FB"/>
            <w:szCs w:val="6"/>
            <w:lang w:val="en-US"/>
            <w:rPrChange w:id="329" w:author="01-134212-149" w:date="2022-06-22T21:16:00Z">
              <w:rPr>
                <w:rFonts w:ascii="Agency FB" w:hAnsi="Agency FB"/>
                <w:sz w:val="28"/>
                <w:szCs w:val="6"/>
                <w:lang w:val="en-US"/>
              </w:rPr>
            </w:rPrChange>
          </w:rPr>
          <w:tab/>
        </w:r>
        <w:r w:rsidRPr="000B79B6">
          <w:rPr>
            <w:rFonts w:ascii="Agency FB" w:hAnsi="Agency FB"/>
            <w:szCs w:val="6"/>
            <w:lang w:val="en-US"/>
            <w:rPrChange w:id="330" w:author="01-134212-149" w:date="2022-06-22T21:16:00Z">
              <w:rPr>
                <w:rFonts w:ascii="Agency FB" w:hAnsi="Agency FB"/>
                <w:sz w:val="28"/>
                <w:szCs w:val="6"/>
                <w:lang w:val="en-US"/>
              </w:rPr>
            </w:rPrChange>
          </w:rPr>
          <w:tab/>
          <w:t xml:space="preserve">  // Regular patient would have some known diseases</w:t>
        </w:r>
      </w:ins>
    </w:p>
    <w:p w14:paraId="5E7B489C" w14:textId="77777777" w:rsidR="007A5533" w:rsidRPr="000B79B6" w:rsidRDefault="007A5533" w:rsidP="007A5533">
      <w:pPr>
        <w:rPr>
          <w:ins w:id="331" w:author="01-134212-149" w:date="2022-06-22T20:03:00Z"/>
          <w:rFonts w:ascii="Agency FB" w:hAnsi="Agency FB"/>
          <w:szCs w:val="6"/>
          <w:lang w:val="en-US"/>
          <w:rPrChange w:id="332" w:author="01-134212-149" w:date="2022-06-22T21:16:00Z">
            <w:rPr>
              <w:ins w:id="333" w:author="01-134212-149" w:date="2022-06-22T20:03:00Z"/>
              <w:rFonts w:ascii="Agency FB" w:hAnsi="Agency FB"/>
              <w:sz w:val="28"/>
              <w:szCs w:val="6"/>
              <w:lang w:val="en-US"/>
            </w:rPr>
          </w:rPrChange>
        </w:rPr>
      </w:pPr>
      <w:ins w:id="334" w:author="01-134212-149" w:date="2022-06-22T20:03:00Z">
        <w:r w:rsidRPr="000B79B6">
          <w:rPr>
            <w:rFonts w:ascii="Agency FB" w:hAnsi="Agency FB"/>
            <w:szCs w:val="6"/>
            <w:lang w:val="en-US"/>
            <w:rPrChange w:id="335" w:author="01-134212-149" w:date="2022-06-22T21:16:00Z">
              <w:rPr>
                <w:rFonts w:ascii="Agency FB" w:hAnsi="Agency FB"/>
                <w:sz w:val="28"/>
                <w:szCs w:val="6"/>
                <w:lang w:val="en-US"/>
              </w:rPr>
            </w:rPrChange>
          </w:rPr>
          <w:lastRenderedPageBreak/>
          <w:tab/>
          <w:t>{</w:t>
        </w:r>
      </w:ins>
    </w:p>
    <w:p w14:paraId="3A9D70E6" w14:textId="77777777" w:rsidR="007A5533" w:rsidRPr="000B79B6" w:rsidRDefault="007A5533" w:rsidP="007A5533">
      <w:pPr>
        <w:rPr>
          <w:ins w:id="336" w:author="01-134212-149" w:date="2022-06-22T20:03:00Z"/>
          <w:rFonts w:ascii="Agency FB" w:hAnsi="Agency FB"/>
          <w:szCs w:val="6"/>
          <w:lang w:val="en-US"/>
          <w:rPrChange w:id="337" w:author="01-134212-149" w:date="2022-06-22T21:16:00Z">
            <w:rPr>
              <w:ins w:id="338" w:author="01-134212-149" w:date="2022-06-22T20:03:00Z"/>
              <w:rFonts w:ascii="Agency FB" w:hAnsi="Agency FB"/>
              <w:sz w:val="28"/>
              <w:szCs w:val="6"/>
              <w:lang w:val="en-US"/>
            </w:rPr>
          </w:rPrChange>
        </w:rPr>
      </w:pPr>
      <w:ins w:id="339" w:author="01-134212-149" w:date="2022-06-22T20:03:00Z">
        <w:r w:rsidRPr="000B79B6">
          <w:rPr>
            <w:rFonts w:ascii="Agency FB" w:hAnsi="Agency FB"/>
            <w:szCs w:val="6"/>
            <w:lang w:val="en-US"/>
            <w:rPrChange w:id="340" w:author="01-134212-149" w:date="2022-06-22T21:16:00Z">
              <w:rPr>
                <w:rFonts w:ascii="Agency FB" w:hAnsi="Agency FB"/>
                <w:sz w:val="28"/>
                <w:szCs w:val="6"/>
                <w:lang w:val="en-US"/>
              </w:rPr>
            </w:rPrChange>
          </w:rPr>
          <w:tab/>
        </w:r>
        <w:r w:rsidRPr="000B79B6">
          <w:rPr>
            <w:rFonts w:ascii="Agency FB" w:hAnsi="Agency FB"/>
            <w:szCs w:val="6"/>
            <w:lang w:val="en-US"/>
            <w:rPrChange w:id="341" w:author="01-134212-149" w:date="2022-06-22T21:16:00Z">
              <w:rPr>
                <w:rFonts w:ascii="Agency FB" w:hAnsi="Agency FB"/>
                <w:sz w:val="28"/>
                <w:szCs w:val="6"/>
                <w:lang w:val="en-US"/>
              </w:rPr>
            </w:rPrChange>
          </w:rPr>
          <w:tab/>
        </w:r>
        <w:r w:rsidRPr="000B79B6">
          <w:rPr>
            <w:rFonts w:ascii="Agency FB" w:hAnsi="Agency FB"/>
            <w:szCs w:val="6"/>
            <w:lang w:val="en-US"/>
            <w:rPrChange w:id="342" w:author="01-134212-149" w:date="2022-06-22T21:16:00Z">
              <w:rPr>
                <w:rFonts w:ascii="Agency FB" w:hAnsi="Agency FB"/>
                <w:sz w:val="28"/>
                <w:szCs w:val="6"/>
                <w:lang w:val="en-US"/>
              </w:rPr>
            </w:rPrChange>
          </w:rPr>
          <w:tab/>
          <w:t>fstream patient("PATIENT.txt", ios::app | ios::in | ios::out);  //text file is made</w:t>
        </w:r>
      </w:ins>
    </w:p>
    <w:p w14:paraId="4500F46E" w14:textId="77777777" w:rsidR="007A5533" w:rsidRPr="000B79B6" w:rsidRDefault="007A5533" w:rsidP="007A5533">
      <w:pPr>
        <w:rPr>
          <w:ins w:id="343" w:author="01-134212-149" w:date="2022-06-22T20:03:00Z"/>
          <w:rFonts w:ascii="Agency FB" w:hAnsi="Agency FB"/>
          <w:szCs w:val="6"/>
          <w:lang w:val="en-US"/>
          <w:rPrChange w:id="344" w:author="01-134212-149" w:date="2022-06-22T21:16:00Z">
            <w:rPr>
              <w:ins w:id="345" w:author="01-134212-149" w:date="2022-06-22T20:03:00Z"/>
              <w:rFonts w:ascii="Agency FB" w:hAnsi="Agency FB"/>
              <w:sz w:val="28"/>
              <w:szCs w:val="6"/>
              <w:lang w:val="en-US"/>
            </w:rPr>
          </w:rPrChange>
        </w:rPr>
      </w:pPr>
      <w:ins w:id="346" w:author="01-134212-149" w:date="2022-06-22T20:03:00Z">
        <w:r w:rsidRPr="000B79B6">
          <w:rPr>
            <w:rFonts w:ascii="Agency FB" w:hAnsi="Agency FB"/>
            <w:szCs w:val="6"/>
            <w:lang w:val="en-US"/>
            <w:rPrChange w:id="347" w:author="01-134212-149" w:date="2022-06-22T21:16:00Z">
              <w:rPr>
                <w:rFonts w:ascii="Agency FB" w:hAnsi="Agency FB"/>
                <w:sz w:val="28"/>
                <w:szCs w:val="6"/>
                <w:lang w:val="en-US"/>
              </w:rPr>
            </w:rPrChange>
          </w:rPr>
          <w:tab/>
        </w:r>
        <w:r w:rsidRPr="000B79B6">
          <w:rPr>
            <w:rFonts w:ascii="Agency FB" w:hAnsi="Agency FB"/>
            <w:szCs w:val="6"/>
            <w:lang w:val="en-US"/>
            <w:rPrChange w:id="348" w:author="01-134212-149" w:date="2022-06-22T21:16:00Z">
              <w:rPr>
                <w:rFonts w:ascii="Agency FB" w:hAnsi="Agency FB"/>
                <w:sz w:val="28"/>
                <w:szCs w:val="6"/>
                <w:lang w:val="en-US"/>
              </w:rPr>
            </w:rPrChange>
          </w:rPr>
          <w:tab/>
        </w:r>
        <w:r w:rsidRPr="000B79B6">
          <w:rPr>
            <w:rFonts w:ascii="Agency FB" w:hAnsi="Agency FB"/>
            <w:szCs w:val="6"/>
            <w:lang w:val="en-US"/>
            <w:rPrChange w:id="349" w:author="01-134212-149" w:date="2022-06-22T21:16:00Z">
              <w:rPr>
                <w:rFonts w:ascii="Agency FB" w:hAnsi="Agency FB"/>
                <w:sz w:val="28"/>
                <w:szCs w:val="6"/>
                <w:lang w:val="en-US"/>
              </w:rPr>
            </w:rPrChange>
          </w:rPr>
          <w:tab/>
        </w:r>
        <w:r w:rsidRPr="000B79B6">
          <w:rPr>
            <w:rFonts w:ascii="Agency FB" w:hAnsi="Agency FB"/>
            <w:szCs w:val="6"/>
            <w:lang w:val="en-US"/>
            <w:rPrChange w:id="350" w:author="01-134212-149" w:date="2022-06-22T21:16:00Z">
              <w:rPr>
                <w:rFonts w:ascii="Agency FB" w:hAnsi="Agency FB"/>
                <w:sz w:val="28"/>
                <w:szCs w:val="6"/>
                <w:lang w:val="en-US"/>
              </w:rPr>
            </w:rPrChange>
          </w:rPr>
          <w:tab/>
        </w:r>
        <w:r w:rsidRPr="000B79B6">
          <w:rPr>
            <w:rFonts w:ascii="Agency FB" w:hAnsi="Agency FB"/>
            <w:szCs w:val="6"/>
            <w:lang w:val="en-US"/>
            <w:rPrChange w:id="351" w:author="01-134212-149" w:date="2022-06-22T21:16:00Z">
              <w:rPr>
                <w:rFonts w:ascii="Agency FB" w:hAnsi="Agency FB"/>
                <w:sz w:val="28"/>
                <w:szCs w:val="6"/>
                <w:lang w:val="en-US"/>
              </w:rPr>
            </w:rPrChange>
          </w:rPr>
          <w:tab/>
        </w:r>
        <w:r w:rsidRPr="000B79B6">
          <w:rPr>
            <w:rFonts w:ascii="Agency FB" w:hAnsi="Agency FB"/>
            <w:szCs w:val="6"/>
            <w:lang w:val="en-US"/>
            <w:rPrChange w:id="352" w:author="01-134212-149" w:date="2022-06-22T21:16:00Z">
              <w:rPr>
                <w:rFonts w:ascii="Agency FB" w:hAnsi="Agency FB"/>
                <w:sz w:val="28"/>
                <w:szCs w:val="6"/>
                <w:lang w:val="en-US"/>
              </w:rPr>
            </w:rPrChange>
          </w:rPr>
          <w:tab/>
        </w:r>
        <w:r w:rsidRPr="000B79B6">
          <w:rPr>
            <w:rFonts w:ascii="Agency FB" w:hAnsi="Agency FB"/>
            <w:szCs w:val="6"/>
            <w:lang w:val="en-US"/>
            <w:rPrChange w:id="353" w:author="01-134212-149" w:date="2022-06-22T21:16:00Z">
              <w:rPr>
                <w:rFonts w:ascii="Agency FB" w:hAnsi="Agency FB"/>
                <w:sz w:val="28"/>
                <w:szCs w:val="6"/>
                <w:lang w:val="en-US"/>
              </w:rPr>
            </w:rPrChange>
          </w:rPr>
          <w:tab/>
        </w:r>
        <w:r w:rsidRPr="000B79B6">
          <w:rPr>
            <w:rFonts w:ascii="Agency FB" w:hAnsi="Agency FB"/>
            <w:szCs w:val="6"/>
            <w:lang w:val="en-US"/>
            <w:rPrChange w:id="354" w:author="01-134212-149" w:date="2022-06-22T21:16:00Z">
              <w:rPr>
                <w:rFonts w:ascii="Agency FB" w:hAnsi="Agency FB"/>
                <w:sz w:val="28"/>
                <w:szCs w:val="6"/>
                <w:lang w:val="en-US"/>
              </w:rPr>
            </w:rPrChange>
          </w:rPr>
          <w:tab/>
        </w:r>
        <w:r w:rsidRPr="000B79B6">
          <w:rPr>
            <w:rFonts w:ascii="Agency FB" w:hAnsi="Agency FB"/>
            <w:szCs w:val="6"/>
            <w:lang w:val="en-US"/>
            <w:rPrChange w:id="355" w:author="01-134212-149" w:date="2022-06-22T21:16:00Z">
              <w:rPr>
                <w:rFonts w:ascii="Agency FB" w:hAnsi="Agency FB"/>
                <w:sz w:val="28"/>
                <w:szCs w:val="6"/>
                <w:lang w:val="en-US"/>
              </w:rPr>
            </w:rPrChange>
          </w:rPr>
          <w:tab/>
        </w:r>
        <w:r w:rsidRPr="000B79B6">
          <w:rPr>
            <w:rFonts w:ascii="Agency FB" w:hAnsi="Agency FB"/>
            <w:szCs w:val="6"/>
            <w:lang w:val="en-US"/>
            <w:rPrChange w:id="356" w:author="01-134212-149" w:date="2022-06-22T21:16:00Z">
              <w:rPr>
                <w:rFonts w:ascii="Agency FB" w:hAnsi="Agency FB"/>
                <w:sz w:val="28"/>
                <w:szCs w:val="6"/>
                <w:lang w:val="en-US"/>
              </w:rPr>
            </w:rPrChange>
          </w:rPr>
          <w:tab/>
        </w:r>
        <w:r w:rsidRPr="000B79B6">
          <w:rPr>
            <w:rFonts w:ascii="Agency FB" w:hAnsi="Agency FB"/>
            <w:szCs w:val="6"/>
            <w:lang w:val="en-US"/>
            <w:rPrChange w:id="357" w:author="01-134212-149" w:date="2022-06-22T21:16:00Z">
              <w:rPr>
                <w:rFonts w:ascii="Agency FB" w:hAnsi="Agency FB"/>
                <w:sz w:val="28"/>
                <w:szCs w:val="6"/>
                <w:lang w:val="en-US"/>
              </w:rPr>
            </w:rPrChange>
          </w:rPr>
          <w:tab/>
        </w:r>
        <w:r w:rsidRPr="000B79B6">
          <w:rPr>
            <w:rFonts w:ascii="Agency FB" w:hAnsi="Agency FB"/>
            <w:szCs w:val="6"/>
            <w:lang w:val="en-US"/>
            <w:rPrChange w:id="358" w:author="01-134212-149" w:date="2022-06-22T21:16:00Z">
              <w:rPr>
                <w:rFonts w:ascii="Agency FB" w:hAnsi="Agency FB"/>
                <w:sz w:val="28"/>
                <w:szCs w:val="6"/>
                <w:lang w:val="en-US"/>
              </w:rPr>
            </w:rPrChange>
          </w:rPr>
          <w:tab/>
        </w:r>
        <w:r w:rsidRPr="000B79B6">
          <w:rPr>
            <w:rFonts w:ascii="Agency FB" w:hAnsi="Agency FB"/>
            <w:szCs w:val="6"/>
            <w:lang w:val="en-US"/>
            <w:rPrChange w:id="359" w:author="01-134212-149" w:date="2022-06-22T21:16:00Z">
              <w:rPr>
                <w:rFonts w:ascii="Agency FB" w:hAnsi="Agency FB"/>
                <w:sz w:val="28"/>
                <w:szCs w:val="6"/>
                <w:lang w:val="en-US"/>
              </w:rPr>
            </w:rPrChange>
          </w:rPr>
          <w:tab/>
        </w:r>
        <w:r w:rsidRPr="000B79B6">
          <w:rPr>
            <w:rFonts w:ascii="Agency FB" w:hAnsi="Agency FB"/>
            <w:szCs w:val="6"/>
            <w:lang w:val="en-US"/>
            <w:rPrChange w:id="360" w:author="01-134212-149" w:date="2022-06-22T21:16:00Z">
              <w:rPr>
                <w:rFonts w:ascii="Agency FB" w:hAnsi="Agency FB"/>
                <w:sz w:val="28"/>
                <w:szCs w:val="6"/>
                <w:lang w:val="en-US"/>
              </w:rPr>
            </w:rPrChange>
          </w:rPr>
          <w:tab/>
        </w:r>
        <w:r w:rsidRPr="000B79B6">
          <w:rPr>
            <w:rFonts w:ascii="Agency FB" w:hAnsi="Agency FB"/>
            <w:szCs w:val="6"/>
            <w:lang w:val="en-US"/>
            <w:rPrChange w:id="361" w:author="01-134212-149" w:date="2022-06-22T21:16:00Z">
              <w:rPr>
                <w:rFonts w:ascii="Agency FB" w:hAnsi="Agency FB"/>
                <w:sz w:val="28"/>
                <w:szCs w:val="6"/>
                <w:lang w:val="en-US"/>
              </w:rPr>
            </w:rPrChange>
          </w:rPr>
          <w:tab/>
        </w:r>
        <w:r w:rsidRPr="000B79B6">
          <w:rPr>
            <w:rFonts w:ascii="Agency FB" w:hAnsi="Agency FB"/>
            <w:szCs w:val="6"/>
            <w:lang w:val="en-US"/>
            <w:rPrChange w:id="362" w:author="01-134212-149" w:date="2022-06-22T21:16:00Z">
              <w:rPr>
                <w:rFonts w:ascii="Agency FB" w:hAnsi="Agency FB"/>
                <w:sz w:val="28"/>
                <w:szCs w:val="6"/>
                <w:lang w:val="en-US"/>
              </w:rPr>
            </w:rPrChange>
          </w:rPr>
          <w:tab/>
        </w:r>
        <w:r w:rsidRPr="000B79B6">
          <w:rPr>
            <w:rFonts w:ascii="Agency FB" w:hAnsi="Agency FB"/>
            <w:szCs w:val="6"/>
            <w:lang w:val="en-US"/>
            <w:rPrChange w:id="363" w:author="01-134212-149" w:date="2022-06-22T21:16:00Z">
              <w:rPr>
                <w:rFonts w:ascii="Agency FB" w:hAnsi="Agency FB"/>
                <w:sz w:val="28"/>
                <w:szCs w:val="6"/>
                <w:lang w:val="en-US"/>
              </w:rPr>
            </w:rPrChange>
          </w:rPr>
          <w:tab/>
        </w:r>
        <w:r w:rsidRPr="000B79B6">
          <w:rPr>
            <w:rFonts w:ascii="Agency FB" w:hAnsi="Agency FB"/>
            <w:szCs w:val="6"/>
            <w:lang w:val="en-US"/>
            <w:rPrChange w:id="364" w:author="01-134212-149" w:date="2022-06-22T21:16:00Z">
              <w:rPr>
                <w:rFonts w:ascii="Agency FB" w:hAnsi="Agency FB"/>
                <w:sz w:val="28"/>
                <w:szCs w:val="6"/>
                <w:lang w:val="en-US"/>
              </w:rPr>
            </w:rPrChange>
          </w:rPr>
          <w:tab/>
          <w:t xml:space="preserve">//would add the record of </w:t>
        </w:r>
      </w:ins>
    </w:p>
    <w:p w14:paraId="50AE07BC" w14:textId="77777777" w:rsidR="007A5533" w:rsidRPr="000B79B6" w:rsidRDefault="007A5533" w:rsidP="007A5533">
      <w:pPr>
        <w:rPr>
          <w:ins w:id="365" w:author="01-134212-149" w:date="2022-06-22T20:03:00Z"/>
          <w:rFonts w:ascii="Agency FB" w:hAnsi="Agency FB"/>
          <w:szCs w:val="6"/>
          <w:lang w:val="en-US"/>
          <w:rPrChange w:id="366" w:author="01-134212-149" w:date="2022-06-22T21:16:00Z">
            <w:rPr>
              <w:ins w:id="367" w:author="01-134212-149" w:date="2022-06-22T20:03:00Z"/>
              <w:rFonts w:ascii="Agency FB" w:hAnsi="Agency FB"/>
              <w:sz w:val="28"/>
              <w:szCs w:val="6"/>
              <w:lang w:val="en-US"/>
            </w:rPr>
          </w:rPrChange>
        </w:rPr>
      </w:pPr>
      <w:ins w:id="368" w:author="01-134212-149" w:date="2022-06-22T20:03:00Z">
        <w:r w:rsidRPr="000B79B6">
          <w:rPr>
            <w:rFonts w:ascii="Agency FB" w:hAnsi="Agency FB"/>
            <w:szCs w:val="6"/>
            <w:lang w:val="en-US"/>
            <w:rPrChange w:id="369" w:author="01-134212-149" w:date="2022-06-22T21:16:00Z">
              <w:rPr>
                <w:rFonts w:ascii="Agency FB" w:hAnsi="Agency FB"/>
                <w:sz w:val="28"/>
                <w:szCs w:val="6"/>
                <w:lang w:val="en-US"/>
              </w:rPr>
            </w:rPrChange>
          </w:rPr>
          <w:tab/>
        </w:r>
        <w:r w:rsidRPr="000B79B6">
          <w:rPr>
            <w:rFonts w:ascii="Agency FB" w:hAnsi="Agency FB"/>
            <w:szCs w:val="6"/>
            <w:lang w:val="en-US"/>
            <w:rPrChange w:id="370" w:author="01-134212-149" w:date="2022-06-22T21:16:00Z">
              <w:rPr>
                <w:rFonts w:ascii="Agency FB" w:hAnsi="Agency FB"/>
                <w:sz w:val="28"/>
                <w:szCs w:val="6"/>
                <w:lang w:val="en-US"/>
              </w:rPr>
            </w:rPrChange>
          </w:rPr>
          <w:tab/>
        </w:r>
        <w:r w:rsidRPr="000B79B6">
          <w:rPr>
            <w:rFonts w:ascii="Agency FB" w:hAnsi="Agency FB"/>
            <w:szCs w:val="6"/>
            <w:lang w:val="en-US"/>
            <w:rPrChange w:id="371" w:author="01-134212-149" w:date="2022-06-22T21:16:00Z">
              <w:rPr>
                <w:rFonts w:ascii="Agency FB" w:hAnsi="Agency FB"/>
                <w:sz w:val="28"/>
                <w:szCs w:val="6"/>
                <w:lang w:val="en-US"/>
              </w:rPr>
            </w:rPrChange>
          </w:rPr>
          <w:tab/>
        </w:r>
        <w:r w:rsidRPr="000B79B6">
          <w:rPr>
            <w:rFonts w:ascii="Agency FB" w:hAnsi="Agency FB"/>
            <w:szCs w:val="6"/>
            <w:lang w:val="en-US"/>
            <w:rPrChange w:id="372" w:author="01-134212-149" w:date="2022-06-22T21:16:00Z">
              <w:rPr>
                <w:rFonts w:ascii="Agency FB" w:hAnsi="Agency FB"/>
                <w:sz w:val="28"/>
                <w:szCs w:val="6"/>
                <w:lang w:val="en-US"/>
              </w:rPr>
            </w:rPrChange>
          </w:rPr>
          <w:tab/>
        </w:r>
        <w:r w:rsidRPr="000B79B6">
          <w:rPr>
            <w:rFonts w:ascii="Agency FB" w:hAnsi="Agency FB"/>
            <w:szCs w:val="6"/>
            <w:lang w:val="en-US"/>
            <w:rPrChange w:id="373" w:author="01-134212-149" w:date="2022-06-22T21:16:00Z">
              <w:rPr>
                <w:rFonts w:ascii="Agency FB" w:hAnsi="Agency FB"/>
                <w:sz w:val="28"/>
                <w:szCs w:val="6"/>
                <w:lang w:val="en-US"/>
              </w:rPr>
            </w:rPrChange>
          </w:rPr>
          <w:tab/>
        </w:r>
        <w:r w:rsidRPr="000B79B6">
          <w:rPr>
            <w:rFonts w:ascii="Agency FB" w:hAnsi="Agency FB"/>
            <w:szCs w:val="6"/>
            <w:lang w:val="en-US"/>
            <w:rPrChange w:id="374" w:author="01-134212-149" w:date="2022-06-22T21:16:00Z">
              <w:rPr>
                <w:rFonts w:ascii="Agency FB" w:hAnsi="Agency FB"/>
                <w:sz w:val="28"/>
                <w:szCs w:val="6"/>
                <w:lang w:val="en-US"/>
              </w:rPr>
            </w:rPrChange>
          </w:rPr>
          <w:tab/>
        </w:r>
        <w:r w:rsidRPr="000B79B6">
          <w:rPr>
            <w:rFonts w:ascii="Agency FB" w:hAnsi="Agency FB"/>
            <w:szCs w:val="6"/>
            <w:lang w:val="en-US"/>
            <w:rPrChange w:id="375" w:author="01-134212-149" w:date="2022-06-22T21:16:00Z">
              <w:rPr>
                <w:rFonts w:ascii="Agency FB" w:hAnsi="Agency FB"/>
                <w:sz w:val="28"/>
                <w:szCs w:val="6"/>
                <w:lang w:val="en-US"/>
              </w:rPr>
            </w:rPrChange>
          </w:rPr>
          <w:tab/>
        </w:r>
        <w:r w:rsidRPr="000B79B6">
          <w:rPr>
            <w:rFonts w:ascii="Agency FB" w:hAnsi="Agency FB"/>
            <w:szCs w:val="6"/>
            <w:lang w:val="en-US"/>
            <w:rPrChange w:id="376" w:author="01-134212-149" w:date="2022-06-22T21:16:00Z">
              <w:rPr>
                <w:rFonts w:ascii="Agency FB" w:hAnsi="Agency FB"/>
                <w:sz w:val="28"/>
                <w:szCs w:val="6"/>
                <w:lang w:val="en-US"/>
              </w:rPr>
            </w:rPrChange>
          </w:rPr>
          <w:tab/>
        </w:r>
        <w:r w:rsidRPr="000B79B6">
          <w:rPr>
            <w:rFonts w:ascii="Agency FB" w:hAnsi="Agency FB"/>
            <w:szCs w:val="6"/>
            <w:lang w:val="en-US"/>
            <w:rPrChange w:id="377" w:author="01-134212-149" w:date="2022-06-22T21:16:00Z">
              <w:rPr>
                <w:rFonts w:ascii="Agency FB" w:hAnsi="Agency FB"/>
                <w:sz w:val="28"/>
                <w:szCs w:val="6"/>
                <w:lang w:val="en-US"/>
              </w:rPr>
            </w:rPrChange>
          </w:rPr>
          <w:tab/>
        </w:r>
        <w:r w:rsidRPr="000B79B6">
          <w:rPr>
            <w:rFonts w:ascii="Agency FB" w:hAnsi="Agency FB"/>
            <w:szCs w:val="6"/>
            <w:lang w:val="en-US"/>
            <w:rPrChange w:id="378" w:author="01-134212-149" w:date="2022-06-22T21:16:00Z">
              <w:rPr>
                <w:rFonts w:ascii="Agency FB" w:hAnsi="Agency FB"/>
                <w:sz w:val="28"/>
                <w:szCs w:val="6"/>
                <w:lang w:val="en-US"/>
              </w:rPr>
            </w:rPrChange>
          </w:rPr>
          <w:tab/>
        </w:r>
        <w:r w:rsidRPr="000B79B6">
          <w:rPr>
            <w:rFonts w:ascii="Agency FB" w:hAnsi="Agency FB"/>
            <w:szCs w:val="6"/>
            <w:lang w:val="en-US"/>
            <w:rPrChange w:id="379" w:author="01-134212-149" w:date="2022-06-22T21:16:00Z">
              <w:rPr>
                <w:rFonts w:ascii="Agency FB" w:hAnsi="Agency FB"/>
                <w:sz w:val="28"/>
                <w:szCs w:val="6"/>
                <w:lang w:val="en-US"/>
              </w:rPr>
            </w:rPrChange>
          </w:rPr>
          <w:tab/>
        </w:r>
        <w:r w:rsidRPr="000B79B6">
          <w:rPr>
            <w:rFonts w:ascii="Agency FB" w:hAnsi="Agency FB"/>
            <w:szCs w:val="6"/>
            <w:lang w:val="en-US"/>
            <w:rPrChange w:id="380" w:author="01-134212-149" w:date="2022-06-22T21:16:00Z">
              <w:rPr>
                <w:rFonts w:ascii="Agency FB" w:hAnsi="Agency FB"/>
                <w:sz w:val="28"/>
                <w:szCs w:val="6"/>
                <w:lang w:val="en-US"/>
              </w:rPr>
            </w:rPrChange>
          </w:rPr>
          <w:tab/>
        </w:r>
        <w:r w:rsidRPr="000B79B6">
          <w:rPr>
            <w:rFonts w:ascii="Agency FB" w:hAnsi="Agency FB"/>
            <w:szCs w:val="6"/>
            <w:lang w:val="en-US"/>
            <w:rPrChange w:id="381" w:author="01-134212-149" w:date="2022-06-22T21:16:00Z">
              <w:rPr>
                <w:rFonts w:ascii="Agency FB" w:hAnsi="Agency FB"/>
                <w:sz w:val="28"/>
                <w:szCs w:val="6"/>
                <w:lang w:val="en-US"/>
              </w:rPr>
            </w:rPrChange>
          </w:rPr>
          <w:tab/>
        </w:r>
        <w:r w:rsidRPr="000B79B6">
          <w:rPr>
            <w:rFonts w:ascii="Agency FB" w:hAnsi="Agency FB"/>
            <w:szCs w:val="6"/>
            <w:lang w:val="en-US"/>
            <w:rPrChange w:id="382" w:author="01-134212-149" w:date="2022-06-22T21:16:00Z">
              <w:rPr>
                <w:rFonts w:ascii="Agency FB" w:hAnsi="Agency FB"/>
                <w:sz w:val="28"/>
                <w:szCs w:val="6"/>
                <w:lang w:val="en-US"/>
              </w:rPr>
            </w:rPrChange>
          </w:rPr>
          <w:tab/>
        </w:r>
        <w:r w:rsidRPr="000B79B6">
          <w:rPr>
            <w:rFonts w:ascii="Agency FB" w:hAnsi="Agency FB"/>
            <w:szCs w:val="6"/>
            <w:lang w:val="en-US"/>
            <w:rPrChange w:id="383" w:author="01-134212-149" w:date="2022-06-22T21:16:00Z">
              <w:rPr>
                <w:rFonts w:ascii="Agency FB" w:hAnsi="Agency FB"/>
                <w:sz w:val="28"/>
                <w:szCs w:val="6"/>
                <w:lang w:val="en-US"/>
              </w:rPr>
            </w:rPrChange>
          </w:rPr>
          <w:tab/>
        </w:r>
        <w:r w:rsidRPr="000B79B6">
          <w:rPr>
            <w:rFonts w:ascii="Agency FB" w:hAnsi="Agency FB"/>
            <w:szCs w:val="6"/>
            <w:lang w:val="en-US"/>
            <w:rPrChange w:id="384" w:author="01-134212-149" w:date="2022-06-22T21:16:00Z">
              <w:rPr>
                <w:rFonts w:ascii="Agency FB" w:hAnsi="Agency FB"/>
                <w:sz w:val="28"/>
                <w:szCs w:val="6"/>
                <w:lang w:val="en-US"/>
              </w:rPr>
            </w:rPrChange>
          </w:rPr>
          <w:tab/>
        </w:r>
        <w:r w:rsidRPr="000B79B6">
          <w:rPr>
            <w:rFonts w:ascii="Agency FB" w:hAnsi="Agency FB"/>
            <w:szCs w:val="6"/>
            <w:lang w:val="en-US"/>
            <w:rPrChange w:id="385" w:author="01-134212-149" w:date="2022-06-22T21:16:00Z">
              <w:rPr>
                <w:rFonts w:ascii="Agency FB" w:hAnsi="Agency FB"/>
                <w:sz w:val="28"/>
                <w:szCs w:val="6"/>
                <w:lang w:val="en-US"/>
              </w:rPr>
            </w:rPrChange>
          </w:rPr>
          <w:tab/>
        </w:r>
        <w:r w:rsidRPr="000B79B6">
          <w:rPr>
            <w:rFonts w:ascii="Agency FB" w:hAnsi="Agency FB"/>
            <w:szCs w:val="6"/>
            <w:lang w:val="en-US"/>
            <w:rPrChange w:id="386" w:author="01-134212-149" w:date="2022-06-22T21:16:00Z">
              <w:rPr>
                <w:rFonts w:ascii="Agency FB" w:hAnsi="Agency FB"/>
                <w:sz w:val="28"/>
                <w:szCs w:val="6"/>
                <w:lang w:val="en-US"/>
              </w:rPr>
            </w:rPrChange>
          </w:rPr>
          <w:tab/>
          <w:t>//patient in the file</w:t>
        </w:r>
      </w:ins>
    </w:p>
    <w:p w14:paraId="3F6BA717" w14:textId="77777777" w:rsidR="007A5533" w:rsidRPr="000B79B6" w:rsidRDefault="007A5533" w:rsidP="007A5533">
      <w:pPr>
        <w:rPr>
          <w:ins w:id="387" w:author="01-134212-149" w:date="2022-06-22T20:03:00Z"/>
          <w:rFonts w:ascii="Agency FB" w:hAnsi="Agency FB"/>
          <w:szCs w:val="6"/>
          <w:lang w:val="en-US"/>
          <w:rPrChange w:id="388" w:author="01-134212-149" w:date="2022-06-22T21:16:00Z">
            <w:rPr>
              <w:ins w:id="389" w:author="01-134212-149" w:date="2022-06-22T20:03:00Z"/>
              <w:rFonts w:ascii="Agency FB" w:hAnsi="Agency FB"/>
              <w:sz w:val="28"/>
              <w:szCs w:val="6"/>
              <w:lang w:val="en-US"/>
            </w:rPr>
          </w:rPrChange>
        </w:rPr>
      </w:pPr>
      <w:ins w:id="390" w:author="01-134212-149" w:date="2022-06-22T20:03:00Z">
        <w:r w:rsidRPr="000B79B6">
          <w:rPr>
            <w:rFonts w:ascii="Agency FB" w:hAnsi="Agency FB"/>
            <w:szCs w:val="6"/>
            <w:lang w:val="en-US"/>
            <w:rPrChange w:id="391" w:author="01-134212-149" w:date="2022-06-22T21:16:00Z">
              <w:rPr>
                <w:rFonts w:ascii="Agency FB" w:hAnsi="Agency FB"/>
                <w:sz w:val="28"/>
                <w:szCs w:val="6"/>
                <w:lang w:val="en-US"/>
              </w:rPr>
            </w:rPrChange>
          </w:rPr>
          <w:tab/>
        </w:r>
        <w:r w:rsidRPr="000B79B6">
          <w:rPr>
            <w:rFonts w:ascii="Agency FB" w:hAnsi="Agency FB"/>
            <w:szCs w:val="6"/>
            <w:lang w:val="en-US"/>
            <w:rPrChange w:id="392" w:author="01-134212-149" w:date="2022-06-22T21:16:00Z">
              <w:rPr>
                <w:rFonts w:ascii="Agency FB" w:hAnsi="Agency FB"/>
                <w:sz w:val="28"/>
                <w:szCs w:val="6"/>
                <w:lang w:val="en-US"/>
              </w:rPr>
            </w:rPrChange>
          </w:rPr>
          <w:tab/>
          <w:t>if (!patient)  //to check if file exists or not</w:t>
        </w:r>
      </w:ins>
    </w:p>
    <w:p w14:paraId="1FF5F77F" w14:textId="77777777" w:rsidR="007A5533" w:rsidRPr="000B79B6" w:rsidRDefault="007A5533" w:rsidP="007A5533">
      <w:pPr>
        <w:rPr>
          <w:ins w:id="393" w:author="01-134212-149" w:date="2022-06-22T20:03:00Z"/>
          <w:rFonts w:ascii="Agency FB" w:hAnsi="Agency FB"/>
          <w:szCs w:val="6"/>
          <w:lang w:val="en-US"/>
          <w:rPrChange w:id="394" w:author="01-134212-149" w:date="2022-06-22T21:16:00Z">
            <w:rPr>
              <w:ins w:id="395" w:author="01-134212-149" w:date="2022-06-22T20:03:00Z"/>
              <w:rFonts w:ascii="Agency FB" w:hAnsi="Agency FB"/>
              <w:sz w:val="28"/>
              <w:szCs w:val="6"/>
              <w:lang w:val="en-US"/>
            </w:rPr>
          </w:rPrChange>
        </w:rPr>
      </w:pPr>
      <w:ins w:id="396" w:author="01-134212-149" w:date="2022-06-22T20:03:00Z">
        <w:r w:rsidRPr="000B79B6">
          <w:rPr>
            <w:rFonts w:ascii="Agency FB" w:hAnsi="Agency FB"/>
            <w:szCs w:val="6"/>
            <w:lang w:val="en-US"/>
            <w:rPrChange w:id="397" w:author="01-134212-149" w:date="2022-06-22T21:16:00Z">
              <w:rPr>
                <w:rFonts w:ascii="Agency FB" w:hAnsi="Agency FB"/>
                <w:sz w:val="28"/>
                <w:szCs w:val="6"/>
                <w:lang w:val="en-US"/>
              </w:rPr>
            </w:rPrChange>
          </w:rPr>
          <w:tab/>
        </w:r>
        <w:r w:rsidRPr="000B79B6">
          <w:rPr>
            <w:rFonts w:ascii="Agency FB" w:hAnsi="Agency FB"/>
            <w:szCs w:val="6"/>
            <w:lang w:val="en-US"/>
            <w:rPrChange w:id="398" w:author="01-134212-149" w:date="2022-06-22T21:16:00Z">
              <w:rPr>
                <w:rFonts w:ascii="Agency FB" w:hAnsi="Agency FB"/>
                <w:sz w:val="28"/>
                <w:szCs w:val="6"/>
                <w:lang w:val="en-US"/>
              </w:rPr>
            </w:rPrChange>
          </w:rPr>
          <w:tab/>
          <w:t>{</w:t>
        </w:r>
      </w:ins>
    </w:p>
    <w:p w14:paraId="3A248A52" w14:textId="77777777" w:rsidR="007A5533" w:rsidRPr="000B79B6" w:rsidRDefault="007A5533" w:rsidP="007A5533">
      <w:pPr>
        <w:rPr>
          <w:ins w:id="399" w:author="01-134212-149" w:date="2022-06-22T20:03:00Z"/>
          <w:rFonts w:ascii="Agency FB" w:hAnsi="Agency FB"/>
          <w:szCs w:val="6"/>
          <w:lang w:val="en-US"/>
          <w:rPrChange w:id="400" w:author="01-134212-149" w:date="2022-06-22T21:16:00Z">
            <w:rPr>
              <w:ins w:id="401" w:author="01-134212-149" w:date="2022-06-22T20:03:00Z"/>
              <w:rFonts w:ascii="Agency FB" w:hAnsi="Agency FB"/>
              <w:sz w:val="28"/>
              <w:szCs w:val="6"/>
              <w:lang w:val="en-US"/>
            </w:rPr>
          </w:rPrChange>
        </w:rPr>
      </w:pPr>
      <w:ins w:id="402" w:author="01-134212-149" w:date="2022-06-22T20:03:00Z">
        <w:r w:rsidRPr="000B79B6">
          <w:rPr>
            <w:rFonts w:ascii="Agency FB" w:hAnsi="Agency FB"/>
            <w:szCs w:val="6"/>
            <w:lang w:val="en-US"/>
            <w:rPrChange w:id="403" w:author="01-134212-149" w:date="2022-06-22T21:16:00Z">
              <w:rPr>
                <w:rFonts w:ascii="Agency FB" w:hAnsi="Agency FB"/>
                <w:sz w:val="28"/>
                <w:szCs w:val="6"/>
                <w:lang w:val="en-US"/>
              </w:rPr>
            </w:rPrChange>
          </w:rPr>
          <w:tab/>
        </w:r>
        <w:r w:rsidRPr="000B79B6">
          <w:rPr>
            <w:rFonts w:ascii="Agency FB" w:hAnsi="Agency FB"/>
            <w:szCs w:val="6"/>
            <w:lang w:val="en-US"/>
            <w:rPrChange w:id="404" w:author="01-134212-149" w:date="2022-06-22T21:16:00Z">
              <w:rPr>
                <w:rFonts w:ascii="Agency FB" w:hAnsi="Agency FB"/>
                <w:sz w:val="28"/>
                <w:szCs w:val="6"/>
                <w:lang w:val="en-US"/>
              </w:rPr>
            </w:rPrChange>
          </w:rPr>
          <w:tab/>
        </w:r>
        <w:r w:rsidRPr="000B79B6">
          <w:rPr>
            <w:rFonts w:ascii="Agency FB" w:hAnsi="Agency FB"/>
            <w:szCs w:val="6"/>
            <w:lang w:val="en-US"/>
            <w:rPrChange w:id="405" w:author="01-134212-149" w:date="2022-06-22T21:16:00Z">
              <w:rPr>
                <w:rFonts w:ascii="Agency FB" w:hAnsi="Agency FB"/>
                <w:sz w:val="28"/>
                <w:szCs w:val="6"/>
                <w:lang w:val="en-US"/>
              </w:rPr>
            </w:rPrChange>
          </w:rPr>
          <w:tab/>
          <w:t>cout &lt;&lt; "File Opening Error:" &lt;&lt; endl;</w:t>
        </w:r>
      </w:ins>
    </w:p>
    <w:p w14:paraId="26DB34B2" w14:textId="77777777" w:rsidR="007A5533" w:rsidRPr="000B79B6" w:rsidRDefault="007A5533" w:rsidP="007A5533">
      <w:pPr>
        <w:rPr>
          <w:ins w:id="406" w:author="01-134212-149" w:date="2022-06-22T20:03:00Z"/>
          <w:rFonts w:ascii="Agency FB" w:hAnsi="Agency FB"/>
          <w:szCs w:val="6"/>
          <w:lang w:val="en-US"/>
          <w:rPrChange w:id="407" w:author="01-134212-149" w:date="2022-06-22T21:16:00Z">
            <w:rPr>
              <w:ins w:id="408" w:author="01-134212-149" w:date="2022-06-22T20:03:00Z"/>
              <w:rFonts w:ascii="Agency FB" w:hAnsi="Agency FB"/>
              <w:sz w:val="28"/>
              <w:szCs w:val="6"/>
              <w:lang w:val="en-US"/>
            </w:rPr>
          </w:rPrChange>
        </w:rPr>
      </w:pPr>
      <w:ins w:id="409" w:author="01-134212-149" w:date="2022-06-22T20:03:00Z">
        <w:r w:rsidRPr="000B79B6">
          <w:rPr>
            <w:rFonts w:ascii="Agency FB" w:hAnsi="Agency FB"/>
            <w:szCs w:val="6"/>
            <w:lang w:val="en-US"/>
            <w:rPrChange w:id="410" w:author="01-134212-149" w:date="2022-06-22T21:16:00Z">
              <w:rPr>
                <w:rFonts w:ascii="Agency FB" w:hAnsi="Agency FB"/>
                <w:sz w:val="28"/>
                <w:szCs w:val="6"/>
                <w:lang w:val="en-US"/>
              </w:rPr>
            </w:rPrChange>
          </w:rPr>
          <w:tab/>
        </w:r>
        <w:r w:rsidRPr="000B79B6">
          <w:rPr>
            <w:rFonts w:ascii="Agency FB" w:hAnsi="Agency FB"/>
            <w:szCs w:val="6"/>
            <w:lang w:val="en-US"/>
            <w:rPrChange w:id="411" w:author="01-134212-149" w:date="2022-06-22T21:16:00Z">
              <w:rPr>
                <w:rFonts w:ascii="Agency FB" w:hAnsi="Agency FB"/>
                <w:sz w:val="28"/>
                <w:szCs w:val="6"/>
                <w:lang w:val="en-US"/>
              </w:rPr>
            </w:rPrChange>
          </w:rPr>
          <w:tab/>
        </w:r>
        <w:r w:rsidRPr="000B79B6">
          <w:rPr>
            <w:rFonts w:ascii="Agency FB" w:hAnsi="Agency FB"/>
            <w:szCs w:val="6"/>
            <w:lang w:val="en-US"/>
            <w:rPrChange w:id="412" w:author="01-134212-149" w:date="2022-06-22T21:16:00Z">
              <w:rPr>
                <w:rFonts w:ascii="Agency FB" w:hAnsi="Agency FB"/>
                <w:sz w:val="28"/>
                <w:szCs w:val="6"/>
                <w:lang w:val="en-US"/>
              </w:rPr>
            </w:rPrChange>
          </w:rPr>
          <w:tab/>
          <w:t>exit(1);</w:t>
        </w:r>
      </w:ins>
    </w:p>
    <w:p w14:paraId="42816063" w14:textId="77777777" w:rsidR="007A5533" w:rsidRPr="000B79B6" w:rsidRDefault="007A5533" w:rsidP="007A5533">
      <w:pPr>
        <w:rPr>
          <w:ins w:id="413" w:author="01-134212-149" w:date="2022-06-22T20:03:00Z"/>
          <w:rFonts w:ascii="Agency FB" w:hAnsi="Agency FB"/>
          <w:szCs w:val="6"/>
          <w:lang w:val="en-US"/>
          <w:rPrChange w:id="414" w:author="01-134212-149" w:date="2022-06-22T21:16:00Z">
            <w:rPr>
              <w:ins w:id="415" w:author="01-134212-149" w:date="2022-06-22T20:03:00Z"/>
              <w:rFonts w:ascii="Agency FB" w:hAnsi="Agency FB"/>
              <w:sz w:val="28"/>
              <w:szCs w:val="6"/>
              <w:lang w:val="en-US"/>
            </w:rPr>
          </w:rPrChange>
        </w:rPr>
      </w:pPr>
      <w:ins w:id="416" w:author="01-134212-149" w:date="2022-06-22T20:03:00Z">
        <w:r w:rsidRPr="000B79B6">
          <w:rPr>
            <w:rFonts w:ascii="Agency FB" w:hAnsi="Agency FB"/>
            <w:szCs w:val="6"/>
            <w:lang w:val="en-US"/>
            <w:rPrChange w:id="417" w:author="01-134212-149" w:date="2022-06-22T21:16:00Z">
              <w:rPr>
                <w:rFonts w:ascii="Agency FB" w:hAnsi="Agency FB"/>
                <w:sz w:val="28"/>
                <w:szCs w:val="6"/>
                <w:lang w:val="en-US"/>
              </w:rPr>
            </w:rPrChange>
          </w:rPr>
          <w:tab/>
        </w:r>
        <w:r w:rsidRPr="000B79B6">
          <w:rPr>
            <w:rFonts w:ascii="Agency FB" w:hAnsi="Agency FB"/>
            <w:szCs w:val="6"/>
            <w:lang w:val="en-US"/>
            <w:rPrChange w:id="418" w:author="01-134212-149" w:date="2022-06-22T21:16:00Z">
              <w:rPr>
                <w:rFonts w:ascii="Agency FB" w:hAnsi="Agency FB"/>
                <w:sz w:val="28"/>
                <w:szCs w:val="6"/>
                <w:lang w:val="en-US"/>
              </w:rPr>
            </w:rPrChange>
          </w:rPr>
          <w:tab/>
          <w:t>}</w:t>
        </w:r>
      </w:ins>
    </w:p>
    <w:p w14:paraId="785B99FE" w14:textId="77777777" w:rsidR="007A5533" w:rsidRPr="000B79B6" w:rsidRDefault="007A5533" w:rsidP="007A5533">
      <w:pPr>
        <w:rPr>
          <w:ins w:id="419" w:author="01-134212-149" w:date="2022-06-22T20:03:00Z"/>
          <w:rFonts w:ascii="Agency FB" w:hAnsi="Agency FB"/>
          <w:szCs w:val="6"/>
          <w:lang w:val="en-US"/>
          <w:rPrChange w:id="420" w:author="01-134212-149" w:date="2022-06-22T21:16:00Z">
            <w:rPr>
              <w:ins w:id="421" w:author="01-134212-149" w:date="2022-06-22T20:03:00Z"/>
              <w:rFonts w:ascii="Agency FB" w:hAnsi="Agency FB"/>
              <w:sz w:val="28"/>
              <w:szCs w:val="6"/>
              <w:lang w:val="en-US"/>
            </w:rPr>
          </w:rPrChange>
        </w:rPr>
      </w:pPr>
      <w:ins w:id="422" w:author="01-134212-149" w:date="2022-06-22T20:03:00Z">
        <w:r w:rsidRPr="000B79B6">
          <w:rPr>
            <w:rFonts w:ascii="Agency FB" w:hAnsi="Agency FB"/>
            <w:szCs w:val="6"/>
            <w:lang w:val="en-US"/>
            <w:rPrChange w:id="423" w:author="01-134212-149" w:date="2022-06-22T21:16:00Z">
              <w:rPr>
                <w:rFonts w:ascii="Agency FB" w:hAnsi="Agency FB"/>
                <w:sz w:val="28"/>
                <w:szCs w:val="6"/>
                <w:lang w:val="en-US"/>
              </w:rPr>
            </w:rPrChange>
          </w:rPr>
          <w:tab/>
        </w:r>
        <w:r w:rsidRPr="000B79B6">
          <w:rPr>
            <w:rFonts w:ascii="Agency FB" w:hAnsi="Agency FB"/>
            <w:szCs w:val="6"/>
            <w:lang w:val="en-US"/>
            <w:rPrChange w:id="424" w:author="01-134212-149" w:date="2022-06-22T21:16:00Z">
              <w:rPr>
                <w:rFonts w:ascii="Agency FB" w:hAnsi="Agency FB"/>
                <w:sz w:val="28"/>
                <w:szCs w:val="6"/>
                <w:lang w:val="en-US"/>
              </w:rPr>
            </w:rPrChange>
          </w:rPr>
          <w:tab/>
          <w:t>cin.ignore();</w:t>
        </w:r>
      </w:ins>
    </w:p>
    <w:p w14:paraId="6D2F91EB" w14:textId="77777777" w:rsidR="007A5533" w:rsidRPr="000B79B6" w:rsidRDefault="007A5533" w:rsidP="007A5533">
      <w:pPr>
        <w:rPr>
          <w:ins w:id="425" w:author="01-134212-149" w:date="2022-06-22T20:03:00Z"/>
          <w:rFonts w:ascii="Agency FB" w:hAnsi="Agency FB"/>
          <w:szCs w:val="6"/>
          <w:lang w:val="en-US"/>
          <w:rPrChange w:id="426" w:author="01-134212-149" w:date="2022-06-22T21:16:00Z">
            <w:rPr>
              <w:ins w:id="427" w:author="01-134212-149" w:date="2022-06-22T20:03:00Z"/>
              <w:rFonts w:ascii="Agency FB" w:hAnsi="Agency FB"/>
              <w:sz w:val="28"/>
              <w:szCs w:val="6"/>
              <w:lang w:val="en-US"/>
            </w:rPr>
          </w:rPrChange>
        </w:rPr>
      </w:pPr>
      <w:ins w:id="428" w:author="01-134212-149" w:date="2022-06-22T20:03:00Z">
        <w:r w:rsidRPr="000B79B6">
          <w:rPr>
            <w:rFonts w:ascii="Agency FB" w:hAnsi="Agency FB"/>
            <w:szCs w:val="6"/>
            <w:lang w:val="en-US"/>
            <w:rPrChange w:id="429" w:author="01-134212-149" w:date="2022-06-22T21:16:00Z">
              <w:rPr>
                <w:rFonts w:ascii="Agency FB" w:hAnsi="Agency FB"/>
                <w:sz w:val="28"/>
                <w:szCs w:val="6"/>
                <w:lang w:val="en-US"/>
              </w:rPr>
            </w:rPrChange>
          </w:rPr>
          <w:tab/>
        </w:r>
        <w:r w:rsidRPr="000B79B6">
          <w:rPr>
            <w:rFonts w:ascii="Agency FB" w:hAnsi="Agency FB"/>
            <w:szCs w:val="6"/>
            <w:lang w:val="en-US"/>
            <w:rPrChange w:id="430" w:author="01-134212-149" w:date="2022-06-22T21:16:00Z">
              <w:rPr>
                <w:rFonts w:ascii="Agency FB" w:hAnsi="Agency FB"/>
                <w:sz w:val="28"/>
                <w:szCs w:val="6"/>
                <w:lang w:val="en-US"/>
              </w:rPr>
            </w:rPrChange>
          </w:rPr>
          <w:tab/>
          <w:t>cout &lt;&lt; "\t\t\t\t\tEnter Patient Name: ";</w:t>
        </w:r>
      </w:ins>
    </w:p>
    <w:p w14:paraId="54FDCCE5" w14:textId="77777777" w:rsidR="007A5533" w:rsidRPr="000B79B6" w:rsidRDefault="007A5533" w:rsidP="007A5533">
      <w:pPr>
        <w:rPr>
          <w:ins w:id="431" w:author="01-134212-149" w:date="2022-06-22T20:03:00Z"/>
          <w:rFonts w:ascii="Agency FB" w:hAnsi="Agency FB"/>
          <w:szCs w:val="6"/>
          <w:lang w:val="en-US"/>
          <w:rPrChange w:id="432" w:author="01-134212-149" w:date="2022-06-22T21:16:00Z">
            <w:rPr>
              <w:ins w:id="433" w:author="01-134212-149" w:date="2022-06-22T20:03:00Z"/>
              <w:rFonts w:ascii="Agency FB" w:hAnsi="Agency FB"/>
              <w:sz w:val="28"/>
              <w:szCs w:val="6"/>
              <w:lang w:val="en-US"/>
            </w:rPr>
          </w:rPrChange>
        </w:rPr>
      </w:pPr>
      <w:ins w:id="434" w:author="01-134212-149" w:date="2022-06-22T20:03:00Z">
        <w:r w:rsidRPr="000B79B6">
          <w:rPr>
            <w:rFonts w:ascii="Agency FB" w:hAnsi="Agency FB"/>
            <w:szCs w:val="6"/>
            <w:lang w:val="en-US"/>
            <w:rPrChange w:id="435" w:author="01-134212-149" w:date="2022-06-22T21:16:00Z">
              <w:rPr>
                <w:rFonts w:ascii="Agency FB" w:hAnsi="Agency FB"/>
                <w:sz w:val="28"/>
                <w:szCs w:val="6"/>
                <w:lang w:val="en-US"/>
              </w:rPr>
            </w:rPrChange>
          </w:rPr>
          <w:tab/>
        </w:r>
        <w:r w:rsidRPr="000B79B6">
          <w:rPr>
            <w:rFonts w:ascii="Agency FB" w:hAnsi="Agency FB"/>
            <w:szCs w:val="6"/>
            <w:lang w:val="en-US"/>
            <w:rPrChange w:id="436" w:author="01-134212-149" w:date="2022-06-22T21:16:00Z">
              <w:rPr>
                <w:rFonts w:ascii="Agency FB" w:hAnsi="Agency FB"/>
                <w:sz w:val="28"/>
                <w:szCs w:val="6"/>
                <w:lang w:val="en-US"/>
              </w:rPr>
            </w:rPrChange>
          </w:rPr>
          <w:tab/>
          <w:t>cin.getline(PatientName, 30);</w:t>
        </w:r>
      </w:ins>
    </w:p>
    <w:p w14:paraId="27AA5605" w14:textId="77777777" w:rsidR="007A5533" w:rsidRPr="000B79B6" w:rsidRDefault="007A5533" w:rsidP="007A5533">
      <w:pPr>
        <w:rPr>
          <w:ins w:id="437" w:author="01-134212-149" w:date="2022-06-22T20:03:00Z"/>
          <w:rFonts w:ascii="Agency FB" w:hAnsi="Agency FB"/>
          <w:szCs w:val="6"/>
          <w:lang w:val="en-US"/>
          <w:rPrChange w:id="438" w:author="01-134212-149" w:date="2022-06-22T21:16:00Z">
            <w:rPr>
              <w:ins w:id="439" w:author="01-134212-149" w:date="2022-06-22T20:03:00Z"/>
              <w:rFonts w:ascii="Agency FB" w:hAnsi="Agency FB"/>
              <w:sz w:val="28"/>
              <w:szCs w:val="6"/>
              <w:lang w:val="en-US"/>
            </w:rPr>
          </w:rPrChange>
        </w:rPr>
      </w:pPr>
      <w:ins w:id="440" w:author="01-134212-149" w:date="2022-06-22T20:03:00Z">
        <w:r w:rsidRPr="000B79B6">
          <w:rPr>
            <w:rFonts w:ascii="Agency FB" w:hAnsi="Agency FB"/>
            <w:szCs w:val="6"/>
            <w:lang w:val="en-US"/>
            <w:rPrChange w:id="441" w:author="01-134212-149" w:date="2022-06-22T21:16:00Z">
              <w:rPr>
                <w:rFonts w:ascii="Agency FB" w:hAnsi="Agency FB"/>
                <w:sz w:val="28"/>
                <w:szCs w:val="6"/>
                <w:lang w:val="en-US"/>
              </w:rPr>
            </w:rPrChange>
          </w:rPr>
          <w:tab/>
        </w:r>
        <w:r w:rsidRPr="000B79B6">
          <w:rPr>
            <w:rFonts w:ascii="Agency FB" w:hAnsi="Agency FB"/>
            <w:szCs w:val="6"/>
            <w:lang w:val="en-US"/>
            <w:rPrChange w:id="442" w:author="01-134212-149" w:date="2022-06-22T21:16:00Z">
              <w:rPr>
                <w:rFonts w:ascii="Agency FB" w:hAnsi="Agency FB"/>
                <w:sz w:val="28"/>
                <w:szCs w:val="6"/>
                <w:lang w:val="en-US"/>
              </w:rPr>
            </w:rPrChange>
          </w:rPr>
          <w:tab/>
          <w:t>cin.getline(PatientName, 30);</w:t>
        </w:r>
      </w:ins>
    </w:p>
    <w:p w14:paraId="4CB2B5B6" w14:textId="77777777" w:rsidR="007A5533" w:rsidRPr="000B79B6" w:rsidRDefault="007A5533" w:rsidP="007A5533">
      <w:pPr>
        <w:rPr>
          <w:ins w:id="443" w:author="01-134212-149" w:date="2022-06-22T20:03:00Z"/>
          <w:rFonts w:ascii="Agency FB" w:hAnsi="Agency FB"/>
          <w:szCs w:val="6"/>
          <w:lang w:val="en-US"/>
          <w:rPrChange w:id="444" w:author="01-134212-149" w:date="2022-06-22T21:16:00Z">
            <w:rPr>
              <w:ins w:id="445" w:author="01-134212-149" w:date="2022-06-22T20:03:00Z"/>
              <w:rFonts w:ascii="Agency FB" w:hAnsi="Agency FB"/>
              <w:sz w:val="28"/>
              <w:szCs w:val="6"/>
              <w:lang w:val="en-US"/>
            </w:rPr>
          </w:rPrChange>
        </w:rPr>
      </w:pPr>
      <w:ins w:id="446" w:author="01-134212-149" w:date="2022-06-22T20:03:00Z">
        <w:r w:rsidRPr="000B79B6">
          <w:rPr>
            <w:rFonts w:ascii="Agency FB" w:hAnsi="Agency FB"/>
            <w:szCs w:val="6"/>
            <w:lang w:val="en-US"/>
            <w:rPrChange w:id="447" w:author="01-134212-149" w:date="2022-06-22T21:16:00Z">
              <w:rPr>
                <w:rFonts w:ascii="Agency FB" w:hAnsi="Agency FB"/>
                <w:sz w:val="28"/>
                <w:szCs w:val="6"/>
                <w:lang w:val="en-US"/>
              </w:rPr>
            </w:rPrChange>
          </w:rPr>
          <w:tab/>
        </w:r>
        <w:r w:rsidRPr="000B79B6">
          <w:rPr>
            <w:rFonts w:ascii="Agency FB" w:hAnsi="Agency FB"/>
            <w:szCs w:val="6"/>
            <w:lang w:val="en-US"/>
            <w:rPrChange w:id="448" w:author="01-134212-149" w:date="2022-06-22T21:16:00Z">
              <w:rPr>
                <w:rFonts w:ascii="Agency FB" w:hAnsi="Agency FB"/>
                <w:sz w:val="28"/>
                <w:szCs w:val="6"/>
                <w:lang w:val="en-US"/>
              </w:rPr>
            </w:rPrChange>
          </w:rPr>
          <w:tab/>
          <w:t>cout &lt;&lt; "\t\t\t\t\tEnter Patient Age: ";</w:t>
        </w:r>
      </w:ins>
    </w:p>
    <w:p w14:paraId="7EF1F449" w14:textId="77777777" w:rsidR="007A5533" w:rsidRPr="000B79B6" w:rsidRDefault="007A5533" w:rsidP="007A5533">
      <w:pPr>
        <w:rPr>
          <w:ins w:id="449" w:author="01-134212-149" w:date="2022-06-22T20:03:00Z"/>
          <w:rFonts w:ascii="Agency FB" w:hAnsi="Agency FB"/>
          <w:szCs w:val="6"/>
          <w:lang w:val="en-US"/>
          <w:rPrChange w:id="450" w:author="01-134212-149" w:date="2022-06-22T21:16:00Z">
            <w:rPr>
              <w:ins w:id="451" w:author="01-134212-149" w:date="2022-06-22T20:03:00Z"/>
              <w:rFonts w:ascii="Agency FB" w:hAnsi="Agency FB"/>
              <w:sz w:val="28"/>
              <w:szCs w:val="6"/>
              <w:lang w:val="en-US"/>
            </w:rPr>
          </w:rPrChange>
        </w:rPr>
      </w:pPr>
      <w:ins w:id="452" w:author="01-134212-149" w:date="2022-06-22T20:03:00Z">
        <w:r w:rsidRPr="000B79B6">
          <w:rPr>
            <w:rFonts w:ascii="Agency FB" w:hAnsi="Agency FB"/>
            <w:szCs w:val="6"/>
            <w:lang w:val="en-US"/>
            <w:rPrChange w:id="453" w:author="01-134212-149" w:date="2022-06-22T21:16:00Z">
              <w:rPr>
                <w:rFonts w:ascii="Agency FB" w:hAnsi="Agency FB"/>
                <w:sz w:val="28"/>
                <w:szCs w:val="6"/>
                <w:lang w:val="en-US"/>
              </w:rPr>
            </w:rPrChange>
          </w:rPr>
          <w:tab/>
        </w:r>
        <w:r w:rsidRPr="000B79B6">
          <w:rPr>
            <w:rFonts w:ascii="Agency FB" w:hAnsi="Agency FB"/>
            <w:szCs w:val="6"/>
            <w:lang w:val="en-US"/>
            <w:rPrChange w:id="454" w:author="01-134212-149" w:date="2022-06-22T21:16:00Z">
              <w:rPr>
                <w:rFonts w:ascii="Agency FB" w:hAnsi="Agency FB"/>
                <w:sz w:val="28"/>
                <w:szCs w:val="6"/>
                <w:lang w:val="en-US"/>
              </w:rPr>
            </w:rPrChange>
          </w:rPr>
          <w:tab/>
          <w:t>cin.getline(Age, 10);</w:t>
        </w:r>
      </w:ins>
    </w:p>
    <w:p w14:paraId="23358750" w14:textId="77777777" w:rsidR="007A5533" w:rsidRPr="000B79B6" w:rsidRDefault="007A5533" w:rsidP="007A5533">
      <w:pPr>
        <w:rPr>
          <w:ins w:id="455" w:author="01-134212-149" w:date="2022-06-22T20:03:00Z"/>
          <w:rFonts w:ascii="Agency FB" w:hAnsi="Agency FB"/>
          <w:szCs w:val="6"/>
          <w:lang w:val="en-US"/>
          <w:rPrChange w:id="456" w:author="01-134212-149" w:date="2022-06-22T21:16:00Z">
            <w:rPr>
              <w:ins w:id="457" w:author="01-134212-149" w:date="2022-06-22T20:03:00Z"/>
              <w:rFonts w:ascii="Agency FB" w:hAnsi="Agency FB"/>
              <w:sz w:val="28"/>
              <w:szCs w:val="6"/>
              <w:lang w:val="en-US"/>
            </w:rPr>
          </w:rPrChange>
        </w:rPr>
      </w:pPr>
      <w:ins w:id="458" w:author="01-134212-149" w:date="2022-06-22T20:03:00Z">
        <w:r w:rsidRPr="000B79B6">
          <w:rPr>
            <w:rFonts w:ascii="Agency FB" w:hAnsi="Agency FB"/>
            <w:szCs w:val="6"/>
            <w:lang w:val="en-US"/>
            <w:rPrChange w:id="459" w:author="01-134212-149" w:date="2022-06-22T21:16:00Z">
              <w:rPr>
                <w:rFonts w:ascii="Agency FB" w:hAnsi="Agency FB"/>
                <w:sz w:val="28"/>
                <w:szCs w:val="6"/>
                <w:lang w:val="en-US"/>
              </w:rPr>
            </w:rPrChange>
          </w:rPr>
          <w:tab/>
        </w:r>
        <w:r w:rsidRPr="000B79B6">
          <w:rPr>
            <w:rFonts w:ascii="Agency FB" w:hAnsi="Agency FB"/>
            <w:szCs w:val="6"/>
            <w:lang w:val="en-US"/>
            <w:rPrChange w:id="460" w:author="01-134212-149" w:date="2022-06-22T21:16:00Z">
              <w:rPr>
                <w:rFonts w:ascii="Agency FB" w:hAnsi="Agency FB"/>
                <w:sz w:val="28"/>
                <w:szCs w:val="6"/>
                <w:lang w:val="en-US"/>
              </w:rPr>
            </w:rPrChange>
          </w:rPr>
          <w:tab/>
          <w:t>cout &lt;&lt; "\t\t\t\t\tEnter Address: ";</w:t>
        </w:r>
      </w:ins>
    </w:p>
    <w:p w14:paraId="5794C607" w14:textId="77777777" w:rsidR="007A5533" w:rsidRPr="000B79B6" w:rsidRDefault="007A5533" w:rsidP="007A5533">
      <w:pPr>
        <w:rPr>
          <w:ins w:id="461" w:author="01-134212-149" w:date="2022-06-22T20:03:00Z"/>
          <w:rFonts w:ascii="Agency FB" w:hAnsi="Agency FB"/>
          <w:szCs w:val="6"/>
          <w:lang w:val="en-US"/>
          <w:rPrChange w:id="462" w:author="01-134212-149" w:date="2022-06-22T21:16:00Z">
            <w:rPr>
              <w:ins w:id="463" w:author="01-134212-149" w:date="2022-06-22T20:03:00Z"/>
              <w:rFonts w:ascii="Agency FB" w:hAnsi="Agency FB"/>
              <w:sz w:val="28"/>
              <w:szCs w:val="6"/>
              <w:lang w:val="en-US"/>
            </w:rPr>
          </w:rPrChange>
        </w:rPr>
      </w:pPr>
      <w:ins w:id="464" w:author="01-134212-149" w:date="2022-06-22T20:03:00Z">
        <w:r w:rsidRPr="000B79B6">
          <w:rPr>
            <w:rFonts w:ascii="Agency FB" w:hAnsi="Agency FB"/>
            <w:szCs w:val="6"/>
            <w:lang w:val="en-US"/>
            <w:rPrChange w:id="465" w:author="01-134212-149" w:date="2022-06-22T21:16:00Z">
              <w:rPr>
                <w:rFonts w:ascii="Agency FB" w:hAnsi="Agency FB"/>
                <w:sz w:val="28"/>
                <w:szCs w:val="6"/>
                <w:lang w:val="en-US"/>
              </w:rPr>
            </w:rPrChange>
          </w:rPr>
          <w:tab/>
        </w:r>
        <w:r w:rsidRPr="000B79B6">
          <w:rPr>
            <w:rFonts w:ascii="Agency FB" w:hAnsi="Agency FB"/>
            <w:szCs w:val="6"/>
            <w:lang w:val="en-US"/>
            <w:rPrChange w:id="466" w:author="01-134212-149" w:date="2022-06-22T21:16:00Z">
              <w:rPr>
                <w:rFonts w:ascii="Agency FB" w:hAnsi="Agency FB"/>
                <w:sz w:val="28"/>
                <w:szCs w:val="6"/>
                <w:lang w:val="en-US"/>
              </w:rPr>
            </w:rPrChange>
          </w:rPr>
          <w:tab/>
          <w:t>cin.getline(Address, 30);</w:t>
        </w:r>
      </w:ins>
    </w:p>
    <w:p w14:paraId="017DDCB4" w14:textId="77777777" w:rsidR="007A5533" w:rsidRPr="000B79B6" w:rsidRDefault="007A5533" w:rsidP="007A5533">
      <w:pPr>
        <w:rPr>
          <w:ins w:id="467" w:author="01-134212-149" w:date="2022-06-22T20:03:00Z"/>
          <w:rFonts w:ascii="Agency FB" w:hAnsi="Agency FB"/>
          <w:szCs w:val="6"/>
          <w:lang w:val="en-US"/>
          <w:rPrChange w:id="468" w:author="01-134212-149" w:date="2022-06-22T21:16:00Z">
            <w:rPr>
              <w:ins w:id="469" w:author="01-134212-149" w:date="2022-06-22T20:03:00Z"/>
              <w:rFonts w:ascii="Agency FB" w:hAnsi="Agency FB"/>
              <w:sz w:val="28"/>
              <w:szCs w:val="6"/>
              <w:lang w:val="en-US"/>
            </w:rPr>
          </w:rPrChange>
        </w:rPr>
      </w:pPr>
      <w:ins w:id="470" w:author="01-134212-149" w:date="2022-06-22T20:03:00Z">
        <w:r w:rsidRPr="000B79B6">
          <w:rPr>
            <w:rFonts w:ascii="Agency FB" w:hAnsi="Agency FB"/>
            <w:szCs w:val="6"/>
            <w:lang w:val="en-US"/>
            <w:rPrChange w:id="471" w:author="01-134212-149" w:date="2022-06-22T21:16:00Z">
              <w:rPr>
                <w:rFonts w:ascii="Agency FB" w:hAnsi="Agency FB"/>
                <w:sz w:val="28"/>
                <w:szCs w:val="6"/>
                <w:lang w:val="en-US"/>
              </w:rPr>
            </w:rPrChange>
          </w:rPr>
          <w:tab/>
        </w:r>
        <w:r w:rsidRPr="000B79B6">
          <w:rPr>
            <w:rFonts w:ascii="Agency FB" w:hAnsi="Agency FB"/>
            <w:szCs w:val="6"/>
            <w:lang w:val="en-US"/>
            <w:rPrChange w:id="472" w:author="01-134212-149" w:date="2022-06-22T21:16:00Z">
              <w:rPr>
                <w:rFonts w:ascii="Agency FB" w:hAnsi="Agency FB"/>
                <w:sz w:val="28"/>
                <w:szCs w:val="6"/>
                <w:lang w:val="en-US"/>
              </w:rPr>
            </w:rPrChange>
          </w:rPr>
          <w:tab/>
          <w:t>strcpy_s(Status, statusPatient);</w:t>
        </w:r>
      </w:ins>
    </w:p>
    <w:p w14:paraId="548896EB" w14:textId="77777777" w:rsidR="007A5533" w:rsidRPr="000B79B6" w:rsidRDefault="007A5533" w:rsidP="007A5533">
      <w:pPr>
        <w:rPr>
          <w:ins w:id="473" w:author="01-134212-149" w:date="2022-06-22T20:03:00Z"/>
          <w:rFonts w:ascii="Agency FB" w:hAnsi="Agency FB"/>
          <w:szCs w:val="6"/>
          <w:lang w:val="en-US"/>
          <w:rPrChange w:id="474" w:author="01-134212-149" w:date="2022-06-22T21:16:00Z">
            <w:rPr>
              <w:ins w:id="475" w:author="01-134212-149" w:date="2022-06-22T20:03:00Z"/>
              <w:rFonts w:ascii="Agency FB" w:hAnsi="Agency FB"/>
              <w:sz w:val="28"/>
              <w:szCs w:val="6"/>
              <w:lang w:val="en-US"/>
            </w:rPr>
          </w:rPrChange>
        </w:rPr>
      </w:pPr>
      <w:ins w:id="476" w:author="01-134212-149" w:date="2022-06-22T20:03:00Z">
        <w:r w:rsidRPr="000B79B6">
          <w:rPr>
            <w:rFonts w:ascii="Agency FB" w:hAnsi="Agency FB"/>
            <w:szCs w:val="6"/>
            <w:lang w:val="en-US"/>
            <w:rPrChange w:id="477" w:author="01-134212-149" w:date="2022-06-22T21:16:00Z">
              <w:rPr>
                <w:rFonts w:ascii="Agency FB" w:hAnsi="Agency FB"/>
                <w:sz w:val="28"/>
                <w:szCs w:val="6"/>
                <w:lang w:val="en-US"/>
              </w:rPr>
            </w:rPrChange>
          </w:rPr>
          <w:tab/>
        </w:r>
        <w:r w:rsidRPr="000B79B6">
          <w:rPr>
            <w:rFonts w:ascii="Agency FB" w:hAnsi="Agency FB"/>
            <w:szCs w:val="6"/>
            <w:lang w:val="en-US"/>
            <w:rPrChange w:id="478" w:author="01-134212-149" w:date="2022-06-22T21:16:00Z">
              <w:rPr>
                <w:rFonts w:ascii="Agency FB" w:hAnsi="Agency FB"/>
                <w:sz w:val="28"/>
                <w:szCs w:val="6"/>
                <w:lang w:val="en-US"/>
              </w:rPr>
            </w:rPrChange>
          </w:rPr>
          <w:tab/>
          <w:t>patient &lt;&lt; PatientName &lt;&lt; " " &lt;&lt; Age &lt;&lt; " " &lt;&lt; Address &lt;&lt; " " &lt;&lt; Status;</w:t>
        </w:r>
      </w:ins>
    </w:p>
    <w:p w14:paraId="171291B0" w14:textId="77777777" w:rsidR="007A5533" w:rsidRPr="000B79B6" w:rsidRDefault="007A5533" w:rsidP="007A5533">
      <w:pPr>
        <w:rPr>
          <w:ins w:id="479" w:author="01-134212-149" w:date="2022-06-22T20:03:00Z"/>
          <w:rFonts w:ascii="Agency FB" w:hAnsi="Agency FB"/>
          <w:szCs w:val="6"/>
          <w:lang w:val="en-US"/>
          <w:rPrChange w:id="480" w:author="01-134212-149" w:date="2022-06-22T21:16:00Z">
            <w:rPr>
              <w:ins w:id="481" w:author="01-134212-149" w:date="2022-06-22T20:03:00Z"/>
              <w:rFonts w:ascii="Agency FB" w:hAnsi="Agency FB"/>
              <w:sz w:val="28"/>
              <w:szCs w:val="6"/>
              <w:lang w:val="en-US"/>
            </w:rPr>
          </w:rPrChange>
        </w:rPr>
      </w:pPr>
      <w:ins w:id="482" w:author="01-134212-149" w:date="2022-06-22T20:03:00Z">
        <w:r w:rsidRPr="000B79B6">
          <w:rPr>
            <w:rFonts w:ascii="Agency FB" w:hAnsi="Agency FB"/>
            <w:szCs w:val="6"/>
            <w:lang w:val="en-US"/>
            <w:rPrChange w:id="483" w:author="01-134212-149" w:date="2022-06-22T21:16:00Z">
              <w:rPr>
                <w:rFonts w:ascii="Agency FB" w:hAnsi="Agency FB"/>
                <w:sz w:val="28"/>
                <w:szCs w:val="6"/>
                <w:lang w:val="en-US"/>
              </w:rPr>
            </w:rPrChange>
          </w:rPr>
          <w:tab/>
        </w:r>
        <w:r w:rsidRPr="000B79B6">
          <w:rPr>
            <w:rFonts w:ascii="Agency FB" w:hAnsi="Agency FB"/>
            <w:szCs w:val="6"/>
            <w:lang w:val="en-US"/>
            <w:rPrChange w:id="484" w:author="01-134212-149" w:date="2022-06-22T21:16:00Z">
              <w:rPr>
                <w:rFonts w:ascii="Agency FB" w:hAnsi="Agency FB"/>
                <w:sz w:val="28"/>
                <w:szCs w:val="6"/>
                <w:lang w:val="en-US"/>
              </w:rPr>
            </w:rPrChange>
          </w:rPr>
          <w:tab/>
          <w:t>patient.close();  //file is being closed here and data would get saved in the file</w:t>
        </w:r>
      </w:ins>
    </w:p>
    <w:p w14:paraId="3E6BC37C" w14:textId="77777777" w:rsidR="007A5533" w:rsidRPr="000B79B6" w:rsidRDefault="007A5533" w:rsidP="007A5533">
      <w:pPr>
        <w:rPr>
          <w:ins w:id="485" w:author="01-134212-149" w:date="2022-06-22T20:03:00Z"/>
          <w:rFonts w:ascii="Agency FB" w:hAnsi="Agency FB"/>
          <w:szCs w:val="6"/>
          <w:lang w:val="en-US"/>
          <w:rPrChange w:id="486" w:author="01-134212-149" w:date="2022-06-22T21:16:00Z">
            <w:rPr>
              <w:ins w:id="487" w:author="01-134212-149" w:date="2022-06-22T20:03:00Z"/>
              <w:rFonts w:ascii="Agency FB" w:hAnsi="Agency FB"/>
              <w:sz w:val="28"/>
              <w:szCs w:val="6"/>
              <w:lang w:val="en-US"/>
            </w:rPr>
          </w:rPrChange>
        </w:rPr>
      </w:pPr>
      <w:ins w:id="488" w:author="01-134212-149" w:date="2022-06-22T20:03:00Z">
        <w:r w:rsidRPr="000B79B6">
          <w:rPr>
            <w:rFonts w:ascii="Agency FB" w:hAnsi="Agency FB"/>
            <w:szCs w:val="6"/>
            <w:lang w:val="en-US"/>
            <w:rPrChange w:id="489" w:author="01-134212-149" w:date="2022-06-22T21:16:00Z">
              <w:rPr>
                <w:rFonts w:ascii="Agency FB" w:hAnsi="Agency FB"/>
                <w:sz w:val="28"/>
                <w:szCs w:val="6"/>
                <w:lang w:val="en-US"/>
              </w:rPr>
            </w:rPrChange>
          </w:rPr>
          <w:tab/>
          <w:t>}</w:t>
        </w:r>
      </w:ins>
    </w:p>
    <w:p w14:paraId="47374EE1" w14:textId="77777777" w:rsidR="007A5533" w:rsidRPr="000B79B6" w:rsidRDefault="007A5533" w:rsidP="007A5533">
      <w:pPr>
        <w:rPr>
          <w:ins w:id="490" w:author="01-134212-149" w:date="2022-06-22T20:03:00Z"/>
          <w:rFonts w:ascii="Agency FB" w:hAnsi="Agency FB"/>
          <w:szCs w:val="6"/>
          <w:lang w:val="en-US"/>
          <w:rPrChange w:id="491" w:author="01-134212-149" w:date="2022-06-22T21:16:00Z">
            <w:rPr>
              <w:ins w:id="492" w:author="01-134212-149" w:date="2022-06-22T20:03:00Z"/>
              <w:rFonts w:ascii="Agency FB" w:hAnsi="Agency FB"/>
              <w:sz w:val="28"/>
              <w:szCs w:val="6"/>
              <w:lang w:val="en-US"/>
            </w:rPr>
          </w:rPrChange>
        </w:rPr>
      </w:pPr>
      <w:ins w:id="493" w:author="01-134212-149" w:date="2022-06-22T20:03:00Z">
        <w:r w:rsidRPr="000B79B6">
          <w:rPr>
            <w:rFonts w:ascii="Agency FB" w:hAnsi="Agency FB"/>
            <w:szCs w:val="6"/>
            <w:lang w:val="en-US"/>
            <w:rPrChange w:id="494" w:author="01-134212-149" w:date="2022-06-22T21:16:00Z">
              <w:rPr>
                <w:rFonts w:ascii="Agency FB" w:hAnsi="Agency FB"/>
                <w:sz w:val="28"/>
                <w:szCs w:val="6"/>
                <w:lang w:val="en-US"/>
              </w:rPr>
            </w:rPrChange>
          </w:rPr>
          <w:t>};</w:t>
        </w:r>
      </w:ins>
    </w:p>
    <w:p w14:paraId="2FD9D79E" w14:textId="77777777" w:rsidR="007A5533" w:rsidRPr="000B79B6" w:rsidRDefault="007A5533" w:rsidP="007A5533">
      <w:pPr>
        <w:rPr>
          <w:ins w:id="495" w:author="01-134212-149" w:date="2022-06-22T20:03:00Z"/>
          <w:rFonts w:ascii="Agency FB" w:hAnsi="Agency FB"/>
          <w:szCs w:val="6"/>
          <w:lang w:val="en-US"/>
          <w:rPrChange w:id="496" w:author="01-134212-149" w:date="2022-06-22T21:16:00Z">
            <w:rPr>
              <w:ins w:id="497" w:author="01-134212-149" w:date="2022-06-22T20:03:00Z"/>
              <w:rFonts w:ascii="Agency FB" w:hAnsi="Agency FB"/>
              <w:sz w:val="28"/>
              <w:szCs w:val="6"/>
              <w:lang w:val="en-US"/>
            </w:rPr>
          </w:rPrChange>
        </w:rPr>
      </w:pPr>
    </w:p>
    <w:p w14:paraId="5331A5FC" w14:textId="77777777" w:rsidR="007A5533" w:rsidRPr="000B79B6" w:rsidRDefault="007A5533" w:rsidP="007A5533">
      <w:pPr>
        <w:rPr>
          <w:ins w:id="498" w:author="01-134212-149" w:date="2022-06-22T20:03:00Z"/>
          <w:rFonts w:ascii="Agency FB" w:hAnsi="Agency FB"/>
          <w:szCs w:val="6"/>
          <w:lang w:val="en-US"/>
          <w:rPrChange w:id="499" w:author="01-134212-149" w:date="2022-06-22T21:16:00Z">
            <w:rPr>
              <w:ins w:id="500" w:author="01-134212-149" w:date="2022-06-22T20:03:00Z"/>
              <w:rFonts w:ascii="Agency FB" w:hAnsi="Agency FB"/>
              <w:sz w:val="28"/>
              <w:szCs w:val="6"/>
              <w:lang w:val="en-US"/>
            </w:rPr>
          </w:rPrChange>
        </w:rPr>
      </w:pPr>
      <w:ins w:id="501" w:author="01-134212-149" w:date="2022-06-22T20:03:00Z">
        <w:r w:rsidRPr="000B79B6">
          <w:rPr>
            <w:rFonts w:ascii="Agency FB" w:hAnsi="Agency FB"/>
            <w:szCs w:val="6"/>
            <w:lang w:val="en-US"/>
            <w:rPrChange w:id="502" w:author="01-134212-149" w:date="2022-06-22T21:16:00Z">
              <w:rPr>
                <w:rFonts w:ascii="Agency FB" w:hAnsi="Agency FB"/>
                <w:sz w:val="28"/>
                <w:szCs w:val="6"/>
                <w:lang w:val="en-US"/>
              </w:rPr>
            </w:rPrChange>
          </w:rPr>
          <w:t xml:space="preserve">class CoronaPatient : public Patient   // inherited class from patient </w:t>
        </w:r>
      </w:ins>
    </w:p>
    <w:p w14:paraId="32B9895E" w14:textId="77777777" w:rsidR="007A5533" w:rsidRPr="000B79B6" w:rsidRDefault="007A5533" w:rsidP="007A5533">
      <w:pPr>
        <w:rPr>
          <w:ins w:id="503" w:author="01-134212-149" w:date="2022-06-22T20:03:00Z"/>
          <w:rFonts w:ascii="Agency FB" w:hAnsi="Agency FB"/>
          <w:szCs w:val="6"/>
          <w:lang w:val="en-US"/>
          <w:rPrChange w:id="504" w:author="01-134212-149" w:date="2022-06-22T21:16:00Z">
            <w:rPr>
              <w:ins w:id="505" w:author="01-134212-149" w:date="2022-06-22T20:03:00Z"/>
              <w:rFonts w:ascii="Agency FB" w:hAnsi="Agency FB"/>
              <w:sz w:val="28"/>
              <w:szCs w:val="6"/>
              <w:lang w:val="en-US"/>
            </w:rPr>
          </w:rPrChange>
        </w:rPr>
      </w:pPr>
      <w:ins w:id="506" w:author="01-134212-149" w:date="2022-06-22T20:03:00Z">
        <w:r w:rsidRPr="000B79B6">
          <w:rPr>
            <w:rFonts w:ascii="Agency FB" w:hAnsi="Agency FB"/>
            <w:szCs w:val="6"/>
            <w:lang w:val="en-US"/>
            <w:rPrChange w:id="507" w:author="01-134212-149" w:date="2022-06-22T21:16:00Z">
              <w:rPr>
                <w:rFonts w:ascii="Agency FB" w:hAnsi="Agency FB"/>
                <w:sz w:val="28"/>
                <w:szCs w:val="6"/>
                <w:lang w:val="en-US"/>
              </w:rPr>
            </w:rPrChange>
          </w:rPr>
          <w:tab/>
        </w:r>
        <w:r w:rsidRPr="000B79B6">
          <w:rPr>
            <w:rFonts w:ascii="Agency FB" w:hAnsi="Agency FB"/>
            <w:szCs w:val="6"/>
            <w:lang w:val="en-US"/>
            <w:rPrChange w:id="508" w:author="01-134212-149" w:date="2022-06-22T21:16:00Z">
              <w:rPr>
                <w:rFonts w:ascii="Agency FB" w:hAnsi="Agency FB"/>
                <w:sz w:val="28"/>
                <w:szCs w:val="6"/>
                <w:lang w:val="en-US"/>
              </w:rPr>
            </w:rPrChange>
          </w:rPr>
          <w:tab/>
        </w:r>
        <w:r w:rsidRPr="000B79B6">
          <w:rPr>
            <w:rFonts w:ascii="Agency FB" w:hAnsi="Agency FB"/>
            <w:szCs w:val="6"/>
            <w:lang w:val="en-US"/>
            <w:rPrChange w:id="509" w:author="01-134212-149" w:date="2022-06-22T21:16:00Z">
              <w:rPr>
                <w:rFonts w:ascii="Agency FB" w:hAnsi="Agency FB"/>
                <w:sz w:val="28"/>
                <w:szCs w:val="6"/>
                <w:lang w:val="en-US"/>
              </w:rPr>
            </w:rPrChange>
          </w:rPr>
          <w:tab/>
        </w:r>
        <w:r w:rsidRPr="000B79B6">
          <w:rPr>
            <w:rFonts w:ascii="Agency FB" w:hAnsi="Agency FB"/>
            <w:szCs w:val="6"/>
            <w:lang w:val="en-US"/>
            <w:rPrChange w:id="510" w:author="01-134212-149" w:date="2022-06-22T21:16:00Z">
              <w:rPr>
                <w:rFonts w:ascii="Agency FB" w:hAnsi="Agency FB"/>
                <w:sz w:val="28"/>
                <w:szCs w:val="6"/>
                <w:lang w:val="en-US"/>
              </w:rPr>
            </w:rPrChange>
          </w:rPr>
          <w:tab/>
        </w:r>
        <w:r w:rsidRPr="000B79B6">
          <w:rPr>
            <w:rFonts w:ascii="Agency FB" w:hAnsi="Agency FB"/>
            <w:szCs w:val="6"/>
            <w:lang w:val="en-US"/>
            <w:rPrChange w:id="511" w:author="01-134212-149" w:date="2022-06-22T21:16:00Z">
              <w:rPr>
                <w:rFonts w:ascii="Agency FB" w:hAnsi="Agency FB"/>
                <w:sz w:val="28"/>
                <w:szCs w:val="6"/>
                <w:lang w:val="en-US"/>
              </w:rPr>
            </w:rPrChange>
          </w:rPr>
          <w:tab/>
        </w:r>
        <w:r w:rsidRPr="000B79B6">
          <w:rPr>
            <w:rFonts w:ascii="Agency FB" w:hAnsi="Agency FB"/>
            <w:szCs w:val="6"/>
            <w:lang w:val="en-US"/>
            <w:rPrChange w:id="512" w:author="01-134212-149" w:date="2022-06-22T21:16:00Z">
              <w:rPr>
                <w:rFonts w:ascii="Agency FB" w:hAnsi="Agency FB"/>
                <w:sz w:val="28"/>
                <w:szCs w:val="6"/>
                <w:lang w:val="en-US"/>
              </w:rPr>
            </w:rPrChange>
          </w:rPr>
          <w:tab/>
        </w:r>
        <w:r w:rsidRPr="000B79B6">
          <w:rPr>
            <w:rFonts w:ascii="Agency FB" w:hAnsi="Agency FB"/>
            <w:szCs w:val="6"/>
            <w:lang w:val="en-US"/>
            <w:rPrChange w:id="513" w:author="01-134212-149" w:date="2022-06-22T21:16:00Z">
              <w:rPr>
                <w:rFonts w:ascii="Agency FB" w:hAnsi="Agency FB"/>
                <w:sz w:val="28"/>
                <w:szCs w:val="6"/>
                <w:lang w:val="en-US"/>
              </w:rPr>
            </w:rPrChange>
          </w:rPr>
          <w:tab/>
        </w:r>
        <w:r w:rsidRPr="000B79B6">
          <w:rPr>
            <w:rFonts w:ascii="Agency FB" w:hAnsi="Agency FB"/>
            <w:szCs w:val="6"/>
            <w:lang w:val="en-US"/>
            <w:rPrChange w:id="514" w:author="01-134212-149" w:date="2022-06-22T21:16:00Z">
              <w:rPr>
                <w:rFonts w:ascii="Agency FB" w:hAnsi="Agency FB"/>
                <w:sz w:val="28"/>
                <w:szCs w:val="6"/>
                <w:lang w:val="en-US"/>
              </w:rPr>
            </w:rPrChange>
          </w:rPr>
          <w:tab/>
        </w:r>
        <w:r w:rsidRPr="000B79B6">
          <w:rPr>
            <w:rFonts w:ascii="Agency FB" w:hAnsi="Agency FB"/>
            <w:szCs w:val="6"/>
            <w:lang w:val="en-US"/>
            <w:rPrChange w:id="515" w:author="01-134212-149" w:date="2022-06-22T21:16:00Z">
              <w:rPr>
                <w:rFonts w:ascii="Agency FB" w:hAnsi="Agency FB"/>
                <w:sz w:val="28"/>
                <w:szCs w:val="6"/>
                <w:lang w:val="en-US"/>
              </w:rPr>
            </w:rPrChange>
          </w:rPr>
          <w:tab/>
          <w:t xml:space="preserve">   // corona patient class with some extra attributes </w:t>
        </w:r>
      </w:ins>
    </w:p>
    <w:p w14:paraId="12D7A64E" w14:textId="77777777" w:rsidR="007A5533" w:rsidRPr="000B79B6" w:rsidRDefault="007A5533" w:rsidP="007A5533">
      <w:pPr>
        <w:rPr>
          <w:ins w:id="516" w:author="01-134212-149" w:date="2022-06-22T20:03:00Z"/>
          <w:rFonts w:ascii="Agency FB" w:hAnsi="Agency FB"/>
          <w:szCs w:val="6"/>
          <w:lang w:val="en-US"/>
          <w:rPrChange w:id="517" w:author="01-134212-149" w:date="2022-06-22T21:16:00Z">
            <w:rPr>
              <w:ins w:id="518" w:author="01-134212-149" w:date="2022-06-22T20:03:00Z"/>
              <w:rFonts w:ascii="Agency FB" w:hAnsi="Agency FB"/>
              <w:sz w:val="28"/>
              <w:szCs w:val="6"/>
              <w:lang w:val="en-US"/>
            </w:rPr>
          </w:rPrChange>
        </w:rPr>
      </w:pPr>
      <w:ins w:id="519" w:author="01-134212-149" w:date="2022-06-22T20:03:00Z">
        <w:r w:rsidRPr="000B79B6">
          <w:rPr>
            <w:rFonts w:ascii="Agency FB" w:hAnsi="Agency FB"/>
            <w:szCs w:val="6"/>
            <w:lang w:val="en-US"/>
            <w:rPrChange w:id="520" w:author="01-134212-149" w:date="2022-06-22T21:16:00Z">
              <w:rPr>
                <w:rFonts w:ascii="Agency FB" w:hAnsi="Agency FB"/>
                <w:sz w:val="28"/>
                <w:szCs w:val="6"/>
                <w:lang w:val="en-US"/>
              </w:rPr>
            </w:rPrChange>
          </w:rPr>
          <w:tab/>
        </w:r>
        <w:r w:rsidRPr="000B79B6">
          <w:rPr>
            <w:rFonts w:ascii="Agency FB" w:hAnsi="Agency FB"/>
            <w:szCs w:val="6"/>
            <w:lang w:val="en-US"/>
            <w:rPrChange w:id="521" w:author="01-134212-149" w:date="2022-06-22T21:16:00Z">
              <w:rPr>
                <w:rFonts w:ascii="Agency FB" w:hAnsi="Agency FB"/>
                <w:sz w:val="28"/>
                <w:szCs w:val="6"/>
                <w:lang w:val="en-US"/>
              </w:rPr>
            </w:rPrChange>
          </w:rPr>
          <w:tab/>
        </w:r>
        <w:r w:rsidRPr="000B79B6">
          <w:rPr>
            <w:rFonts w:ascii="Agency FB" w:hAnsi="Agency FB"/>
            <w:szCs w:val="6"/>
            <w:lang w:val="en-US"/>
            <w:rPrChange w:id="522" w:author="01-134212-149" w:date="2022-06-22T21:16:00Z">
              <w:rPr>
                <w:rFonts w:ascii="Agency FB" w:hAnsi="Agency FB"/>
                <w:sz w:val="28"/>
                <w:szCs w:val="6"/>
                <w:lang w:val="en-US"/>
              </w:rPr>
            </w:rPrChange>
          </w:rPr>
          <w:tab/>
        </w:r>
        <w:r w:rsidRPr="000B79B6">
          <w:rPr>
            <w:rFonts w:ascii="Agency FB" w:hAnsi="Agency FB"/>
            <w:szCs w:val="6"/>
            <w:lang w:val="en-US"/>
            <w:rPrChange w:id="523" w:author="01-134212-149" w:date="2022-06-22T21:16:00Z">
              <w:rPr>
                <w:rFonts w:ascii="Agency FB" w:hAnsi="Agency FB"/>
                <w:sz w:val="28"/>
                <w:szCs w:val="6"/>
                <w:lang w:val="en-US"/>
              </w:rPr>
            </w:rPrChange>
          </w:rPr>
          <w:tab/>
        </w:r>
        <w:r w:rsidRPr="000B79B6">
          <w:rPr>
            <w:rFonts w:ascii="Agency FB" w:hAnsi="Agency FB"/>
            <w:szCs w:val="6"/>
            <w:lang w:val="en-US"/>
            <w:rPrChange w:id="524" w:author="01-134212-149" w:date="2022-06-22T21:16:00Z">
              <w:rPr>
                <w:rFonts w:ascii="Agency FB" w:hAnsi="Agency FB"/>
                <w:sz w:val="28"/>
                <w:szCs w:val="6"/>
                <w:lang w:val="en-US"/>
              </w:rPr>
            </w:rPrChange>
          </w:rPr>
          <w:tab/>
        </w:r>
        <w:r w:rsidRPr="000B79B6">
          <w:rPr>
            <w:rFonts w:ascii="Agency FB" w:hAnsi="Agency FB"/>
            <w:szCs w:val="6"/>
            <w:lang w:val="en-US"/>
            <w:rPrChange w:id="525" w:author="01-134212-149" w:date="2022-06-22T21:16:00Z">
              <w:rPr>
                <w:rFonts w:ascii="Agency FB" w:hAnsi="Agency FB"/>
                <w:sz w:val="28"/>
                <w:szCs w:val="6"/>
                <w:lang w:val="en-US"/>
              </w:rPr>
            </w:rPrChange>
          </w:rPr>
          <w:tab/>
        </w:r>
        <w:r w:rsidRPr="000B79B6">
          <w:rPr>
            <w:rFonts w:ascii="Agency FB" w:hAnsi="Agency FB"/>
            <w:szCs w:val="6"/>
            <w:lang w:val="en-US"/>
            <w:rPrChange w:id="526" w:author="01-134212-149" w:date="2022-06-22T21:16:00Z">
              <w:rPr>
                <w:rFonts w:ascii="Agency FB" w:hAnsi="Agency FB"/>
                <w:sz w:val="28"/>
                <w:szCs w:val="6"/>
                <w:lang w:val="en-US"/>
              </w:rPr>
            </w:rPrChange>
          </w:rPr>
          <w:tab/>
        </w:r>
        <w:r w:rsidRPr="000B79B6">
          <w:rPr>
            <w:rFonts w:ascii="Agency FB" w:hAnsi="Agency FB"/>
            <w:szCs w:val="6"/>
            <w:lang w:val="en-US"/>
            <w:rPrChange w:id="527" w:author="01-134212-149" w:date="2022-06-22T21:16:00Z">
              <w:rPr>
                <w:rFonts w:ascii="Agency FB" w:hAnsi="Agency FB"/>
                <w:sz w:val="28"/>
                <w:szCs w:val="6"/>
                <w:lang w:val="en-US"/>
              </w:rPr>
            </w:rPrChange>
          </w:rPr>
          <w:tab/>
        </w:r>
        <w:r w:rsidRPr="000B79B6">
          <w:rPr>
            <w:rFonts w:ascii="Agency FB" w:hAnsi="Agency FB"/>
            <w:szCs w:val="6"/>
            <w:lang w:val="en-US"/>
            <w:rPrChange w:id="528" w:author="01-134212-149" w:date="2022-06-22T21:16:00Z">
              <w:rPr>
                <w:rFonts w:ascii="Agency FB" w:hAnsi="Agency FB"/>
                <w:sz w:val="28"/>
                <w:szCs w:val="6"/>
                <w:lang w:val="en-US"/>
              </w:rPr>
            </w:rPrChange>
          </w:rPr>
          <w:tab/>
          <w:t xml:space="preserve">   // and having just corona patients</w:t>
        </w:r>
      </w:ins>
    </w:p>
    <w:p w14:paraId="7613B8ED" w14:textId="77777777" w:rsidR="007A5533" w:rsidRPr="000B79B6" w:rsidRDefault="007A5533" w:rsidP="007A5533">
      <w:pPr>
        <w:rPr>
          <w:ins w:id="529" w:author="01-134212-149" w:date="2022-06-22T20:03:00Z"/>
          <w:rFonts w:ascii="Agency FB" w:hAnsi="Agency FB"/>
          <w:szCs w:val="6"/>
          <w:lang w:val="en-US"/>
          <w:rPrChange w:id="530" w:author="01-134212-149" w:date="2022-06-22T21:16:00Z">
            <w:rPr>
              <w:ins w:id="531" w:author="01-134212-149" w:date="2022-06-22T20:03:00Z"/>
              <w:rFonts w:ascii="Agency FB" w:hAnsi="Agency FB"/>
              <w:sz w:val="28"/>
              <w:szCs w:val="6"/>
              <w:lang w:val="en-US"/>
            </w:rPr>
          </w:rPrChange>
        </w:rPr>
      </w:pPr>
      <w:ins w:id="532" w:author="01-134212-149" w:date="2022-06-22T20:03:00Z">
        <w:r w:rsidRPr="000B79B6">
          <w:rPr>
            <w:rFonts w:ascii="Agency FB" w:hAnsi="Agency FB"/>
            <w:szCs w:val="6"/>
            <w:lang w:val="en-US"/>
            <w:rPrChange w:id="533" w:author="01-134212-149" w:date="2022-06-22T21:16:00Z">
              <w:rPr>
                <w:rFonts w:ascii="Agency FB" w:hAnsi="Agency FB"/>
                <w:sz w:val="28"/>
                <w:szCs w:val="6"/>
                <w:lang w:val="en-US"/>
              </w:rPr>
            </w:rPrChange>
          </w:rPr>
          <w:t>{</w:t>
        </w:r>
      </w:ins>
    </w:p>
    <w:p w14:paraId="6DAA5DF2" w14:textId="77777777" w:rsidR="007A5533" w:rsidRPr="000B79B6" w:rsidRDefault="007A5533" w:rsidP="007A5533">
      <w:pPr>
        <w:rPr>
          <w:ins w:id="534" w:author="01-134212-149" w:date="2022-06-22T20:03:00Z"/>
          <w:rFonts w:ascii="Agency FB" w:hAnsi="Agency FB"/>
          <w:szCs w:val="6"/>
          <w:lang w:val="en-US"/>
          <w:rPrChange w:id="535" w:author="01-134212-149" w:date="2022-06-22T21:16:00Z">
            <w:rPr>
              <w:ins w:id="536" w:author="01-134212-149" w:date="2022-06-22T20:03:00Z"/>
              <w:rFonts w:ascii="Agency FB" w:hAnsi="Agency FB"/>
              <w:sz w:val="28"/>
              <w:szCs w:val="6"/>
              <w:lang w:val="en-US"/>
            </w:rPr>
          </w:rPrChange>
        </w:rPr>
      </w:pPr>
      <w:ins w:id="537" w:author="01-134212-149" w:date="2022-06-22T20:03:00Z">
        <w:r w:rsidRPr="000B79B6">
          <w:rPr>
            <w:rFonts w:ascii="Agency FB" w:hAnsi="Agency FB"/>
            <w:szCs w:val="6"/>
            <w:lang w:val="en-US"/>
            <w:rPrChange w:id="538" w:author="01-134212-149" w:date="2022-06-22T21:16:00Z">
              <w:rPr>
                <w:rFonts w:ascii="Agency FB" w:hAnsi="Agency FB"/>
                <w:sz w:val="28"/>
                <w:szCs w:val="6"/>
                <w:lang w:val="en-US"/>
              </w:rPr>
            </w:rPrChange>
          </w:rPr>
          <w:t>public:</w:t>
        </w:r>
      </w:ins>
    </w:p>
    <w:p w14:paraId="3BE304E0" w14:textId="77777777" w:rsidR="007A5533" w:rsidRPr="000B79B6" w:rsidRDefault="007A5533" w:rsidP="007A5533">
      <w:pPr>
        <w:rPr>
          <w:ins w:id="539" w:author="01-134212-149" w:date="2022-06-22T20:03:00Z"/>
          <w:rFonts w:ascii="Agency FB" w:hAnsi="Agency FB"/>
          <w:szCs w:val="6"/>
          <w:lang w:val="en-US"/>
          <w:rPrChange w:id="540" w:author="01-134212-149" w:date="2022-06-22T21:16:00Z">
            <w:rPr>
              <w:ins w:id="541" w:author="01-134212-149" w:date="2022-06-22T20:03:00Z"/>
              <w:rFonts w:ascii="Agency FB" w:hAnsi="Agency FB"/>
              <w:sz w:val="28"/>
              <w:szCs w:val="6"/>
              <w:lang w:val="en-US"/>
            </w:rPr>
          </w:rPrChange>
        </w:rPr>
      </w:pPr>
      <w:ins w:id="542" w:author="01-134212-149" w:date="2022-06-22T20:03:00Z">
        <w:r w:rsidRPr="000B79B6">
          <w:rPr>
            <w:rFonts w:ascii="Agency FB" w:hAnsi="Agency FB"/>
            <w:szCs w:val="6"/>
            <w:lang w:val="en-US"/>
            <w:rPrChange w:id="543" w:author="01-134212-149" w:date="2022-06-22T21:16:00Z">
              <w:rPr>
                <w:rFonts w:ascii="Agency FB" w:hAnsi="Agency FB"/>
                <w:sz w:val="28"/>
                <w:szCs w:val="6"/>
                <w:lang w:val="en-US"/>
              </w:rPr>
            </w:rPrChange>
          </w:rPr>
          <w:tab/>
          <w:t>char ImmunityLevel[30];</w:t>
        </w:r>
      </w:ins>
    </w:p>
    <w:p w14:paraId="0F3ED7E0" w14:textId="77777777" w:rsidR="007A5533" w:rsidRPr="000B79B6" w:rsidRDefault="007A5533" w:rsidP="007A5533">
      <w:pPr>
        <w:rPr>
          <w:ins w:id="544" w:author="01-134212-149" w:date="2022-06-22T20:03:00Z"/>
          <w:rFonts w:ascii="Agency FB" w:hAnsi="Agency FB"/>
          <w:szCs w:val="6"/>
          <w:lang w:val="en-US"/>
          <w:rPrChange w:id="545" w:author="01-134212-149" w:date="2022-06-22T21:16:00Z">
            <w:rPr>
              <w:ins w:id="546" w:author="01-134212-149" w:date="2022-06-22T20:03:00Z"/>
              <w:rFonts w:ascii="Agency FB" w:hAnsi="Agency FB"/>
              <w:sz w:val="28"/>
              <w:szCs w:val="6"/>
              <w:lang w:val="en-US"/>
            </w:rPr>
          </w:rPrChange>
        </w:rPr>
      </w:pPr>
      <w:ins w:id="547" w:author="01-134212-149" w:date="2022-06-22T20:03:00Z">
        <w:r w:rsidRPr="000B79B6">
          <w:rPr>
            <w:rFonts w:ascii="Agency FB" w:hAnsi="Agency FB"/>
            <w:szCs w:val="6"/>
            <w:lang w:val="en-US"/>
            <w:rPrChange w:id="548" w:author="01-134212-149" w:date="2022-06-22T21:16:00Z">
              <w:rPr>
                <w:rFonts w:ascii="Agency FB" w:hAnsi="Agency FB"/>
                <w:sz w:val="28"/>
                <w:szCs w:val="6"/>
                <w:lang w:val="en-US"/>
              </w:rPr>
            </w:rPrChange>
          </w:rPr>
          <w:tab/>
          <w:t>char Symptoms[30];</w:t>
        </w:r>
      </w:ins>
    </w:p>
    <w:p w14:paraId="78EC5F53" w14:textId="77777777" w:rsidR="007A5533" w:rsidRPr="000B79B6" w:rsidRDefault="007A5533" w:rsidP="007A5533">
      <w:pPr>
        <w:rPr>
          <w:ins w:id="549" w:author="01-134212-149" w:date="2022-06-22T20:03:00Z"/>
          <w:rFonts w:ascii="Agency FB" w:hAnsi="Agency FB"/>
          <w:szCs w:val="6"/>
          <w:lang w:val="en-US"/>
          <w:rPrChange w:id="550" w:author="01-134212-149" w:date="2022-06-22T21:16:00Z">
            <w:rPr>
              <w:ins w:id="551" w:author="01-134212-149" w:date="2022-06-22T20:03:00Z"/>
              <w:rFonts w:ascii="Agency FB" w:hAnsi="Agency FB"/>
              <w:sz w:val="28"/>
              <w:szCs w:val="6"/>
              <w:lang w:val="en-US"/>
            </w:rPr>
          </w:rPrChange>
        </w:rPr>
      </w:pPr>
      <w:ins w:id="552" w:author="01-134212-149" w:date="2022-06-22T20:03:00Z">
        <w:r w:rsidRPr="000B79B6">
          <w:rPr>
            <w:rFonts w:ascii="Agency FB" w:hAnsi="Agency FB"/>
            <w:szCs w:val="6"/>
            <w:lang w:val="en-US"/>
            <w:rPrChange w:id="553" w:author="01-134212-149" w:date="2022-06-22T21:16:00Z">
              <w:rPr>
                <w:rFonts w:ascii="Agency FB" w:hAnsi="Agency FB"/>
                <w:sz w:val="28"/>
                <w:szCs w:val="6"/>
                <w:lang w:val="en-US"/>
              </w:rPr>
            </w:rPrChange>
          </w:rPr>
          <w:lastRenderedPageBreak/>
          <w:tab/>
          <w:t>char CityName[30];</w:t>
        </w:r>
      </w:ins>
    </w:p>
    <w:p w14:paraId="1F11E0C6" w14:textId="77777777" w:rsidR="007A5533" w:rsidRPr="000B79B6" w:rsidRDefault="007A5533" w:rsidP="007A5533">
      <w:pPr>
        <w:rPr>
          <w:ins w:id="554" w:author="01-134212-149" w:date="2022-06-22T20:03:00Z"/>
          <w:rFonts w:ascii="Agency FB" w:hAnsi="Agency FB"/>
          <w:szCs w:val="6"/>
          <w:lang w:val="en-US"/>
          <w:rPrChange w:id="555" w:author="01-134212-149" w:date="2022-06-22T21:16:00Z">
            <w:rPr>
              <w:ins w:id="556" w:author="01-134212-149" w:date="2022-06-22T20:03:00Z"/>
              <w:rFonts w:ascii="Agency FB" w:hAnsi="Agency FB"/>
              <w:sz w:val="28"/>
              <w:szCs w:val="6"/>
              <w:lang w:val="en-US"/>
            </w:rPr>
          </w:rPrChange>
        </w:rPr>
      </w:pPr>
    </w:p>
    <w:p w14:paraId="0BE8DBE2" w14:textId="77777777" w:rsidR="007A5533" w:rsidRPr="000B79B6" w:rsidRDefault="007A5533" w:rsidP="007A5533">
      <w:pPr>
        <w:rPr>
          <w:ins w:id="557" w:author="01-134212-149" w:date="2022-06-22T20:03:00Z"/>
          <w:rFonts w:ascii="Agency FB" w:hAnsi="Agency FB"/>
          <w:szCs w:val="6"/>
          <w:lang w:val="en-US"/>
          <w:rPrChange w:id="558" w:author="01-134212-149" w:date="2022-06-22T21:16:00Z">
            <w:rPr>
              <w:ins w:id="559" w:author="01-134212-149" w:date="2022-06-22T20:03:00Z"/>
              <w:rFonts w:ascii="Agency FB" w:hAnsi="Agency FB"/>
              <w:sz w:val="28"/>
              <w:szCs w:val="6"/>
              <w:lang w:val="en-US"/>
            </w:rPr>
          </w:rPrChange>
        </w:rPr>
      </w:pPr>
      <w:ins w:id="560" w:author="01-134212-149" w:date="2022-06-22T20:03:00Z">
        <w:r w:rsidRPr="000B79B6">
          <w:rPr>
            <w:rFonts w:ascii="Agency FB" w:hAnsi="Agency FB"/>
            <w:szCs w:val="6"/>
            <w:lang w:val="en-US"/>
            <w:rPrChange w:id="561" w:author="01-134212-149" w:date="2022-06-22T21:16:00Z">
              <w:rPr>
                <w:rFonts w:ascii="Agency FB" w:hAnsi="Agency FB"/>
                <w:sz w:val="28"/>
                <w:szCs w:val="6"/>
                <w:lang w:val="en-US"/>
              </w:rPr>
            </w:rPrChange>
          </w:rPr>
          <w:tab/>
          <w:t>CoronaPatient()</w:t>
        </w:r>
      </w:ins>
    </w:p>
    <w:p w14:paraId="7F48194E" w14:textId="77777777" w:rsidR="007A5533" w:rsidRPr="000B79B6" w:rsidRDefault="007A5533" w:rsidP="007A5533">
      <w:pPr>
        <w:rPr>
          <w:ins w:id="562" w:author="01-134212-149" w:date="2022-06-22T20:03:00Z"/>
          <w:rFonts w:ascii="Agency FB" w:hAnsi="Agency FB"/>
          <w:szCs w:val="6"/>
          <w:lang w:val="en-US"/>
          <w:rPrChange w:id="563" w:author="01-134212-149" w:date="2022-06-22T21:16:00Z">
            <w:rPr>
              <w:ins w:id="564" w:author="01-134212-149" w:date="2022-06-22T20:03:00Z"/>
              <w:rFonts w:ascii="Agency FB" w:hAnsi="Agency FB"/>
              <w:sz w:val="28"/>
              <w:szCs w:val="6"/>
              <w:lang w:val="en-US"/>
            </w:rPr>
          </w:rPrChange>
        </w:rPr>
      </w:pPr>
      <w:ins w:id="565" w:author="01-134212-149" w:date="2022-06-22T20:03:00Z">
        <w:r w:rsidRPr="000B79B6">
          <w:rPr>
            <w:rFonts w:ascii="Agency FB" w:hAnsi="Agency FB"/>
            <w:szCs w:val="6"/>
            <w:lang w:val="en-US"/>
            <w:rPrChange w:id="566" w:author="01-134212-149" w:date="2022-06-22T21:16:00Z">
              <w:rPr>
                <w:rFonts w:ascii="Agency FB" w:hAnsi="Agency FB"/>
                <w:sz w:val="28"/>
                <w:szCs w:val="6"/>
                <w:lang w:val="en-US"/>
              </w:rPr>
            </w:rPrChange>
          </w:rPr>
          <w:tab/>
          <w:t>{</w:t>
        </w:r>
      </w:ins>
    </w:p>
    <w:p w14:paraId="0BFFCBFC" w14:textId="77777777" w:rsidR="007A5533" w:rsidRPr="000B79B6" w:rsidRDefault="007A5533" w:rsidP="007A5533">
      <w:pPr>
        <w:rPr>
          <w:ins w:id="567" w:author="01-134212-149" w:date="2022-06-22T20:03:00Z"/>
          <w:rFonts w:ascii="Agency FB" w:hAnsi="Agency FB"/>
          <w:szCs w:val="6"/>
          <w:lang w:val="en-US"/>
          <w:rPrChange w:id="568" w:author="01-134212-149" w:date="2022-06-22T21:16:00Z">
            <w:rPr>
              <w:ins w:id="569" w:author="01-134212-149" w:date="2022-06-22T20:03:00Z"/>
              <w:rFonts w:ascii="Agency FB" w:hAnsi="Agency FB"/>
              <w:sz w:val="28"/>
              <w:szCs w:val="6"/>
              <w:lang w:val="en-US"/>
            </w:rPr>
          </w:rPrChange>
        </w:rPr>
      </w:pPr>
      <w:ins w:id="570" w:author="01-134212-149" w:date="2022-06-22T20:03:00Z">
        <w:r w:rsidRPr="000B79B6">
          <w:rPr>
            <w:rFonts w:ascii="Agency FB" w:hAnsi="Agency FB"/>
            <w:szCs w:val="6"/>
            <w:lang w:val="en-US"/>
            <w:rPrChange w:id="571" w:author="01-134212-149" w:date="2022-06-22T21:16:00Z">
              <w:rPr>
                <w:rFonts w:ascii="Agency FB" w:hAnsi="Agency FB"/>
                <w:sz w:val="28"/>
                <w:szCs w:val="6"/>
                <w:lang w:val="en-US"/>
              </w:rPr>
            </w:rPrChange>
          </w:rPr>
          <w:tab/>
        </w:r>
        <w:r w:rsidRPr="000B79B6">
          <w:rPr>
            <w:rFonts w:ascii="Agency FB" w:hAnsi="Agency FB"/>
            <w:szCs w:val="6"/>
            <w:lang w:val="en-US"/>
            <w:rPrChange w:id="572" w:author="01-134212-149" w:date="2022-06-22T21:16:00Z">
              <w:rPr>
                <w:rFonts w:ascii="Agency FB" w:hAnsi="Agency FB"/>
                <w:sz w:val="28"/>
                <w:szCs w:val="6"/>
                <w:lang w:val="en-US"/>
              </w:rPr>
            </w:rPrChange>
          </w:rPr>
          <w:tab/>
          <w:t>strcpy_s(ImmunityLevel, "");</w:t>
        </w:r>
      </w:ins>
    </w:p>
    <w:p w14:paraId="6F4145C1" w14:textId="77777777" w:rsidR="007A5533" w:rsidRPr="000B79B6" w:rsidRDefault="007A5533" w:rsidP="007A5533">
      <w:pPr>
        <w:rPr>
          <w:ins w:id="573" w:author="01-134212-149" w:date="2022-06-22T20:03:00Z"/>
          <w:rFonts w:ascii="Agency FB" w:hAnsi="Agency FB"/>
          <w:szCs w:val="6"/>
          <w:lang w:val="en-US"/>
          <w:rPrChange w:id="574" w:author="01-134212-149" w:date="2022-06-22T21:16:00Z">
            <w:rPr>
              <w:ins w:id="575" w:author="01-134212-149" w:date="2022-06-22T20:03:00Z"/>
              <w:rFonts w:ascii="Agency FB" w:hAnsi="Agency FB"/>
              <w:sz w:val="28"/>
              <w:szCs w:val="6"/>
              <w:lang w:val="en-US"/>
            </w:rPr>
          </w:rPrChange>
        </w:rPr>
      </w:pPr>
      <w:ins w:id="576" w:author="01-134212-149" w:date="2022-06-22T20:03:00Z">
        <w:r w:rsidRPr="000B79B6">
          <w:rPr>
            <w:rFonts w:ascii="Agency FB" w:hAnsi="Agency FB"/>
            <w:szCs w:val="6"/>
            <w:lang w:val="en-US"/>
            <w:rPrChange w:id="577" w:author="01-134212-149" w:date="2022-06-22T21:16:00Z">
              <w:rPr>
                <w:rFonts w:ascii="Agency FB" w:hAnsi="Agency FB"/>
                <w:sz w:val="28"/>
                <w:szCs w:val="6"/>
                <w:lang w:val="en-US"/>
              </w:rPr>
            </w:rPrChange>
          </w:rPr>
          <w:tab/>
        </w:r>
        <w:r w:rsidRPr="000B79B6">
          <w:rPr>
            <w:rFonts w:ascii="Agency FB" w:hAnsi="Agency FB"/>
            <w:szCs w:val="6"/>
            <w:lang w:val="en-US"/>
            <w:rPrChange w:id="578" w:author="01-134212-149" w:date="2022-06-22T21:16:00Z">
              <w:rPr>
                <w:rFonts w:ascii="Agency FB" w:hAnsi="Agency FB"/>
                <w:sz w:val="28"/>
                <w:szCs w:val="6"/>
                <w:lang w:val="en-US"/>
              </w:rPr>
            </w:rPrChange>
          </w:rPr>
          <w:tab/>
          <w:t>strcpy_s(Symptoms, "");</w:t>
        </w:r>
      </w:ins>
    </w:p>
    <w:p w14:paraId="361DFAB2" w14:textId="77777777" w:rsidR="007A5533" w:rsidRPr="000B79B6" w:rsidRDefault="007A5533" w:rsidP="007A5533">
      <w:pPr>
        <w:rPr>
          <w:ins w:id="579" w:author="01-134212-149" w:date="2022-06-22T20:03:00Z"/>
          <w:rFonts w:ascii="Agency FB" w:hAnsi="Agency FB"/>
          <w:szCs w:val="6"/>
          <w:lang w:val="en-US"/>
          <w:rPrChange w:id="580" w:author="01-134212-149" w:date="2022-06-22T21:16:00Z">
            <w:rPr>
              <w:ins w:id="581" w:author="01-134212-149" w:date="2022-06-22T20:03:00Z"/>
              <w:rFonts w:ascii="Agency FB" w:hAnsi="Agency FB"/>
              <w:sz w:val="28"/>
              <w:szCs w:val="6"/>
              <w:lang w:val="en-US"/>
            </w:rPr>
          </w:rPrChange>
        </w:rPr>
      </w:pPr>
      <w:ins w:id="582" w:author="01-134212-149" w:date="2022-06-22T20:03:00Z">
        <w:r w:rsidRPr="000B79B6">
          <w:rPr>
            <w:rFonts w:ascii="Agency FB" w:hAnsi="Agency FB"/>
            <w:szCs w:val="6"/>
            <w:lang w:val="en-US"/>
            <w:rPrChange w:id="583" w:author="01-134212-149" w:date="2022-06-22T21:16:00Z">
              <w:rPr>
                <w:rFonts w:ascii="Agency FB" w:hAnsi="Agency FB"/>
                <w:sz w:val="28"/>
                <w:szCs w:val="6"/>
                <w:lang w:val="en-US"/>
              </w:rPr>
            </w:rPrChange>
          </w:rPr>
          <w:tab/>
        </w:r>
        <w:r w:rsidRPr="000B79B6">
          <w:rPr>
            <w:rFonts w:ascii="Agency FB" w:hAnsi="Agency FB"/>
            <w:szCs w:val="6"/>
            <w:lang w:val="en-US"/>
            <w:rPrChange w:id="584" w:author="01-134212-149" w:date="2022-06-22T21:16:00Z">
              <w:rPr>
                <w:rFonts w:ascii="Agency FB" w:hAnsi="Agency FB"/>
                <w:sz w:val="28"/>
                <w:szCs w:val="6"/>
                <w:lang w:val="en-US"/>
              </w:rPr>
            </w:rPrChange>
          </w:rPr>
          <w:tab/>
          <w:t>strcpy_s(CityName, "");</w:t>
        </w:r>
      </w:ins>
    </w:p>
    <w:p w14:paraId="372742A0" w14:textId="77777777" w:rsidR="007A5533" w:rsidRPr="000B79B6" w:rsidRDefault="007A5533" w:rsidP="007A5533">
      <w:pPr>
        <w:rPr>
          <w:ins w:id="585" w:author="01-134212-149" w:date="2022-06-22T20:03:00Z"/>
          <w:rFonts w:ascii="Agency FB" w:hAnsi="Agency FB"/>
          <w:szCs w:val="6"/>
          <w:lang w:val="en-US"/>
          <w:rPrChange w:id="586" w:author="01-134212-149" w:date="2022-06-22T21:16:00Z">
            <w:rPr>
              <w:ins w:id="587" w:author="01-134212-149" w:date="2022-06-22T20:03:00Z"/>
              <w:rFonts w:ascii="Agency FB" w:hAnsi="Agency FB"/>
              <w:sz w:val="28"/>
              <w:szCs w:val="6"/>
              <w:lang w:val="en-US"/>
            </w:rPr>
          </w:rPrChange>
        </w:rPr>
      </w:pPr>
      <w:ins w:id="588" w:author="01-134212-149" w:date="2022-06-22T20:03:00Z">
        <w:r w:rsidRPr="000B79B6">
          <w:rPr>
            <w:rFonts w:ascii="Agency FB" w:hAnsi="Agency FB"/>
            <w:szCs w:val="6"/>
            <w:lang w:val="en-US"/>
            <w:rPrChange w:id="589" w:author="01-134212-149" w:date="2022-06-22T21:16:00Z">
              <w:rPr>
                <w:rFonts w:ascii="Agency FB" w:hAnsi="Agency FB"/>
                <w:sz w:val="28"/>
                <w:szCs w:val="6"/>
                <w:lang w:val="en-US"/>
              </w:rPr>
            </w:rPrChange>
          </w:rPr>
          <w:tab/>
          <w:t>}</w:t>
        </w:r>
      </w:ins>
    </w:p>
    <w:p w14:paraId="7833C44C" w14:textId="77777777" w:rsidR="007A5533" w:rsidRPr="000B79B6" w:rsidRDefault="007A5533" w:rsidP="007A5533">
      <w:pPr>
        <w:rPr>
          <w:ins w:id="590" w:author="01-134212-149" w:date="2022-06-22T20:03:00Z"/>
          <w:rFonts w:ascii="Agency FB" w:hAnsi="Agency FB"/>
          <w:szCs w:val="6"/>
          <w:lang w:val="en-US"/>
          <w:rPrChange w:id="591" w:author="01-134212-149" w:date="2022-06-22T21:16:00Z">
            <w:rPr>
              <w:ins w:id="592" w:author="01-134212-149" w:date="2022-06-22T20:03:00Z"/>
              <w:rFonts w:ascii="Agency FB" w:hAnsi="Agency FB"/>
              <w:sz w:val="28"/>
              <w:szCs w:val="6"/>
              <w:lang w:val="en-US"/>
            </w:rPr>
          </w:rPrChange>
        </w:rPr>
      </w:pPr>
      <w:ins w:id="593" w:author="01-134212-149" w:date="2022-06-22T20:03:00Z">
        <w:r w:rsidRPr="000B79B6">
          <w:rPr>
            <w:rFonts w:ascii="Agency FB" w:hAnsi="Agency FB"/>
            <w:szCs w:val="6"/>
            <w:lang w:val="en-US"/>
            <w:rPrChange w:id="594" w:author="01-134212-149" w:date="2022-06-22T21:16:00Z">
              <w:rPr>
                <w:rFonts w:ascii="Agency FB" w:hAnsi="Agency FB"/>
                <w:sz w:val="28"/>
                <w:szCs w:val="6"/>
                <w:lang w:val="en-US"/>
              </w:rPr>
            </w:rPrChange>
          </w:rPr>
          <w:t>};</w:t>
        </w:r>
      </w:ins>
    </w:p>
    <w:p w14:paraId="74FE7F15" w14:textId="77777777" w:rsidR="007A5533" w:rsidRPr="000B79B6" w:rsidRDefault="007A5533" w:rsidP="007A5533">
      <w:pPr>
        <w:rPr>
          <w:ins w:id="595" w:author="01-134212-149" w:date="2022-06-22T20:03:00Z"/>
          <w:rFonts w:ascii="Agency FB" w:hAnsi="Agency FB"/>
          <w:szCs w:val="6"/>
          <w:lang w:val="en-US"/>
          <w:rPrChange w:id="596" w:author="01-134212-149" w:date="2022-06-22T21:16:00Z">
            <w:rPr>
              <w:ins w:id="597" w:author="01-134212-149" w:date="2022-06-22T20:03:00Z"/>
              <w:rFonts w:ascii="Agency FB" w:hAnsi="Agency FB"/>
              <w:sz w:val="28"/>
              <w:szCs w:val="6"/>
              <w:lang w:val="en-US"/>
            </w:rPr>
          </w:rPrChange>
        </w:rPr>
      </w:pPr>
    </w:p>
    <w:p w14:paraId="625E42FC" w14:textId="77777777" w:rsidR="007A5533" w:rsidRPr="000B79B6" w:rsidRDefault="007A5533" w:rsidP="007A5533">
      <w:pPr>
        <w:rPr>
          <w:ins w:id="598" w:author="01-134212-149" w:date="2022-06-22T20:03:00Z"/>
          <w:rFonts w:ascii="Agency FB" w:hAnsi="Agency FB"/>
          <w:szCs w:val="6"/>
          <w:lang w:val="en-US"/>
          <w:rPrChange w:id="599" w:author="01-134212-149" w:date="2022-06-22T21:16:00Z">
            <w:rPr>
              <w:ins w:id="600" w:author="01-134212-149" w:date="2022-06-22T20:03:00Z"/>
              <w:rFonts w:ascii="Agency FB" w:hAnsi="Agency FB"/>
              <w:sz w:val="28"/>
              <w:szCs w:val="6"/>
              <w:lang w:val="en-US"/>
            </w:rPr>
          </w:rPrChange>
        </w:rPr>
      </w:pPr>
      <w:ins w:id="601" w:author="01-134212-149" w:date="2022-06-22T20:03:00Z">
        <w:r w:rsidRPr="000B79B6">
          <w:rPr>
            <w:rFonts w:ascii="Agency FB" w:hAnsi="Agency FB"/>
            <w:szCs w:val="6"/>
            <w:lang w:val="en-US"/>
            <w:rPrChange w:id="602" w:author="01-134212-149" w:date="2022-06-22T21:16:00Z">
              <w:rPr>
                <w:rFonts w:ascii="Agency FB" w:hAnsi="Agency FB"/>
                <w:sz w:val="28"/>
                <w:szCs w:val="6"/>
                <w:lang w:val="en-US"/>
              </w:rPr>
            </w:rPrChange>
          </w:rPr>
          <w:t>class RegularPatient : public Patient  //this is inherited class from patient</w:t>
        </w:r>
      </w:ins>
    </w:p>
    <w:p w14:paraId="553CAF36" w14:textId="77777777" w:rsidR="007A5533" w:rsidRPr="000B79B6" w:rsidRDefault="007A5533" w:rsidP="007A5533">
      <w:pPr>
        <w:rPr>
          <w:ins w:id="603" w:author="01-134212-149" w:date="2022-06-22T20:03:00Z"/>
          <w:rFonts w:ascii="Agency FB" w:hAnsi="Agency FB"/>
          <w:szCs w:val="6"/>
          <w:lang w:val="en-US"/>
          <w:rPrChange w:id="604" w:author="01-134212-149" w:date="2022-06-22T21:16:00Z">
            <w:rPr>
              <w:ins w:id="605" w:author="01-134212-149" w:date="2022-06-22T20:03:00Z"/>
              <w:rFonts w:ascii="Agency FB" w:hAnsi="Agency FB"/>
              <w:sz w:val="28"/>
              <w:szCs w:val="6"/>
              <w:lang w:val="en-US"/>
            </w:rPr>
          </w:rPrChange>
        </w:rPr>
      </w:pPr>
      <w:ins w:id="606" w:author="01-134212-149" w:date="2022-06-22T20:03:00Z">
        <w:r w:rsidRPr="000B79B6">
          <w:rPr>
            <w:rFonts w:ascii="Agency FB" w:hAnsi="Agency FB"/>
            <w:szCs w:val="6"/>
            <w:lang w:val="en-US"/>
            <w:rPrChange w:id="607" w:author="01-134212-149" w:date="2022-06-22T21:16:00Z">
              <w:rPr>
                <w:rFonts w:ascii="Agency FB" w:hAnsi="Agency FB"/>
                <w:sz w:val="28"/>
                <w:szCs w:val="6"/>
                <w:lang w:val="en-US"/>
              </w:rPr>
            </w:rPrChange>
          </w:rPr>
          <w:tab/>
        </w:r>
        <w:r w:rsidRPr="000B79B6">
          <w:rPr>
            <w:rFonts w:ascii="Agency FB" w:hAnsi="Agency FB"/>
            <w:szCs w:val="6"/>
            <w:lang w:val="en-US"/>
            <w:rPrChange w:id="608" w:author="01-134212-149" w:date="2022-06-22T21:16:00Z">
              <w:rPr>
                <w:rFonts w:ascii="Agency FB" w:hAnsi="Agency FB"/>
                <w:sz w:val="28"/>
                <w:szCs w:val="6"/>
                <w:lang w:val="en-US"/>
              </w:rPr>
            </w:rPrChange>
          </w:rPr>
          <w:tab/>
        </w:r>
        <w:r w:rsidRPr="000B79B6">
          <w:rPr>
            <w:rFonts w:ascii="Agency FB" w:hAnsi="Agency FB"/>
            <w:szCs w:val="6"/>
            <w:lang w:val="en-US"/>
            <w:rPrChange w:id="609" w:author="01-134212-149" w:date="2022-06-22T21:16:00Z">
              <w:rPr>
                <w:rFonts w:ascii="Agency FB" w:hAnsi="Agency FB"/>
                <w:sz w:val="28"/>
                <w:szCs w:val="6"/>
                <w:lang w:val="en-US"/>
              </w:rPr>
            </w:rPrChange>
          </w:rPr>
          <w:tab/>
        </w:r>
        <w:r w:rsidRPr="000B79B6">
          <w:rPr>
            <w:rFonts w:ascii="Agency FB" w:hAnsi="Agency FB"/>
            <w:szCs w:val="6"/>
            <w:lang w:val="en-US"/>
            <w:rPrChange w:id="610" w:author="01-134212-149" w:date="2022-06-22T21:16:00Z">
              <w:rPr>
                <w:rFonts w:ascii="Agency FB" w:hAnsi="Agency FB"/>
                <w:sz w:val="28"/>
                <w:szCs w:val="6"/>
                <w:lang w:val="en-US"/>
              </w:rPr>
            </w:rPrChange>
          </w:rPr>
          <w:tab/>
        </w:r>
        <w:r w:rsidRPr="000B79B6">
          <w:rPr>
            <w:rFonts w:ascii="Agency FB" w:hAnsi="Agency FB"/>
            <w:szCs w:val="6"/>
            <w:lang w:val="en-US"/>
            <w:rPrChange w:id="611" w:author="01-134212-149" w:date="2022-06-22T21:16:00Z">
              <w:rPr>
                <w:rFonts w:ascii="Agency FB" w:hAnsi="Agency FB"/>
                <w:sz w:val="28"/>
                <w:szCs w:val="6"/>
                <w:lang w:val="en-US"/>
              </w:rPr>
            </w:rPrChange>
          </w:rPr>
          <w:tab/>
        </w:r>
        <w:r w:rsidRPr="000B79B6">
          <w:rPr>
            <w:rFonts w:ascii="Agency FB" w:hAnsi="Agency FB"/>
            <w:szCs w:val="6"/>
            <w:lang w:val="en-US"/>
            <w:rPrChange w:id="612" w:author="01-134212-149" w:date="2022-06-22T21:16:00Z">
              <w:rPr>
                <w:rFonts w:ascii="Agency FB" w:hAnsi="Agency FB"/>
                <w:sz w:val="28"/>
                <w:szCs w:val="6"/>
                <w:lang w:val="en-US"/>
              </w:rPr>
            </w:rPrChange>
          </w:rPr>
          <w:tab/>
        </w:r>
        <w:r w:rsidRPr="000B79B6">
          <w:rPr>
            <w:rFonts w:ascii="Agency FB" w:hAnsi="Agency FB"/>
            <w:szCs w:val="6"/>
            <w:lang w:val="en-US"/>
            <w:rPrChange w:id="613" w:author="01-134212-149" w:date="2022-06-22T21:16:00Z">
              <w:rPr>
                <w:rFonts w:ascii="Agency FB" w:hAnsi="Agency FB"/>
                <w:sz w:val="28"/>
                <w:szCs w:val="6"/>
                <w:lang w:val="en-US"/>
              </w:rPr>
            </w:rPrChange>
          </w:rPr>
          <w:tab/>
        </w:r>
        <w:r w:rsidRPr="000B79B6">
          <w:rPr>
            <w:rFonts w:ascii="Agency FB" w:hAnsi="Agency FB"/>
            <w:szCs w:val="6"/>
            <w:lang w:val="en-US"/>
            <w:rPrChange w:id="614" w:author="01-134212-149" w:date="2022-06-22T21:16:00Z">
              <w:rPr>
                <w:rFonts w:ascii="Agency FB" w:hAnsi="Agency FB"/>
                <w:sz w:val="28"/>
                <w:szCs w:val="6"/>
                <w:lang w:val="en-US"/>
              </w:rPr>
            </w:rPrChange>
          </w:rPr>
          <w:tab/>
        </w:r>
        <w:r w:rsidRPr="000B79B6">
          <w:rPr>
            <w:rFonts w:ascii="Agency FB" w:hAnsi="Agency FB"/>
            <w:szCs w:val="6"/>
            <w:lang w:val="en-US"/>
            <w:rPrChange w:id="615" w:author="01-134212-149" w:date="2022-06-22T21:16:00Z">
              <w:rPr>
                <w:rFonts w:ascii="Agency FB" w:hAnsi="Agency FB"/>
                <w:sz w:val="28"/>
                <w:szCs w:val="6"/>
                <w:lang w:val="en-US"/>
              </w:rPr>
            </w:rPrChange>
          </w:rPr>
          <w:tab/>
          <w:t xml:space="preserve">   //this class would have just regular patients</w:t>
        </w:r>
      </w:ins>
    </w:p>
    <w:p w14:paraId="141A9984" w14:textId="77777777" w:rsidR="007A5533" w:rsidRPr="000B79B6" w:rsidRDefault="007A5533" w:rsidP="007A5533">
      <w:pPr>
        <w:rPr>
          <w:ins w:id="616" w:author="01-134212-149" w:date="2022-06-22T20:03:00Z"/>
          <w:rFonts w:ascii="Agency FB" w:hAnsi="Agency FB"/>
          <w:szCs w:val="6"/>
          <w:lang w:val="en-US"/>
          <w:rPrChange w:id="617" w:author="01-134212-149" w:date="2022-06-22T21:16:00Z">
            <w:rPr>
              <w:ins w:id="618" w:author="01-134212-149" w:date="2022-06-22T20:03:00Z"/>
              <w:rFonts w:ascii="Agency FB" w:hAnsi="Agency FB"/>
              <w:sz w:val="28"/>
              <w:szCs w:val="6"/>
              <w:lang w:val="en-US"/>
            </w:rPr>
          </w:rPrChange>
        </w:rPr>
      </w:pPr>
      <w:ins w:id="619" w:author="01-134212-149" w:date="2022-06-22T20:03:00Z">
        <w:r w:rsidRPr="000B79B6">
          <w:rPr>
            <w:rFonts w:ascii="Agency FB" w:hAnsi="Agency FB"/>
            <w:szCs w:val="6"/>
            <w:lang w:val="en-US"/>
            <w:rPrChange w:id="620" w:author="01-134212-149" w:date="2022-06-22T21:16:00Z">
              <w:rPr>
                <w:rFonts w:ascii="Agency FB" w:hAnsi="Agency FB"/>
                <w:sz w:val="28"/>
                <w:szCs w:val="6"/>
                <w:lang w:val="en-US"/>
              </w:rPr>
            </w:rPrChange>
          </w:rPr>
          <w:t>{</w:t>
        </w:r>
      </w:ins>
    </w:p>
    <w:p w14:paraId="5B8009D5" w14:textId="77777777" w:rsidR="007A5533" w:rsidRPr="000B79B6" w:rsidRDefault="007A5533" w:rsidP="007A5533">
      <w:pPr>
        <w:rPr>
          <w:ins w:id="621" w:author="01-134212-149" w:date="2022-06-22T20:03:00Z"/>
          <w:rFonts w:ascii="Agency FB" w:hAnsi="Agency FB"/>
          <w:szCs w:val="6"/>
          <w:lang w:val="en-US"/>
          <w:rPrChange w:id="622" w:author="01-134212-149" w:date="2022-06-22T21:16:00Z">
            <w:rPr>
              <w:ins w:id="623" w:author="01-134212-149" w:date="2022-06-22T20:03:00Z"/>
              <w:rFonts w:ascii="Agency FB" w:hAnsi="Agency FB"/>
              <w:sz w:val="28"/>
              <w:szCs w:val="6"/>
              <w:lang w:val="en-US"/>
            </w:rPr>
          </w:rPrChange>
        </w:rPr>
      </w:pPr>
      <w:ins w:id="624" w:author="01-134212-149" w:date="2022-06-22T20:03:00Z">
        <w:r w:rsidRPr="000B79B6">
          <w:rPr>
            <w:rFonts w:ascii="Agency FB" w:hAnsi="Agency FB"/>
            <w:szCs w:val="6"/>
            <w:lang w:val="en-US"/>
            <w:rPrChange w:id="625" w:author="01-134212-149" w:date="2022-06-22T21:16:00Z">
              <w:rPr>
                <w:rFonts w:ascii="Agency FB" w:hAnsi="Agency FB"/>
                <w:sz w:val="28"/>
                <w:szCs w:val="6"/>
                <w:lang w:val="en-US"/>
              </w:rPr>
            </w:rPrChange>
          </w:rPr>
          <w:t>public:</w:t>
        </w:r>
      </w:ins>
    </w:p>
    <w:p w14:paraId="5A062903" w14:textId="77777777" w:rsidR="007A5533" w:rsidRPr="000B79B6" w:rsidRDefault="007A5533" w:rsidP="007A5533">
      <w:pPr>
        <w:rPr>
          <w:ins w:id="626" w:author="01-134212-149" w:date="2022-06-22T20:03:00Z"/>
          <w:rFonts w:ascii="Agency FB" w:hAnsi="Agency FB"/>
          <w:szCs w:val="6"/>
          <w:lang w:val="en-US"/>
          <w:rPrChange w:id="627" w:author="01-134212-149" w:date="2022-06-22T21:16:00Z">
            <w:rPr>
              <w:ins w:id="628" w:author="01-134212-149" w:date="2022-06-22T20:03:00Z"/>
              <w:rFonts w:ascii="Agency FB" w:hAnsi="Agency FB"/>
              <w:sz w:val="28"/>
              <w:szCs w:val="6"/>
              <w:lang w:val="en-US"/>
            </w:rPr>
          </w:rPrChange>
        </w:rPr>
      </w:pPr>
      <w:ins w:id="629" w:author="01-134212-149" w:date="2022-06-22T20:03:00Z">
        <w:r w:rsidRPr="000B79B6">
          <w:rPr>
            <w:rFonts w:ascii="Agency FB" w:hAnsi="Agency FB"/>
            <w:szCs w:val="6"/>
            <w:lang w:val="en-US"/>
            <w:rPrChange w:id="630" w:author="01-134212-149" w:date="2022-06-22T21:16:00Z">
              <w:rPr>
                <w:rFonts w:ascii="Agency FB" w:hAnsi="Agency FB"/>
                <w:sz w:val="28"/>
                <w:szCs w:val="6"/>
                <w:lang w:val="en-US"/>
              </w:rPr>
            </w:rPrChange>
          </w:rPr>
          <w:tab/>
          <w:t>char Symptoms[30];</w:t>
        </w:r>
      </w:ins>
    </w:p>
    <w:p w14:paraId="396042DD" w14:textId="77777777" w:rsidR="007A5533" w:rsidRPr="000B79B6" w:rsidRDefault="007A5533" w:rsidP="007A5533">
      <w:pPr>
        <w:rPr>
          <w:ins w:id="631" w:author="01-134212-149" w:date="2022-06-22T20:03:00Z"/>
          <w:rFonts w:ascii="Agency FB" w:hAnsi="Agency FB"/>
          <w:szCs w:val="6"/>
          <w:lang w:val="en-US"/>
          <w:rPrChange w:id="632" w:author="01-134212-149" w:date="2022-06-22T21:16:00Z">
            <w:rPr>
              <w:ins w:id="633" w:author="01-134212-149" w:date="2022-06-22T20:03:00Z"/>
              <w:rFonts w:ascii="Agency FB" w:hAnsi="Agency FB"/>
              <w:sz w:val="28"/>
              <w:szCs w:val="6"/>
              <w:lang w:val="en-US"/>
            </w:rPr>
          </w:rPrChange>
        </w:rPr>
      </w:pPr>
      <w:ins w:id="634" w:author="01-134212-149" w:date="2022-06-22T20:03:00Z">
        <w:r w:rsidRPr="000B79B6">
          <w:rPr>
            <w:rFonts w:ascii="Agency FB" w:hAnsi="Agency FB"/>
            <w:szCs w:val="6"/>
            <w:lang w:val="en-US"/>
            <w:rPrChange w:id="635" w:author="01-134212-149" w:date="2022-06-22T21:16:00Z">
              <w:rPr>
                <w:rFonts w:ascii="Agency FB" w:hAnsi="Agency FB"/>
                <w:sz w:val="28"/>
                <w:szCs w:val="6"/>
                <w:lang w:val="en-US"/>
              </w:rPr>
            </w:rPrChange>
          </w:rPr>
          <w:tab/>
          <w:t>char DiseaseName[30];</w:t>
        </w:r>
      </w:ins>
    </w:p>
    <w:p w14:paraId="3CF1EBE8" w14:textId="77777777" w:rsidR="007A5533" w:rsidRPr="000B79B6" w:rsidRDefault="007A5533" w:rsidP="007A5533">
      <w:pPr>
        <w:rPr>
          <w:ins w:id="636" w:author="01-134212-149" w:date="2022-06-22T20:03:00Z"/>
          <w:rFonts w:ascii="Agency FB" w:hAnsi="Agency FB"/>
          <w:szCs w:val="6"/>
          <w:lang w:val="en-US"/>
          <w:rPrChange w:id="637" w:author="01-134212-149" w:date="2022-06-22T21:16:00Z">
            <w:rPr>
              <w:ins w:id="638" w:author="01-134212-149" w:date="2022-06-22T20:03:00Z"/>
              <w:rFonts w:ascii="Agency FB" w:hAnsi="Agency FB"/>
              <w:sz w:val="28"/>
              <w:szCs w:val="6"/>
              <w:lang w:val="en-US"/>
            </w:rPr>
          </w:rPrChange>
        </w:rPr>
      </w:pPr>
      <w:ins w:id="639" w:author="01-134212-149" w:date="2022-06-22T20:03:00Z">
        <w:r w:rsidRPr="000B79B6">
          <w:rPr>
            <w:rFonts w:ascii="Agency FB" w:hAnsi="Agency FB"/>
            <w:szCs w:val="6"/>
            <w:lang w:val="en-US"/>
            <w:rPrChange w:id="640" w:author="01-134212-149" w:date="2022-06-22T21:16:00Z">
              <w:rPr>
                <w:rFonts w:ascii="Agency FB" w:hAnsi="Agency FB"/>
                <w:sz w:val="28"/>
                <w:szCs w:val="6"/>
                <w:lang w:val="en-US"/>
              </w:rPr>
            </w:rPrChange>
          </w:rPr>
          <w:tab/>
          <w:t>char CityName[30];</w:t>
        </w:r>
      </w:ins>
    </w:p>
    <w:p w14:paraId="27F3F208" w14:textId="77777777" w:rsidR="007A5533" w:rsidRPr="000B79B6" w:rsidRDefault="007A5533" w:rsidP="007A5533">
      <w:pPr>
        <w:rPr>
          <w:ins w:id="641" w:author="01-134212-149" w:date="2022-06-22T20:03:00Z"/>
          <w:rFonts w:ascii="Agency FB" w:hAnsi="Agency FB"/>
          <w:szCs w:val="6"/>
          <w:lang w:val="en-US"/>
          <w:rPrChange w:id="642" w:author="01-134212-149" w:date="2022-06-22T21:16:00Z">
            <w:rPr>
              <w:ins w:id="643" w:author="01-134212-149" w:date="2022-06-22T20:03:00Z"/>
              <w:rFonts w:ascii="Agency FB" w:hAnsi="Agency FB"/>
              <w:sz w:val="28"/>
              <w:szCs w:val="6"/>
              <w:lang w:val="en-US"/>
            </w:rPr>
          </w:rPrChange>
        </w:rPr>
      </w:pPr>
    </w:p>
    <w:p w14:paraId="5498F313" w14:textId="77777777" w:rsidR="007A5533" w:rsidRPr="000B79B6" w:rsidRDefault="007A5533" w:rsidP="007A5533">
      <w:pPr>
        <w:rPr>
          <w:ins w:id="644" w:author="01-134212-149" w:date="2022-06-22T20:03:00Z"/>
          <w:rFonts w:ascii="Agency FB" w:hAnsi="Agency FB"/>
          <w:szCs w:val="6"/>
          <w:lang w:val="en-US"/>
          <w:rPrChange w:id="645" w:author="01-134212-149" w:date="2022-06-22T21:16:00Z">
            <w:rPr>
              <w:ins w:id="646" w:author="01-134212-149" w:date="2022-06-22T20:03:00Z"/>
              <w:rFonts w:ascii="Agency FB" w:hAnsi="Agency FB"/>
              <w:sz w:val="28"/>
              <w:szCs w:val="6"/>
              <w:lang w:val="en-US"/>
            </w:rPr>
          </w:rPrChange>
        </w:rPr>
      </w:pPr>
      <w:ins w:id="647" w:author="01-134212-149" w:date="2022-06-22T20:03:00Z">
        <w:r w:rsidRPr="000B79B6">
          <w:rPr>
            <w:rFonts w:ascii="Agency FB" w:hAnsi="Agency FB"/>
            <w:szCs w:val="6"/>
            <w:lang w:val="en-US"/>
            <w:rPrChange w:id="648" w:author="01-134212-149" w:date="2022-06-22T21:16:00Z">
              <w:rPr>
                <w:rFonts w:ascii="Agency FB" w:hAnsi="Agency FB"/>
                <w:sz w:val="28"/>
                <w:szCs w:val="6"/>
                <w:lang w:val="en-US"/>
              </w:rPr>
            </w:rPrChange>
          </w:rPr>
          <w:tab/>
          <w:t>RegularPatient()</w:t>
        </w:r>
      </w:ins>
    </w:p>
    <w:p w14:paraId="0AB1F566" w14:textId="77777777" w:rsidR="007A5533" w:rsidRPr="000B79B6" w:rsidRDefault="007A5533" w:rsidP="007A5533">
      <w:pPr>
        <w:rPr>
          <w:ins w:id="649" w:author="01-134212-149" w:date="2022-06-22T20:03:00Z"/>
          <w:rFonts w:ascii="Agency FB" w:hAnsi="Agency FB"/>
          <w:szCs w:val="6"/>
          <w:lang w:val="en-US"/>
          <w:rPrChange w:id="650" w:author="01-134212-149" w:date="2022-06-22T21:16:00Z">
            <w:rPr>
              <w:ins w:id="651" w:author="01-134212-149" w:date="2022-06-22T20:03:00Z"/>
              <w:rFonts w:ascii="Agency FB" w:hAnsi="Agency FB"/>
              <w:sz w:val="28"/>
              <w:szCs w:val="6"/>
              <w:lang w:val="en-US"/>
            </w:rPr>
          </w:rPrChange>
        </w:rPr>
      </w:pPr>
      <w:ins w:id="652" w:author="01-134212-149" w:date="2022-06-22T20:03:00Z">
        <w:r w:rsidRPr="000B79B6">
          <w:rPr>
            <w:rFonts w:ascii="Agency FB" w:hAnsi="Agency FB"/>
            <w:szCs w:val="6"/>
            <w:lang w:val="en-US"/>
            <w:rPrChange w:id="653" w:author="01-134212-149" w:date="2022-06-22T21:16:00Z">
              <w:rPr>
                <w:rFonts w:ascii="Agency FB" w:hAnsi="Agency FB"/>
                <w:sz w:val="28"/>
                <w:szCs w:val="6"/>
                <w:lang w:val="en-US"/>
              </w:rPr>
            </w:rPrChange>
          </w:rPr>
          <w:tab/>
          <w:t>{</w:t>
        </w:r>
      </w:ins>
    </w:p>
    <w:p w14:paraId="68200732" w14:textId="77777777" w:rsidR="007A5533" w:rsidRPr="000B79B6" w:rsidRDefault="007A5533" w:rsidP="007A5533">
      <w:pPr>
        <w:rPr>
          <w:ins w:id="654" w:author="01-134212-149" w:date="2022-06-22T20:03:00Z"/>
          <w:rFonts w:ascii="Agency FB" w:hAnsi="Agency FB"/>
          <w:szCs w:val="6"/>
          <w:lang w:val="en-US"/>
          <w:rPrChange w:id="655" w:author="01-134212-149" w:date="2022-06-22T21:16:00Z">
            <w:rPr>
              <w:ins w:id="656" w:author="01-134212-149" w:date="2022-06-22T20:03:00Z"/>
              <w:rFonts w:ascii="Agency FB" w:hAnsi="Agency FB"/>
              <w:sz w:val="28"/>
              <w:szCs w:val="6"/>
              <w:lang w:val="en-US"/>
            </w:rPr>
          </w:rPrChange>
        </w:rPr>
      </w:pPr>
      <w:ins w:id="657" w:author="01-134212-149" w:date="2022-06-22T20:03:00Z">
        <w:r w:rsidRPr="000B79B6">
          <w:rPr>
            <w:rFonts w:ascii="Agency FB" w:hAnsi="Agency FB"/>
            <w:szCs w:val="6"/>
            <w:lang w:val="en-US"/>
            <w:rPrChange w:id="658" w:author="01-134212-149" w:date="2022-06-22T21:16:00Z">
              <w:rPr>
                <w:rFonts w:ascii="Agency FB" w:hAnsi="Agency FB"/>
                <w:sz w:val="28"/>
                <w:szCs w:val="6"/>
                <w:lang w:val="en-US"/>
              </w:rPr>
            </w:rPrChange>
          </w:rPr>
          <w:tab/>
        </w:r>
        <w:r w:rsidRPr="000B79B6">
          <w:rPr>
            <w:rFonts w:ascii="Agency FB" w:hAnsi="Agency FB"/>
            <w:szCs w:val="6"/>
            <w:lang w:val="en-US"/>
            <w:rPrChange w:id="659" w:author="01-134212-149" w:date="2022-06-22T21:16:00Z">
              <w:rPr>
                <w:rFonts w:ascii="Agency FB" w:hAnsi="Agency FB"/>
                <w:sz w:val="28"/>
                <w:szCs w:val="6"/>
                <w:lang w:val="en-US"/>
              </w:rPr>
            </w:rPrChange>
          </w:rPr>
          <w:tab/>
          <w:t>strcpy_s(DiseaseName, "");</w:t>
        </w:r>
      </w:ins>
    </w:p>
    <w:p w14:paraId="2FC0EB65" w14:textId="77777777" w:rsidR="007A5533" w:rsidRPr="000B79B6" w:rsidRDefault="007A5533" w:rsidP="007A5533">
      <w:pPr>
        <w:rPr>
          <w:ins w:id="660" w:author="01-134212-149" w:date="2022-06-22T20:03:00Z"/>
          <w:rFonts w:ascii="Agency FB" w:hAnsi="Agency FB"/>
          <w:szCs w:val="6"/>
          <w:lang w:val="en-US"/>
          <w:rPrChange w:id="661" w:author="01-134212-149" w:date="2022-06-22T21:16:00Z">
            <w:rPr>
              <w:ins w:id="662" w:author="01-134212-149" w:date="2022-06-22T20:03:00Z"/>
              <w:rFonts w:ascii="Agency FB" w:hAnsi="Agency FB"/>
              <w:sz w:val="28"/>
              <w:szCs w:val="6"/>
              <w:lang w:val="en-US"/>
            </w:rPr>
          </w:rPrChange>
        </w:rPr>
      </w:pPr>
      <w:ins w:id="663" w:author="01-134212-149" w:date="2022-06-22T20:03:00Z">
        <w:r w:rsidRPr="000B79B6">
          <w:rPr>
            <w:rFonts w:ascii="Agency FB" w:hAnsi="Agency FB"/>
            <w:szCs w:val="6"/>
            <w:lang w:val="en-US"/>
            <w:rPrChange w:id="664" w:author="01-134212-149" w:date="2022-06-22T21:16:00Z">
              <w:rPr>
                <w:rFonts w:ascii="Agency FB" w:hAnsi="Agency FB"/>
                <w:sz w:val="28"/>
                <w:szCs w:val="6"/>
                <w:lang w:val="en-US"/>
              </w:rPr>
            </w:rPrChange>
          </w:rPr>
          <w:tab/>
        </w:r>
        <w:r w:rsidRPr="000B79B6">
          <w:rPr>
            <w:rFonts w:ascii="Agency FB" w:hAnsi="Agency FB"/>
            <w:szCs w:val="6"/>
            <w:lang w:val="en-US"/>
            <w:rPrChange w:id="665" w:author="01-134212-149" w:date="2022-06-22T21:16:00Z">
              <w:rPr>
                <w:rFonts w:ascii="Agency FB" w:hAnsi="Agency FB"/>
                <w:sz w:val="28"/>
                <w:szCs w:val="6"/>
                <w:lang w:val="en-US"/>
              </w:rPr>
            </w:rPrChange>
          </w:rPr>
          <w:tab/>
          <w:t>strcpy_s(Symptoms, "");</w:t>
        </w:r>
      </w:ins>
    </w:p>
    <w:p w14:paraId="1713608E" w14:textId="77777777" w:rsidR="007A5533" w:rsidRPr="000B79B6" w:rsidRDefault="007A5533" w:rsidP="007A5533">
      <w:pPr>
        <w:rPr>
          <w:ins w:id="666" w:author="01-134212-149" w:date="2022-06-22T20:03:00Z"/>
          <w:rFonts w:ascii="Agency FB" w:hAnsi="Agency FB"/>
          <w:szCs w:val="6"/>
          <w:lang w:val="en-US"/>
          <w:rPrChange w:id="667" w:author="01-134212-149" w:date="2022-06-22T21:16:00Z">
            <w:rPr>
              <w:ins w:id="668" w:author="01-134212-149" w:date="2022-06-22T20:03:00Z"/>
              <w:rFonts w:ascii="Agency FB" w:hAnsi="Agency FB"/>
              <w:sz w:val="28"/>
              <w:szCs w:val="6"/>
              <w:lang w:val="en-US"/>
            </w:rPr>
          </w:rPrChange>
        </w:rPr>
      </w:pPr>
      <w:ins w:id="669" w:author="01-134212-149" w:date="2022-06-22T20:03:00Z">
        <w:r w:rsidRPr="000B79B6">
          <w:rPr>
            <w:rFonts w:ascii="Agency FB" w:hAnsi="Agency FB"/>
            <w:szCs w:val="6"/>
            <w:lang w:val="en-US"/>
            <w:rPrChange w:id="670" w:author="01-134212-149" w:date="2022-06-22T21:16:00Z">
              <w:rPr>
                <w:rFonts w:ascii="Agency FB" w:hAnsi="Agency FB"/>
                <w:sz w:val="28"/>
                <w:szCs w:val="6"/>
                <w:lang w:val="en-US"/>
              </w:rPr>
            </w:rPrChange>
          </w:rPr>
          <w:tab/>
        </w:r>
        <w:r w:rsidRPr="000B79B6">
          <w:rPr>
            <w:rFonts w:ascii="Agency FB" w:hAnsi="Agency FB"/>
            <w:szCs w:val="6"/>
            <w:lang w:val="en-US"/>
            <w:rPrChange w:id="671" w:author="01-134212-149" w:date="2022-06-22T21:16:00Z">
              <w:rPr>
                <w:rFonts w:ascii="Agency FB" w:hAnsi="Agency FB"/>
                <w:sz w:val="28"/>
                <w:szCs w:val="6"/>
                <w:lang w:val="en-US"/>
              </w:rPr>
            </w:rPrChange>
          </w:rPr>
          <w:tab/>
          <w:t>strcpy_s(CityName, "");</w:t>
        </w:r>
      </w:ins>
    </w:p>
    <w:p w14:paraId="5D6BD969" w14:textId="77777777" w:rsidR="007A5533" w:rsidRPr="000B79B6" w:rsidRDefault="007A5533" w:rsidP="007A5533">
      <w:pPr>
        <w:rPr>
          <w:ins w:id="672" w:author="01-134212-149" w:date="2022-06-22T20:03:00Z"/>
          <w:rFonts w:ascii="Agency FB" w:hAnsi="Agency FB"/>
          <w:szCs w:val="6"/>
          <w:lang w:val="en-US"/>
          <w:rPrChange w:id="673" w:author="01-134212-149" w:date="2022-06-22T21:16:00Z">
            <w:rPr>
              <w:ins w:id="674" w:author="01-134212-149" w:date="2022-06-22T20:03:00Z"/>
              <w:rFonts w:ascii="Agency FB" w:hAnsi="Agency FB"/>
              <w:sz w:val="28"/>
              <w:szCs w:val="6"/>
              <w:lang w:val="en-US"/>
            </w:rPr>
          </w:rPrChange>
        </w:rPr>
      </w:pPr>
      <w:ins w:id="675" w:author="01-134212-149" w:date="2022-06-22T20:03:00Z">
        <w:r w:rsidRPr="000B79B6">
          <w:rPr>
            <w:rFonts w:ascii="Agency FB" w:hAnsi="Agency FB"/>
            <w:szCs w:val="6"/>
            <w:lang w:val="en-US"/>
            <w:rPrChange w:id="676" w:author="01-134212-149" w:date="2022-06-22T21:16:00Z">
              <w:rPr>
                <w:rFonts w:ascii="Agency FB" w:hAnsi="Agency FB"/>
                <w:sz w:val="28"/>
                <w:szCs w:val="6"/>
                <w:lang w:val="en-US"/>
              </w:rPr>
            </w:rPrChange>
          </w:rPr>
          <w:tab/>
          <w:t>}</w:t>
        </w:r>
      </w:ins>
    </w:p>
    <w:p w14:paraId="0D808955" w14:textId="77777777" w:rsidR="007A5533" w:rsidRPr="000B79B6" w:rsidRDefault="007A5533" w:rsidP="007A5533">
      <w:pPr>
        <w:rPr>
          <w:ins w:id="677" w:author="01-134212-149" w:date="2022-06-22T20:03:00Z"/>
          <w:rFonts w:ascii="Agency FB" w:hAnsi="Agency FB"/>
          <w:szCs w:val="6"/>
          <w:lang w:val="en-US"/>
          <w:rPrChange w:id="678" w:author="01-134212-149" w:date="2022-06-22T21:16:00Z">
            <w:rPr>
              <w:ins w:id="679" w:author="01-134212-149" w:date="2022-06-22T20:03:00Z"/>
              <w:rFonts w:ascii="Agency FB" w:hAnsi="Agency FB"/>
              <w:sz w:val="28"/>
              <w:szCs w:val="6"/>
              <w:lang w:val="en-US"/>
            </w:rPr>
          </w:rPrChange>
        </w:rPr>
      </w:pPr>
      <w:ins w:id="680" w:author="01-134212-149" w:date="2022-06-22T20:03:00Z">
        <w:r w:rsidRPr="000B79B6">
          <w:rPr>
            <w:rFonts w:ascii="Agency FB" w:hAnsi="Agency FB"/>
            <w:szCs w:val="6"/>
            <w:lang w:val="en-US"/>
            <w:rPrChange w:id="681" w:author="01-134212-149" w:date="2022-06-22T21:16:00Z">
              <w:rPr>
                <w:rFonts w:ascii="Agency FB" w:hAnsi="Agency FB"/>
                <w:sz w:val="28"/>
                <w:szCs w:val="6"/>
                <w:lang w:val="en-US"/>
              </w:rPr>
            </w:rPrChange>
          </w:rPr>
          <w:t>};</w:t>
        </w:r>
      </w:ins>
    </w:p>
    <w:p w14:paraId="172142D8" w14:textId="77777777" w:rsidR="007A5533" w:rsidRPr="000B79B6" w:rsidRDefault="007A5533" w:rsidP="007A5533">
      <w:pPr>
        <w:rPr>
          <w:ins w:id="682" w:author="01-134212-149" w:date="2022-06-22T20:03:00Z"/>
          <w:rFonts w:ascii="Agency FB" w:hAnsi="Agency FB"/>
          <w:szCs w:val="6"/>
          <w:lang w:val="en-US"/>
          <w:rPrChange w:id="683" w:author="01-134212-149" w:date="2022-06-22T21:16:00Z">
            <w:rPr>
              <w:ins w:id="684" w:author="01-134212-149" w:date="2022-06-22T20:03:00Z"/>
              <w:rFonts w:ascii="Agency FB" w:hAnsi="Agency FB"/>
              <w:sz w:val="28"/>
              <w:szCs w:val="6"/>
              <w:lang w:val="en-US"/>
            </w:rPr>
          </w:rPrChange>
        </w:rPr>
      </w:pPr>
    </w:p>
    <w:p w14:paraId="720E1E73" w14:textId="77777777" w:rsidR="007A5533" w:rsidRPr="000B79B6" w:rsidRDefault="007A5533" w:rsidP="007A5533">
      <w:pPr>
        <w:rPr>
          <w:ins w:id="685" w:author="01-134212-149" w:date="2022-06-22T20:03:00Z"/>
          <w:rFonts w:ascii="Agency FB" w:hAnsi="Agency FB"/>
          <w:szCs w:val="6"/>
          <w:lang w:val="en-US"/>
          <w:rPrChange w:id="686" w:author="01-134212-149" w:date="2022-06-22T21:16:00Z">
            <w:rPr>
              <w:ins w:id="687" w:author="01-134212-149" w:date="2022-06-22T20:03:00Z"/>
              <w:rFonts w:ascii="Agency FB" w:hAnsi="Agency FB"/>
              <w:sz w:val="28"/>
              <w:szCs w:val="6"/>
              <w:lang w:val="en-US"/>
            </w:rPr>
          </w:rPrChange>
        </w:rPr>
      </w:pPr>
      <w:ins w:id="688" w:author="01-134212-149" w:date="2022-06-22T20:03:00Z">
        <w:r w:rsidRPr="000B79B6">
          <w:rPr>
            <w:rFonts w:ascii="Agency FB" w:hAnsi="Agency FB"/>
            <w:szCs w:val="6"/>
            <w:lang w:val="en-US"/>
            <w:rPrChange w:id="689" w:author="01-134212-149" w:date="2022-06-22T21:16:00Z">
              <w:rPr>
                <w:rFonts w:ascii="Agency FB" w:hAnsi="Agency FB"/>
                <w:sz w:val="28"/>
                <w:szCs w:val="6"/>
                <w:lang w:val="en-US"/>
              </w:rPr>
            </w:rPrChange>
          </w:rPr>
          <w:t>// FileHandle class inherited from all three previous classes</w:t>
        </w:r>
      </w:ins>
    </w:p>
    <w:p w14:paraId="22B314A5" w14:textId="77777777" w:rsidR="007A5533" w:rsidRPr="000B79B6" w:rsidRDefault="007A5533" w:rsidP="007A5533">
      <w:pPr>
        <w:rPr>
          <w:ins w:id="690" w:author="01-134212-149" w:date="2022-06-22T20:03:00Z"/>
          <w:rFonts w:ascii="Agency FB" w:hAnsi="Agency FB"/>
          <w:szCs w:val="6"/>
          <w:lang w:val="en-US"/>
          <w:rPrChange w:id="691" w:author="01-134212-149" w:date="2022-06-22T21:16:00Z">
            <w:rPr>
              <w:ins w:id="692" w:author="01-134212-149" w:date="2022-06-22T20:03:00Z"/>
              <w:rFonts w:ascii="Agency FB" w:hAnsi="Agency FB"/>
              <w:sz w:val="28"/>
              <w:szCs w:val="6"/>
              <w:lang w:val="en-US"/>
            </w:rPr>
          </w:rPrChange>
        </w:rPr>
      </w:pPr>
      <w:ins w:id="693" w:author="01-134212-149" w:date="2022-06-22T20:03:00Z">
        <w:r w:rsidRPr="000B79B6">
          <w:rPr>
            <w:rFonts w:ascii="Agency FB" w:hAnsi="Agency FB"/>
            <w:szCs w:val="6"/>
            <w:lang w:val="en-US"/>
            <w:rPrChange w:id="694" w:author="01-134212-149" w:date="2022-06-22T21:16:00Z">
              <w:rPr>
                <w:rFonts w:ascii="Agency FB" w:hAnsi="Agency FB"/>
                <w:sz w:val="28"/>
                <w:szCs w:val="6"/>
                <w:lang w:val="en-US"/>
              </w:rPr>
            </w:rPrChange>
          </w:rPr>
          <w:t>//All the data of three classes would get saved in ths file</w:t>
        </w:r>
      </w:ins>
    </w:p>
    <w:p w14:paraId="4B2BC2F3" w14:textId="77777777" w:rsidR="007A5533" w:rsidRPr="000B79B6" w:rsidRDefault="007A5533" w:rsidP="007A5533">
      <w:pPr>
        <w:rPr>
          <w:ins w:id="695" w:author="01-134212-149" w:date="2022-06-22T20:03:00Z"/>
          <w:rFonts w:ascii="Agency FB" w:hAnsi="Agency FB"/>
          <w:szCs w:val="6"/>
          <w:lang w:val="en-US"/>
          <w:rPrChange w:id="696" w:author="01-134212-149" w:date="2022-06-22T21:16:00Z">
            <w:rPr>
              <w:ins w:id="697" w:author="01-134212-149" w:date="2022-06-22T20:03:00Z"/>
              <w:rFonts w:ascii="Agency FB" w:hAnsi="Agency FB"/>
              <w:sz w:val="28"/>
              <w:szCs w:val="6"/>
              <w:lang w:val="en-US"/>
            </w:rPr>
          </w:rPrChange>
        </w:rPr>
      </w:pPr>
      <w:ins w:id="698" w:author="01-134212-149" w:date="2022-06-22T20:03:00Z">
        <w:r w:rsidRPr="000B79B6">
          <w:rPr>
            <w:rFonts w:ascii="Agency FB" w:hAnsi="Agency FB"/>
            <w:szCs w:val="6"/>
            <w:lang w:val="en-US"/>
            <w:rPrChange w:id="699" w:author="01-134212-149" w:date="2022-06-22T21:16:00Z">
              <w:rPr>
                <w:rFonts w:ascii="Agency FB" w:hAnsi="Agency FB"/>
                <w:sz w:val="28"/>
                <w:szCs w:val="6"/>
                <w:lang w:val="en-US"/>
              </w:rPr>
            </w:rPrChange>
          </w:rPr>
          <w:t>// Regular patients would have separate data saved</w:t>
        </w:r>
      </w:ins>
    </w:p>
    <w:p w14:paraId="68E2C947" w14:textId="77777777" w:rsidR="007A5533" w:rsidRPr="000B79B6" w:rsidRDefault="007A5533" w:rsidP="007A5533">
      <w:pPr>
        <w:rPr>
          <w:ins w:id="700" w:author="01-134212-149" w:date="2022-06-22T20:03:00Z"/>
          <w:rFonts w:ascii="Agency FB" w:hAnsi="Agency FB"/>
          <w:szCs w:val="6"/>
          <w:lang w:val="en-US"/>
          <w:rPrChange w:id="701" w:author="01-134212-149" w:date="2022-06-22T21:16:00Z">
            <w:rPr>
              <w:ins w:id="702" w:author="01-134212-149" w:date="2022-06-22T20:03:00Z"/>
              <w:rFonts w:ascii="Agency FB" w:hAnsi="Agency FB"/>
              <w:sz w:val="28"/>
              <w:szCs w:val="6"/>
              <w:lang w:val="en-US"/>
            </w:rPr>
          </w:rPrChange>
        </w:rPr>
      </w:pPr>
      <w:ins w:id="703" w:author="01-134212-149" w:date="2022-06-22T20:03:00Z">
        <w:r w:rsidRPr="000B79B6">
          <w:rPr>
            <w:rFonts w:ascii="Agency FB" w:hAnsi="Agency FB"/>
            <w:szCs w:val="6"/>
            <w:lang w:val="en-US"/>
            <w:rPrChange w:id="704" w:author="01-134212-149" w:date="2022-06-22T21:16:00Z">
              <w:rPr>
                <w:rFonts w:ascii="Agency FB" w:hAnsi="Agency FB"/>
                <w:sz w:val="28"/>
                <w:szCs w:val="6"/>
                <w:lang w:val="en-US"/>
              </w:rPr>
            </w:rPrChange>
          </w:rPr>
          <w:t>//Corona patients would have separate data saved</w:t>
        </w:r>
      </w:ins>
    </w:p>
    <w:p w14:paraId="5F50A34D" w14:textId="77777777" w:rsidR="007A5533" w:rsidRPr="000B79B6" w:rsidRDefault="007A5533" w:rsidP="007A5533">
      <w:pPr>
        <w:rPr>
          <w:ins w:id="705" w:author="01-134212-149" w:date="2022-06-22T20:03:00Z"/>
          <w:rFonts w:ascii="Agency FB" w:hAnsi="Agency FB"/>
          <w:szCs w:val="6"/>
          <w:lang w:val="en-US"/>
          <w:rPrChange w:id="706" w:author="01-134212-149" w:date="2022-06-22T21:16:00Z">
            <w:rPr>
              <w:ins w:id="707" w:author="01-134212-149" w:date="2022-06-22T20:03:00Z"/>
              <w:rFonts w:ascii="Agency FB" w:hAnsi="Agency FB"/>
              <w:sz w:val="28"/>
              <w:szCs w:val="6"/>
              <w:lang w:val="en-US"/>
            </w:rPr>
          </w:rPrChange>
        </w:rPr>
      </w:pPr>
      <w:ins w:id="708" w:author="01-134212-149" w:date="2022-06-22T20:03:00Z">
        <w:r w:rsidRPr="000B79B6">
          <w:rPr>
            <w:rFonts w:ascii="Agency FB" w:hAnsi="Agency FB"/>
            <w:szCs w:val="6"/>
            <w:lang w:val="en-US"/>
            <w:rPrChange w:id="709" w:author="01-134212-149" w:date="2022-06-22T21:16:00Z">
              <w:rPr>
                <w:rFonts w:ascii="Agency FB" w:hAnsi="Agency FB"/>
                <w:sz w:val="28"/>
                <w:szCs w:val="6"/>
                <w:lang w:val="en-US"/>
              </w:rPr>
            </w:rPrChange>
          </w:rPr>
          <w:t>class fileHandle :public CoronaPatient, public RegularPatient, public Patient</w:t>
        </w:r>
      </w:ins>
    </w:p>
    <w:p w14:paraId="33959A23" w14:textId="77777777" w:rsidR="007A5533" w:rsidRPr="000B79B6" w:rsidRDefault="007A5533" w:rsidP="007A5533">
      <w:pPr>
        <w:rPr>
          <w:ins w:id="710" w:author="01-134212-149" w:date="2022-06-22T20:03:00Z"/>
          <w:rFonts w:ascii="Agency FB" w:hAnsi="Agency FB"/>
          <w:szCs w:val="6"/>
          <w:lang w:val="en-US"/>
          <w:rPrChange w:id="711" w:author="01-134212-149" w:date="2022-06-22T21:16:00Z">
            <w:rPr>
              <w:ins w:id="712" w:author="01-134212-149" w:date="2022-06-22T20:03:00Z"/>
              <w:rFonts w:ascii="Agency FB" w:hAnsi="Agency FB"/>
              <w:sz w:val="28"/>
              <w:szCs w:val="6"/>
              <w:lang w:val="en-US"/>
            </w:rPr>
          </w:rPrChange>
        </w:rPr>
      </w:pPr>
      <w:ins w:id="713" w:author="01-134212-149" w:date="2022-06-22T20:03:00Z">
        <w:r w:rsidRPr="000B79B6">
          <w:rPr>
            <w:rFonts w:ascii="Agency FB" w:hAnsi="Agency FB"/>
            <w:szCs w:val="6"/>
            <w:lang w:val="en-US"/>
            <w:rPrChange w:id="714" w:author="01-134212-149" w:date="2022-06-22T21:16:00Z">
              <w:rPr>
                <w:rFonts w:ascii="Agency FB" w:hAnsi="Agency FB"/>
                <w:sz w:val="28"/>
                <w:szCs w:val="6"/>
                <w:lang w:val="en-US"/>
              </w:rPr>
            </w:rPrChange>
          </w:rPr>
          <w:lastRenderedPageBreak/>
          <w:t>{</w:t>
        </w:r>
      </w:ins>
    </w:p>
    <w:p w14:paraId="0D471067" w14:textId="77777777" w:rsidR="007A5533" w:rsidRPr="000B79B6" w:rsidRDefault="007A5533" w:rsidP="007A5533">
      <w:pPr>
        <w:rPr>
          <w:ins w:id="715" w:author="01-134212-149" w:date="2022-06-22T20:03:00Z"/>
          <w:rFonts w:ascii="Agency FB" w:hAnsi="Agency FB"/>
          <w:szCs w:val="6"/>
          <w:lang w:val="en-US"/>
          <w:rPrChange w:id="716" w:author="01-134212-149" w:date="2022-06-22T21:16:00Z">
            <w:rPr>
              <w:ins w:id="717" w:author="01-134212-149" w:date="2022-06-22T20:03:00Z"/>
              <w:rFonts w:ascii="Agency FB" w:hAnsi="Agency FB"/>
              <w:sz w:val="28"/>
              <w:szCs w:val="6"/>
              <w:lang w:val="en-US"/>
            </w:rPr>
          </w:rPrChange>
        </w:rPr>
      </w:pPr>
      <w:ins w:id="718" w:author="01-134212-149" w:date="2022-06-22T20:03:00Z">
        <w:r w:rsidRPr="000B79B6">
          <w:rPr>
            <w:rFonts w:ascii="Agency FB" w:hAnsi="Agency FB"/>
            <w:szCs w:val="6"/>
            <w:lang w:val="en-US"/>
            <w:rPrChange w:id="719" w:author="01-134212-149" w:date="2022-06-22T21:16:00Z">
              <w:rPr>
                <w:rFonts w:ascii="Agency FB" w:hAnsi="Agency FB"/>
                <w:sz w:val="28"/>
                <w:szCs w:val="6"/>
                <w:lang w:val="en-US"/>
              </w:rPr>
            </w:rPrChange>
          </w:rPr>
          <w:t>public:</w:t>
        </w:r>
      </w:ins>
    </w:p>
    <w:p w14:paraId="7A4CF12B" w14:textId="77777777" w:rsidR="007A5533" w:rsidRPr="000B79B6" w:rsidRDefault="007A5533" w:rsidP="007A5533">
      <w:pPr>
        <w:rPr>
          <w:ins w:id="720" w:author="01-134212-149" w:date="2022-06-22T20:03:00Z"/>
          <w:rFonts w:ascii="Agency FB" w:hAnsi="Agency FB"/>
          <w:szCs w:val="6"/>
          <w:lang w:val="en-US"/>
          <w:rPrChange w:id="721" w:author="01-134212-149" w:date="2022-06-22T21:16:00Z">
            <w:rPr>
              <w:ins w:id="722" w:author="01-134212-149" w:date="2022-06-22T20:03:00Z"/>
              <w:rFonts w:ascii="Agency FB" w:hAnsi="Agency FB"/>
              <w:sz w:val="28"/>
              <w:szCs w:val="6"/>
              <w:lang w:val="en-US"/>
            </w:rPr>
          </w:rPrChange>
        </w:rPr>
      </w:pPr>
      <w:ins w:id="723" w:author="01-134212-149" w:date="2022-06-22T20:03:00Z">
        <w:r w:rsidRPr="000B79B6">
          <w:rPr>
            <w:rFonts w:ascii="Agency FB" w:hAnsi="Agency FB"/>
            <w:szCs w:val="6"/>
            <w:lang w:val="en-US"/>
            <w:rPrChange w:id="724" w:author="01-134212-149" w:date="2022-06-22T21:16:00Z">
              <w:rPr>
                <w:rFonts w:ascii="Agency FB" w:hAnsi="Agency FB"/>
                <w:sz w:val="28"/>
                <w:szCs w:val="6"/>
                <w:lang w:val="en-US"/>
              </w:rPr>
            </w:rPrChange>
          </w:rPr>
          <w:tab/>
          <w:t>void AddPatient(int i)</w:t>
        </w:r>
      </w:ins>
    </w:p>
    <w:p w14:paraId="74CCEFD6" w14:textId="77777777" w:rsidR="007A5533" w:rsidRPr="000B79B6" w:rsidRDefault="007A5533" w:rsidP="007A5533">
      <w:pPr>
        <w:rPr>
          <w:ins w:id="725" w:author="01-134212-149" w:date="2022-06-22T20:03:00Z"/>
          <w:rFonts w:ascii="Agency FB" w:hAnsi="Agency FB"/>
          <w:szCs w:val="6"/>
          <w:lang w:val="en-US"/>
          <w:rPrChange w:id="726" w:author="01-134212-149" w:date="2022-06-22T21:16:00Z">
            <w:rPr>
              <w:ins w:id="727" w:author="01-134212-149" w:date="2022-06-22T20:03:00Z"/>
              <w:rFonts w:ascii="Agency FB" w:hAnsi="Agency FB"/>
              <w:sz w:val="28"/>
              <w:szCs w:val="6"/>
              <w:lang w:val="en-US"/>
            </w:rPr>
          </w:rPrChange>
        </w:rPr>
      </w:pPr>
      <w:ins w:id="728" w:author="01-134212-149" w:date="2022-06-22T20:03:00Z">
        <w:r w:rsidRPr="000B79B6">
          <w:rPr>
            <w:rFonts w:ascii="Agency FB" w:hAnsi="Agency FB"/>
            <w:szCs w:val="6"/>
            <w:lang w:val="en-US"/>
            <w:rPrChange w:id="729" w:author="01-134212-149" w:date="2022-06-22T21:16:00Z">
              <w:rPr>
                <w:rFonts w:ascii="Agency FB" w:hAnsi="Agency FB"/>
                <w:sz w:val="28"/>
                <w:szCs w:val="6"/>
                <w:lang w:val="en-US"/>
              </w:rPr>
            </w:rPrChange>
          </w:rPr>
          <w:tab/>
          <w:t>{</w:t>
        </w:r>
      </w:ins>
    </w:p>
    <w:p w14:paraId="7519D043" w14:textId="77777777" w:rsidR="007A5533" w:rsidRPr="000B79B6" w:rsidRDefault="007A5533" w:rsidP="007A5533">
      <w:pPr>
        <w:rPr>
          <w:ins w:id="730" w:author="01-134212-149" w:date="2022-06-22T20:03:00Z"/>
          <w:rFonts w:ascii="Agency FB" w:hAnsi="Agency FB"/>
          <w:szCs w:val="6"/>
          <w:lang w:val="en-US"/>
          <w:rPrChange w:id="731" w:author="01-134212-149" w:date="2022-06-22T21:16:00Z">
            <w:rPr>
              <w:ins w:id="732" w:author="01-134212-149" w:date="2022-06-22T20:03:00Z"/>
              <w:rFonts w:ascii="Agency FB" w:hAnsi="Agency FB"/>
              <w:sz w:val="28"/>
              <w:szCs w:val="6"/>
              <w:lang w:val="en-US"/>
            </w:rPr>
          </w:rPrChange>
        </w:rPr>
      </w:pPr>
      <w:ins w:id="733" w:author="01-134212-149" w:date="2022-06-22T20:03:00Z">
        <w:r w:rsidRPr="000B79B6">
          <w:rPr>
            <w:rFonts w:ascii="Agency FB" w:hAnsi="Agency FB"/>
            <w:szCs w:val="6"/>
            <w:lang w:val="en-US"/>
            <w:rPrChange w:id="734" w:author="01-134212-149" w:date="2022-06-22T21:16:00Z">
              <w:rPr>
                <w:rFonts w:ascii="Agency FB" w:hAnsi="Agency FB"/>
                <w:sz w:val="28"/>
                <w:szCs w:val="6"/>
                <w:lang w:val="en-US"/>
              </w:rPr>
            </w:rPrChange>
          </w:rPr>
          <w:tab/>
        </w:r>
        <w:r w:rsidRPr="000B79B6">
          <w:rPr>
            <w:rFonts w:ascii="Agency FB" w:hAnsi="Agency FB"/>
            <w:szCs w:val="6"/>
            <w:lang w:val="en-US"/>
            <w:rPrChange w:id="735" w:author="01-134212-149" w:date="2022-06-22T21:16:00Z">
              <w:rPr>
                <w:rFonts w:ascii="Agency FB" w:hAnsi="Agency FB"/>
                <w:sz w:val="28"/>
                <w:szCs w:val="6"/>
                <w:lang w:val="en-US"/>
              </w:rPr>
            </w:rPrChange>
          </w:rPr>
          <w:tab/>
          <w:t>cout &lt;&lt; "\n\n\n";</w:t>
        </w:r>
      </w:ins>
    </w:p>
    <w:p w14:paraId="7A578D5A" w14:textId="77777777" w:rsidR="007A5533" w:rsidRPr="000B79B6" w:rsidRDefault="007A5533" w:rsidP="007A5533">
      <w:pPr>
        <w:rPr>
          <w:ins w:id="736" w:author="01-134212-149" w:date="2022-06-22T20:03:00Z"/>
          <w:rFonts w:ascii="Agency FB" w:hAnsi="Agency FB"/>
          <w:szCs w:val="6"/>
          <w:lang w:val="en-US"/>
          <w:rPrChange w:id="737" w:author="01-134212-149" w:date="2022-06-22T21:16:00Z">
            <w:rPr>
              <w:ins w:id="738" w:author="01-134212-149" w:date="2022-06-22T20:03:00Z"/>
              <w:rFonts w:ascii="Agency FB" w:hAnsi="Agency FB"/>
              <w:sz w:val="28"/>
              <w:szCs w:val="6"/>
              <w:lang w:val="en-US"/>
            </w:rPr>
          </w:rPrChange>
        </w:rPr>
      </w:pPr>
      <w:ins w:id="739" w:author="01-134212-149" w:date="2022-06-22T20:03:00Z">
        <w:r w:rsidRPr="000B79B6">
          <w:rPr>
            <w:rFonts w:ascii="Agency FB" w:hAnsi="Agency FB"/>
            <w:szCs w:val="6"/>
            <w:lang w:val="en-US"/>
            <w:rPrChange w:id="740" w:author="01-134212-149" w:date="2022-06-22T21:16:00Z">
              <w:rPr>
                <w:rFonts w:ascii="Agency FB" w:hAnsi="Agency FB"/>
                <w:sz w:val="28"/>
                <w:szCs w:val="6"/>
                <w:lang w:val="en-US"/>
              </w:rPr>
            </w:rPrChange>
          </w:rPr>
          <w:tab/>
        </w:r>
        <w:r w:rsidRPr="000B79B6">
          <w:rPr>
            <w:rFonts w:ascii="Agency FB" w:hAnsi="Agency FB"/>
            <w:szCs w:val="6"/>
            <w:lang w:val="en-US"/>
            <w:rPrChange w:id="741" w:author="01-134212-149" w:date="2022-06-22T21:16:00Z">
              <w:rPr>
                <w:rFonts w:ascii="Agency FB" w:hAnsi="Agency FB"/>
                <w:sz w:val="28"/>
                <w:szCs w:val="6"/>
                <w:lang w:val="en-US"/>
              </w:rPr>
            </w:rPrChange>
          </w:rPr>
          <w:tab/>
          <w:t>fstream patient("PATIENT.txt", ios::app | ios::in | ios::out);</w:t>
        </w:r>
      </w:ins>
    </w:p>
    <w:p w14:paraId="0BD6AF02" w14:textId="77777777" w:rsidR="007A5533" w:rsidRPr="000B79B6" w:rsidRDefault="007A5533" w:rsidP="007A5533">
      <w:pPr>
        <w:rPr>
          <w:ins w:id="742" w:author="01-134212-149" w:date="2022-06-22T20:03:00Z"/>
          <w:rFonts w:ascii="Agency FB" w:hAnsi="Agency FB"/>
          <w:szCs w:val="6"/>
          <w:lang w:val="en-US"/>
          <w:rPrChange w:id="743" w:author="01-134212-149" w:date="2022-06-22T21:16:00Z">
            <w:rPr>
              <w:ins w:id="744" w:author="01-134212-149" w:date="2022-06-22T20:03:00Z"/>
              <w:rFonts w:ascii="Agency FB" w:hAnsi="Agency FB"/>
              <w:sz w:val="28"/>
              <w:szCs w:val="6"/>
              <w:lang w:val="en-US"/>
            </w:rPr>
          </w:rPrChange>
        </w:rPr>
      </w:pPr>
      <w:ins w:id="745" w:author="01-134212-149" w:date="2022-06-22T20:03:00Z">
        <w:r w:rsidRPr="000B79B6">
          <w:rPr>
            <w:rFonts w:ascii="Agency FB" w:hAnsi="Agency FB"/>
            <w:szCs w:val="6"/>
            <w:lang w:val="en-US"/>
            <w:rPrChange w:id="746" w:author="01-134212-149" w:date="2022-06-22T21:16:00Z">
              <w:rPr>
                <w:rFonts w:ascii="Agency FB" w:hAnsi="Agency FB"/>
                <w:sz w:val="28"/>
                <w:szCs w:val="6"/>
                <w:lang w:val="en-US"/>
              </w:rPr>
            </w:rPrChange>
          </w:rPr>
          <w:tab/>
        </w:r>
        <w:r w:rsidRPr="000B79B6">
          <w:rPr>
            <w:rFonts w:ascii="Agency FB" w:hAnsi="Agency FB"/>
            <w:szCs w:val="6"/>
            <w:lang w:val="en-US"/>
            <w:rPrChange w:id="747" w:author="01-134212-149" w:date="2022-06-22T21:16:00Z">
              <w:rPr>
                <w:rFonts w:ascii="Agency FB" w:hAnsi="Agency FB"/>
                <w:sz w:val="28"/>
                <w:szCs w:val="6"/>
                <w:lang w:val="en-US"/>
              </w:rPr>
            </w:rPrChange>
          </w:rPr>
          <w:tab/>
          <w:t>if (!patient)</w:t>
        </w:r>
      </w:ins>
    </w:p>
    <w:p w14:paraId="46049633" w14:textId="77777777" w:rsidR="007A5533" w:rsidRPr="000B79B6" w:rsidRDefault="007A5533" w:rsidP="007A5533">
      <w:pPr>
        <w:rPr>
          <w:ins w:id="748" w:author="01-134212-149" w:date="2022-06-22T20:03:00Z"/>
          <w:rFonts w:ascii="Agency FB" w:hAnsi="Agency FB"/>
          <w:szCs w:val="6"/>
          <w:lang w:val="en-US"/>
          <w:rPrChange w:id="749" w:author="01-134212-149" w:date="2022-06-22T21:16:00Z">
            <w:rPr>
              <w:ins w:id="750" w:author="01-134212-149" w:date="2022-06-22T20:03:00Z"/>
              <w:rFonts w:ascii="Agency FB" w:hAnsi="Agency FB"/>
              <w:sz w:val="28"/>
              <w:szCs w:val="6"/>
              <w:lang w:val="en-US"/>
            </w:rPr>
          </w:rPrChange>
        </w:rPr>
      </w:pPr>
      <w:ins w:id="751" w:author="01-134212-149" w:date="2022-06-22T20:03:00Z">
        <w:r w:rsidRPr="000B79B6">
          <w:rPr>
            <w:rFonts w:ascii="Agency FB" w:hAnsi="Agency FB"/>
            <w:szCs w:val="6"/>
            <w:lang w:val="en-US"/>
            <w:rPrChange w:id="752" w:author="01-134212-149" w:date="2022-06-22T21:16:00Z">
              <w:rPr>
                <w:rFonts w:ascii="Agency FB" w:hAnsi="Agency FB"/>
                <w:sz w:val="28"/>
                <w:szCs w:val="6"/>
                <w:lang w:val="en-US"/>
              </w:rPr>
            </w:rPrChange>
          </w:rPr>
          <w:tab/>
        </w:r>
        <w:r w:rsidRPr="000B79B6">
          <w:rPr>
            <w:rFonts w:ascii="Agency FB" w:hAnsi="Agency FB"/>
            <w:szCs w:val="6"/>
            <w:lang w:val="en-US"/>
            <w:rPrChange w:id="753" w:author="01-134212-149" w:date="2022-06-22T21:16:00Z">
              <w:rPr>
                <w:rFonts w:ascii="Agency FB" w:hAnsi="Agency FB"/>
                <w:sz w:val="28"/>
                <w:szCs w:val="6"/>
                <w:lang w:val="en-US"/>
              </w:rPr>
            </w:rPrChange>
          </w:rPr>
          <w:tab/>
          <w:t>{</w:t>
        </w:r>
      </w:ins>
    </w:p>
    <w:p w14:paraId="3902FE64" w14:textId="77777777" w:rsidR="007A5533" w:rsidRPr="000B79B6" w:rsidRDefault="007A5533" w:rsidP="007A5533">
      <w:pPr>
        <w:rPr>
          <w:ins w:id="754" w:author="01-134212-149" w:date="2022-06-22T20:03:00Z"/>
          <w:rFonts w:ascii="Agency FB" w:hAnsi="Agency FB"/>
          <w:szCs w:val="6"/>
          <w:lang w:val="en-US"/>
          <w:rPrChange w:id="755" w:author="01-134212-149" w:date="2022-06-22T21:16:00Z">
            <w:rPr>
              <w:ins w:id="756" w:author="01-134212-149" w:date="2022-06-22T20:03:00Z"/>
              <w:rFonts w:ascii="Agency FB" w:hAnsi="Agency FB"/>
              <w:sz w:val="28"/>
              <w:szCs w:val="6"/>
              <w:lang w:val="en-US"/>
            </w:rPr>
          </w:rPrChange>
        </w:rPr>
      </w:pPr>
      <w:ins w:id="757" w:author="01-134212-149" w:date="2022-06-22T20:03:00Z">
        <w:r w:rsidRPr="000B79B6">
          <w:rPr>
            <w:rFonts w:ascii="Agency FB" w:hAnsi="Agency FB"/>
            <w:szCs w:val="6"/>
            <w:lang w:val="en-US"/>
            <w:rPrChange w:id="758" w:author="01-134212-149" w:date="2022-06-22T21:16:00Z">
              <w:rPr>
                <w:rFonts w:ascii="Agency FB" w:hAnsi="Agency FB"/>
                <w:sz w:val="28"/>
                <w:szCs w:val="6"/>
                <w:lang w:val="en-US"/>
              </w:rPr>
            </w:rPrChange>
          </w:rPr>
          <w:tab/>
        </w:r>
        <w:r w:rsidRPr="000B79B6">
          <w:rPr>
            <w:rFonts w:ascii="Agency FB" w:hAnsi="Agency FB"/>
            <w:szCs w:val="6"/>
            <w:lang w:val="en-US"/>
            <w:rPrChange w:id="759" w:author="01-134212-149" w:date="2022-06-22T21:16:00Z">
              <w:rPr>
                <w:rFonts w:ascii="Agency FB" w:hAnsi="Agency FB"/>
                <w:sz w:val="28"/>
                <w:szCs w:val="6"/>
                <w:lang w:val="en-US"/>
              </w:rPr>
            </w:rPrChange>
          </w:rPr>
          <w:tab/>
        </w:r>
        <w:r w:rsidRPr="000B79B6">
          <w:rPr>
            <w:rFonts w:ascii="Agency FB" w:hAnsi="Agency FB"/>
            <w:szCs w:val="6"/>
            <w:lang w:val="en-US"/>
            <w:rPrChange w:id="760" w:author="01-134212-149" w:date="2022-06-22T21:16:00Z">
              <w:rPr>
                <w:rFonts w:ascii="Agency FB" w:hAnsi="Agency FB"/>
                <w:sz w:val="28"/>
                <w:szCs w:val="6"/>
                <w:lang w:val="en-US"/>
              </w:rPr>
            </w:rPrChange>
          </w:rPr>
          <w:tab/>
          <w:t>cout &lt;&lt; "File opening error:" &lt;&lt; endl;</w:t>
        </w:r>
      </w:ins>
    </w:p>
    <w:p w14:paraId="42E61054" w14:textId="77777777" w:rsidR="007A5533" w:rsidRPr="000B79B6" w:rsidRDefault="007A5533" w:rsidP="007A5533">
      <w:pPr>
        <w:rPr>
          <w:ins w:id="761" w:author="01-134212-149" w:date="2022-06-22T20:03:00Z"/>
          <w:rFonts w:ascii="Agency FB" w:hAnsi="Agency FB"/>
          <w:szCs w:val="6"/>
          <w:lang w:val="en-US"/>
          <w:rPrChange w:id="762" w:author="01-134212-149" w:date="2022-06-22T21:16:00Z">
            <w:rPr>
              <w:ins w:id="763" w:author="01-134212-149" w:date="2022-06-22T20:03:00Z"/>
              <w:rFonts w:ascii="Agency FB" w:hAnsi="Agency FB"/>
              <w:sz w:val="28"/>
              <w:szCs w:val="6"/>
              <w:lang w:val="en-US"/>
            </w:rPr>
          </w:rPrChange>
        </w:rPr>
      </w:pPr>
      <w:ins w:id="764" w:author="01-134212-149" w:date="2022-06-22T20:03:00Z">
        <w:r w:rsidRPr="000B79B6">
          <w:rPr>
            <w:rFonts w:ascii="Agency FB" w:hAnsi="Agency FB"/>
            <w:szCs w:val="6"/>
            <w:lang w:val="en-US"/>
            <w:rPrChange w:id="765" w:author="01-134212-149" w:date="2022-06-22T21:16:00Z">
              <w:rPr>
                <w:rFonts w:ascii="Agency FB" w:hAnsi="Agency FB"/>
                <w:sz w:val="28"/>
                <w:szCs w:val="6"/>
                <w:lang w:val="en-US"/>
              </w:rPr>
            </w:rPrChange>
          </w:rPr>
          <w:tab/>
        </w:r>
        <w:r w:rsidRPr="000B79B6">
          <w:rPr>
            <w:rFonts w:ascii="Agency FB" w:hAnsi="Agency FB"/>
            <w:szCs w:val="6"/>
            <w:lang w:val="en-US"/>
            <w:rPrChange w:id="766" w:author="01-134212-149" w:date="2022-06-22T21:16:00Z">
              <w:rPr>
                <w:rFonts w:ascii="Agency FB" w:hAnsi="Agency FB"/>
                <w:sz w:val="28"/>
                <w:szCs w:val="6"/>
                <w:lang w:val="en-US"/>
              </w:rPr>
            </w:rPrChange>
          </w:rPr>
          <w:tab/>
        </w:r>
        <w:r w:rsidRPr="000B79B6">
          <w:rPr>
            <w:rFonts w:ascii="Agency FB" w:hAnsi="Agency FB"/>
            <w:szCs w:val="6"/>
            <w:lang w:val="en-US"/>
            <w:rPrChange w:id="767" w:author="01-134212-149" w:date="2022-06-22T21:16:00Z">
              <w:rPr>
                <w:rFonts w:ascii="Agency FB" w:hAnsi="Agency FB"/>
                <w:sz w:val="28"/>
                <w:szCs w:val="6"/>
                <w:lang w:val="en-US"/>
              </w:rPr>
            </w:rPrChange>
          </w:rPr>
          <w:tab/>
          <w:t>exit(1);</w:t>
        </w:r>
      </w:ins>
    </w:p>
    <w:p w14:paraId="0F0D43BB" w14:textId="77777777" w:rsidR="007A5533" w:rsidRPr="000B79B6" w:rsidRDefault="007A5533" w:rsidP="007A5533">
      <w:pPr>
        <w:rPr>
          <w:ins w:id="768" w:author="01-134212-149" w:date="2022-06-22T20:03:00Z"/>
          <w:rFonts w:ascii="Agency FB" w:hAnsi="Agency FB"/>
          <w:szCs w:val="6"/>
          <w:lang w:val="en-US"/>
          <w:rPrChange w:id="769" w:author="01-134212-149" w:date="2022-06-22T21:16:00Z">
            <w:rPr>
              <w:ins w:id="770" w:author="01-134212-149" w:date="2022-06-22T20:03:00Z"/>
              <w:rFonts w:ascii="Agency FB" w:hAnsi="Agency FB"/>
              <w:sz w:val="28"/>
              <w:szCs w:val="6"/>
              <w:lang w:val="en-US"/>
            </w:rPr>
          </w:rPrChange>
        </w:rPr>
      </w:pPr>
      <w:ins w:id="771" w:author="01-134212-149" w:date="2022-06-22T20:03:00Z">
        <w:r w:rsidRPr="000B79B6">
          <w:rPr>
            <w:rFonts w:ascii="Agency FB" w:hAnsi="Agency FB"/>
            <w:szCs w:val="6"/>
            <w:lang w:val="en-US"/>
            <w:rPrChange w:id="772" w:author="01-134212-149" w:date="2022-06-22T21:16:00Z">
              <w:rPr>
                <w:rFonts w:ascii="Agency FB" w:hAnsi="Agency FB"/>
                <w:sz w:val="28"/>
                <w:szCs w:val="6"/>
                <w:lang w:val="en-US"/>
              </w:rPr>
            </w:rPrChange>
          </w:rPr>
          <w:tab/>
        </w:r>
        <w:r w:rsidRPr="000B79B6">
          <w:rPr>
            <w:rFonts w:ascii="Agency FB" w:hAnsi="Agency FB"/>
            <w:szCs w:val="6"/>
            <w:lang w:val="en-US"/>
            <w:rPrChange w:id="773" w:author="01-134212-149" w:date="2022-06-22T21:16:00Z">
              <w:rPr>
                <w:rFonts w:ascii="Agency FB" w:hAnsi="Agency FB"/>
                <w:sz w:val="28"/>
                <w:szCs w:val="6"/>
                <w:lang w:val="en-US"/>
              </w:rPr>
            </w:rPrChange>
          </w:rPr>
          <w:tab/>
          <w:t>}</w:t>
        </w:r>
      </w:ins>
    </w:p>
    <w:p w14:paraId="0AEC0EEA" w14:textId="77777777" w:rsidR="007A5533" w:rsidRPr="000B79B6" w:rsidRDefault="007A5533" w:rsidP="007A5533">
      <w:pPr>
        <w:rPr>
          <w:ins w:id="774" w:author="01-134212-149" w:date="2022-06-22T20:03:00Z"/>
          <w:rFonts w:ascii="Agency FB" w:hAnsi="Agency FB"/>
          <w:szCs w:val="6"/>
          <w:lang w:val="en-US"/>
          <w:rPrChange w:id="775" w:author="01-134212-149" w:date="2022-06-22T21:16:00Z">
            <w:rPr>
              <w:ins w:id="776" w:author="01-134212-149" w:date="2022-06-22T20:03:00Z"/>
              <w:rFonts w:ascii="Agency FB" w:hAnsi="Agency FB"/>
              <w:sz w:val="28"/>
              <w:szCs w:val="6"/>
              <w:lang w:val="en-US"/>
            </w:rPr>
          </w:rPrChange>
        </w:rPr>
      </w:pPr>
      <w:ins w:id="777" w:author="01-134212-149" w:date="2022-06-22T20:03:00Z">
        <w:r w:rsidRPr="000B79B6">
          <w:rPr>
            <w:rFonts w:ascii="Agency FB" w:hAnsi="Agency FB"/>
            <w:szCs w:val="6"/>
            <w:lang w:val="en-US"/>
            <w:rPrChange w:id="778" w:author="01-134212-149" w:date="2022-06-22T21:16:00Z">
              <w:rPr>
                <w:rFonts w:ascii="Agency FB" w:hAnsi="Agency FB"/>
                <w:sz w:val="28"/>
                <w:szCs w:val="6"/>
                <w:lang w:val="en-US"/>
              </w:rPr>
            </w:rPrChange>
          </w:rPr>
          <w:tab/>
        </w:r>
        <w:r w:rsidRPr="000B79B6">
          <w:rPr>
            <w:rFonts w:ascii="Agency FB" w:hAnsi="Agency FB"/>
            <w:szCs w:val="6"/>
            <w:lang w:val="en-US"/>
            <w:rPrChange w:id="779" w:author="01-134212-149" w:date="2022-06-22T21:16:00Z">
              <w:rPr>
                <w:rFonts w:ascii="Agency FB" w:hAnsi="Agency FB"/>
                <w:sz w:val="28"/>
                <w:szCs w:val="6"/>
                <w:lang w:val="en-US"/>
              </w:rPr>
            </w:rPrChange>
          </w:rPr>
          <w:tab/>
          <w:t>Patient pat;</w:t>
        </w:r>
      </w:ins>
    </w:p>
    <w:p w14:paraId="1D04E068" w14:textId="77777777" w:rsidR="007A5533" w:rsidRPr="000B79B6" w:rsidRDefault="007A5533" w:rsidP="007A5533">
      <w:pPr>
        <w:rPr>
          <w:ins w:id="780" w:author="01-134212-149" w:date="2022-06-22T20:03:00Z"/>
          <w:rFonts w:ascii="Agency FB" w:hAnsi="Agency FB"/>
          <w:szCs w:val="6"/>
          <w:lang w:val="en-US"/>
          <w:rPrChange w:id="781" w:author="01-134212-149" w:date="2022-06-22T21:16:00Z">
            <w:rPr>
              <w:ins w:id="782" w:author="01-134212-149" w:date="2022-06-22T20:03:00Z"/>
              <w:rFonts w:ascii="Agency FB" w:hAnsi="Agency FB"/>
              <w:sz w:val="28"/>
              <w:szCs w:val="6"/>
              <w:lang w:val="en-US"/>
            </w:rPr>
          </w:rPrChange>
        </w:rPr>
      </w:pPr>
      <w:ins w:id="783" w:author="01-134212-149" w:date="2022-06-22T20:03:00Z">
        <w:r w:rsidRPr="000B79B6">
          <w:rPr>
            <w:rFonts w:ascii="Agency FB" w:hAnsi="Agency FB"/>
            <w:szCs w:val="6"/>
            <w:lang w:val="en-US"/>
            <w:rPrChange w:id="784" w:author="01-134212-149" w:date="2022-06-22T21:16:00Z">
              <w:rPr>
                <w:rFonts w:ascii="Agency FB" w:hAnsi="Agency FB"/>
                <w:sz w:val="28"/>
                <w:szCs w:val="6"/>
                <w:lang w:val="en-US"/>
              </w:rPr>
            </w:rPrChange>
          </w:rPr>
          <w:tab/>
        </w:r>
        <w:r w:rsidRPr="000B79B6">
          <w:rPr>
            <w:rFonts w:ascii="Agency FB" w:hAnsi="Agency FB"/>
            <w:szCs w:val="6"/>
            <w:lang w:val="en-US"/>
            <w:rPrChange w:id="785" w:author="01-134212-149" w:date="2022-06-22T21:16:00Z">
              <w:rPr>
                <w:rFonts w:ascii="Agency FB" w:hAnsi="Agency FB"/>
                <w:sz w:val="28"/>
                <w:szCs w:val="6"/>
                <w:lang w:val="en-US"/>
              </w:rPr>
            </w:rPrChange>
          </w:rPr>
          <w:tab/>
          <w:t>char patientstatus[10];</w:t>
        </w:r>
      </w:ins>
    </w:p>
    <w:p w14:paraId="5F21AE80" w14:textId="77777777" w:rsidR="007A5533" w:rsidRPr="000B79B6" w:rsidRDefault="007A5533" w:rsidP="007A5533">
      <w:pPr>
        <w:rPr>
          <w:ins w:id="786" w:author="01-134212-149" w:date="2022-06-22T20:03:00Z"/>
          <w:rFonts w:ascii="Agency FB" w:hAnsi="Agency FB"/>
          <w:szCs w:val="6"/>
          <w:lang w:val="en-US"/>
          <w:rPrChange w:id="787" w:author="01-134212-149" w:date="2022-06-22T21:16:00Z">
            <w:rPr>
              <w:ins w:id="788" w:author="01-134212-149" w:date="2022-06-22T20:03:00Z"/>
              <w:rFonts w:ascii="Agency FB" w:hAnsi="Agency FB"/>
              <w:sz w:val="28"/>
              <w:szCs w:val="6"/>
              <w:lang w:val="en-US"/>
            </w:rPr>
          </w:rPrChange>
        </w:rPr>
      </w:pPr>
      <w:ins w:id="789" w:author="01-134212-149" w:date="2022-06-22T20:03:00Z">
        <w:r w:rsidRPr="000B79B6">
          <w:rPr>
            <w:rFonts w:ascii="Agency FB" w:hAnsi="Agency FB"/>
            <w:szCs w:val="6"/>
            <w:lang w:val="en-US"/>
            <w:rPrChange w:id="790" w:author="01-134212-149" w:date="2022-06-22T21:16:00Z">
              <w:rPr>
                <w:rFonts w:ascii="Agency FB" w:hAnsi="Agency FB"/>
                <w:sz w:val="28"/>
                <w:szCs w:val="6"/>
                <w:lang w:val="en-US"/>
              </w:rPr>
            </w:rPrChange>
          </w:rPr>
          <w:tab/>
        </w:r>
        <w:r w:rsidRPr="000B79B6">
          <w:rPr>
            <w:rFonts w:ascii="Agency FB" w:hAnsi="Agency FB"/>
            <w:szCs w:val="6"/>
            <w:lang w:val="en-US"/>
            <w:rPrChange w:id="791" w:author="01-134212-149" w:date="2022-06-22T21:16:00Z">
              <w:rPr>
                <w:rFonts w:ascii="Agency FB" w:hAnsi="Agency FB"/>
                <w:sz w:val="28"/>
                <w:szCs w:val="6"/>
                <w:lang w:val="en-US"/>
              </w:rPr>
            </w:rPrChange>
          </w:rPr>
          <w:tab/>
          <w:t>if (i == 1)</w:t>
        </w:r>
      </w:ins>
    </w:p>
    <w:p w14:paraId="2A305199" w14:textId="77777777" w:rsidR="007A5533" w:rsidRPr="000B79B6" w:rsidRDefault="007A5533" w:rsidP="007A5533">
      <w:pPr>
        <w:rPr>
          <w:ins w:id="792" w:author="01-134212-149" w:date="2022-06-22T20:03:00Z"/>
          <w:rFonts w:ascii="Agency FB" w:hAnsi="Agency FB"/>
          <w:szCs w:val="6"/>
          <w:lang w:val="en-US"/>
          <w:rPrChange w:id="793" w:author="01-134212-149" w:date="2022-06-22T21:16:00Z">
            <w:rPr>
              <w:ins w:id="794" w:author="01-134212-149" w:date="2022-06-22T20:03:00Z"/>
              <w:rFonts w:ascii="Agency FB" w:hAnsi="Agency FB"/>
              <w:sz w:val="28"/>
              <w:szCs w:val="6"/>
              <w:lang w:val="en-US"/>
            </w:rPr>
          </w:rPrChange>
        </w:rPr>
      </w:pPr>
      <w:ins w:id="795" w:author="01-134212-149" w:date="2022-06-22T20:03:00Z">
        <w:r w:rsidRPr="000B79B6">
          <w:rPr>
            <w:rFonts w:ascii="Agency FB" w:hAnsi="Agency FB"/>
            <w:szCs w:val="6"/>
            <w:lang w:val="en-US"/>
            <w:rPrChange w:id="796" w:author="01-134212-149" w:date="2022-06-22T21:16:00Z">
              <w:rPr>
                <w:rFonts w:ascii="Agency FB" w:hAnsi="Agency FB"/>
                <w:sz w:val="28"/>
                <w:szCs w:val="6"/>
                <w:lang w:val="en-US"/>
              </w:rPr>
            </w:rPrChange>
          </w:rPr>
          <w:tab/>
        </w:r>
        <w:r w:rsidRPr="000B79B6">
          <w:rPr>
            <w:rFonts w:ascii="Agency FB" w:hAnsi="Agency FB"/>
            <w:szCs w:val="6"/>
            <w:lang w:val="en-US"/>
            <w:rPrChange w:id="797" w:author="01-134212-149" w:date="2022-06-22T21:16:00Z">
              <w:rPr>
                <w:rFonts w:ascii="Agency FB" w:hAnsi="Agency FB"/>
                <w:sz w:val="28"/>
                <w:szCs w:val="6"/>
                <w:lang w:val="en-US"/>
              </w:rPr>
            </w:rPrChange>
          </w:rPr>
          <w:tab/>
          <w:t>{</w:t>
        </w:r>
      </w:ins>
    </w:p>
    <w:p w14:paraId="1AB7200B" w14:textId="77777777" w:rsidR="007A5533" w:rsidRPr="000B79B6" w:rsidRDefault="007A5533" w:rsidP="007A5533">
      <w:pPr>
        <w:rPr>
          <w:ins w:id="798" w:author="01-134212-149" w:date="2022-06-22T20:03:00Z"/>
          <w:rFonts w:ascii="Agency FB" w:hAnsi="Agency FB"/>
          <w:szCs w:val="6"/>
          <w:lang w:val="en-US"/>
          <w:rPrChange w:id="799" w:author="01-134212-149" w:date="2022-06-22T21:16:00Z">
            <w:rPr>
              <w:ins w:id="800" w:author="01-134212-149" w:date="2022-06-22T20:03:00Z"/>
              <w:rFonts w:ascii="Agency FB" w:hAnsi="Agency FB"/>
              <w:sz w:val="28"/>
              <w:szCs w:val="6"/>
              <w:lang w:val="en-US"/>
            </w:rPr>
          </w:rPrChange>
        </w:rPr>
      </w:pPr>
      <w:ins w:id="801" w:author="01-134212-149" w:date="2022-06-22T20:03:00Z">
        <w:r w:rsidRPr="000B79B6">
          <w:rPr>
            <w:rFonts w:ascii="Agency FB" w:hAnsi="Agency FB"/>
            <w:szCs w:val="6"/>
            <w:lang w:val="en-US"/>
            <w:rPrChange w:id="802" w:author="01-134212-149" w:date="2022-06-22T21:16:00Z">
              <w:rPr>
                <w:rFonts w:ascii="Agency FB" w:hAnsi="Agency FB"/>
                <w:sz w:val="28"/>
                <w:szCs w:val="6"/>
                <w:lang w:val="en-US"/>
              </w:rPr>
            </w:rPrChange>
          </w:rPr>
          <w:tab/>
        </w:r>
        <w:r w:rsidRPr="000B79B6">
          <w:rPr>
            <w:rFonts w:ascii="Agency FB" w:hAnsi="Agency FB"/>
            <w:szCs w:val="6"/>
            <w:lang w:val="en-US"/>
            <w:rPrChange w:id="803" w:author="01-134212-149" w:date="2022-06-22T21:16:00Z">
              <w:rPr>
                <w:rFonts w:ascii="Agency FB" w:hAnsi="Agency FB"/>
                <w:sz w:val="28"/>
                <w:szCs w:val="6"/>
                <w:lang w:val="en-US"/>
              </w:rPr>
            </w:rPrChange>
          </w:rPr>
          <w:tab/>
        </w:r>
        <w:r w:rsidRPr="000B79B6">
          <w:rPr>
            <w:rFonts w:ascii="Agency FB" w:hAnsi="Agency FB"/>
            <w:szCs w:val="6"/>
            <w:lang w:val="en-US"/>
            <w:rPrChange w:id="804" w:author="01-134212-149" w:date="2022-06-22T21:16:00Z">
              <w:rPr>
                <w:rFonts w:ascii="Agency FB" w:hAnsi="Agency FB"/>
                <w:sz w:val="28"/>
                <w:szCs w:val="6"/>
                <w:lang w:val="en-US"/>
              </w:rPr>
            </w:rPrChange>
          </w:rPr>
          <w:tab/>
          <w:t>RegularPatient RP;  //regular patients all data would get saved in the file</w:t>
        </w:r>
      </w:ins>
    </w:p>
    <w:p w14:paraId="7E550814" w14:textId="77777777" w:rsidR="007A5533" w:rsidRPr="000B79B6" w:rsidRDefault="007A5533" w:rsidP="007A5533">
      <w:pPr>
        <w:rPr>
          <w:ins w:id="805" w:author="01-134212-149" w:date="2022-06-22T20:03:00Z"/>
          <w:rFonts w:ascii="Agency FB" w:hAnsi="Agency FB"/>
          <w:szCs w:val="6"/>
          <w:lang w:val="en-US"/>
          <w:rPrChange w:id="806" w:author="01-134212-149" w:date="2022-06-22T21:16:00Z">
            <w:rPr>
              <w:ins w:id="807" w:author="01-134212-149" w:date="2022-06-22T20:03:00Z"/>
              <w:rFonts w:ascii="Agency FB" w:hAnsi="Agency FB"/>
              <w:sz w:val="28"/>
              <w:szCs w:val="6"/>
              <w:lang w:val="en-US"/>
            </w:rPr>
          </w:rPrChange>
        </w:rPr>
      </w:pPr>
      <w:ins w:id="808" w:author="01-134212-149" w:date="2022-06-22T20:03:00Z">
        <w:r w:rsidRPr="000B79B6">
          <w:rPr>
            <w:rFonts w:ascii="Agency FB" w:hAnsi="Agency FB"/>
            <w:szCs w:val="6"/>
            <w:lang w:val="en-US"/>
            <w:rPrChange w:id="809" w:author="01-134212-149" w:date="2022-06-22T21:16:00Z">
              <w:rPr>
                <w:rFonts w:ascii="Agency FB" w:hAnsi="Agency FB"/>
                <w:sz w:val="28"/>
                <w:szCs w:val="6"/>
                <w:lang w:val="en-US"/>
              </w:rPr>
            </w:rPrChange>
          </w:rPr>
          <w:tab/>
        </w:r>
        <w:r w:rsidRPr="000B79B6">
          <w:rPr>
            <w:rFonts w:ascii="Agency FB" w:hAnsi="Agency FB"/>
            <w:szCs w:val="6"/>
            <w:lang w:val="en-US"/>
            <w:rPrChange w:id="810" w:author="01-134212-149" w:date="2022-06-22T21:16:00Z">
              <w:rPr>
                <w:rFonts w:ascii="Agency FB" w:hAnsi="Agency FB"/>
                <w:sz w:val="28"/>
                <w:szCs w:val="6"/>
                <w:lang w:val="en-US"/>
              </w:rPr>
            </w:rPrChange>
          </w:rPr>
          <w:tab/>
        </w:r>
        <w:r w:rsidRPr="000B79B6">
          <w:rPr>
            <w:rFonts w:ascii="Agency FB" w:hAnsi="Agency FB"/>
            <w:szCs w:val="6"/>
            <w:lang w:val="en-US"/>
            <w:rPrChange w:id="811" w:author="01-134212-149" w:date="2022-06-22T21:16:00Z">
              <w:rPr>
                <w:rFonts w:ascii="Agency FB" w:hAnsi="Agency FB"/>
                <w:sz w:val="28"/>
                <w:szCs w:val="6"/>
                <w:lang w:val="en-US"/>
              </w:rPr>
            </w:rPrChange>
          </w:rPr>
          <w:tab/>
          <w:t>strcpy_s(patientstatus, "Regular");</w:t>
        </w:r>
      </w:ins>
    </w:p>
    <w:p w14:paraId="1F23EF6A" w14:textId="77777777" w:rsidR="007A5533" w:rsidRPr="000B79B6" w:rsidRDefault="007A5533" w:rsidP="007A5533">
      <w:pPr>
        <w:rPr>
          <w:ins w:id="812" w:author="01-134212-149" w:date="2022-06-22T20:03:00Z"/>
          <w:rFonts w:ascii="Agency FB" w:hAnsi="Agency FB"/>
          <w:szCs w:val="6"/>
          <w:lang w:val="en-US"/>
          <w:rPrChange w:id="813" w:author="01-134212-149" w:date="2022-06-22T21:16:00Z">
            <w:rPr>
              <w:ins w:id="814" w:author="01-134212-149" w:date="2022-06-22T20:03:00Z"/>
              <w:rFonts w:ascii="Agency FB" w:hAnsi="Agency FB"/>
              <w:sz w:val="28"/>
              <w:szCs w:val="6"/>
              <w:lang w:val="en-US"/>
            </w:rPr>
          </w:rPrChange>
        </w:rPr>
      </w:pPr>
      <w:ins w:id="815" w:author="01-134212-149" w:date="2022-06-22T20:03:00Z">
        <w:r w:rsidRPr="000B79B6">
          <w:rPr>
            <w:rFonts w:ascii="Agency FB" w:hAnsi="Agency FB"/>
            <w:szCs w:val="6"/>
            <w:lang w:val="en-US"/>
            <w:rPrChange w:id="816" w:author="01-134212-149" w:date="2022-06-22T21:16:00Z">
              <w:rPr>
                <w:rFonts w:ascii="Agency FB" w:hAnsi="Agency FB"/>
                <w:sz w:val="28"/>
                <w:szCs w:val="6"/>
                <w:lang w:val="en-US"/>
              </w:rPr>
            </w:rPrChange>
          </w:rPr>
          <w:tab/>
        </w:r>
        <w:r w:rsidRPr="000B79B6">
          <w:rPr>
            <w:rFonts w:ascii="Agency FB" w:hAnsi="Agency FB"/>
            <w:szCs w:val="6"/>
            <w:lang w:val="en-US"/>
            <w:rPrChange w:id="817" w:author="01-134212-149" w:date="2022-06-22T21:16:00Z">
              <w:rPr>
                <w:rFonts w:ascii="Agency FB" w:hAnsi="Agency FB"/>
                <w:sz w:val="28"/>
                <w:szCs w:val="6"/>
                <w:lang w:val="en-US"/>
              </w:rPr>
            </w:rPrChange>
          </w:rPr>
          <w:tab/>
        </w:r>
        <w:r w:rsidRPr="000B79B6">
          <w:rPr>
            <w:rFonts w:ascii="Agency FB" w:hAnsi="Agency FB"/>
            <w:szCs w:val="6"/>
            <w:lang w:val="en-US"/>
            <w:rPrChange w:id="818" w:author="01-134212-149" w:date="2022-06-22T21:16:00Z">
              <w:rPr>
                <w:rFonts w:ascii="Agency FB" w:hAnsi="Agency FB"/>
                <w:sz w:val="28"/>
                <w:szCs w:val="6"/>
                <w:lang w:val="en-US"/>
              </w:rPr>
            </w:rPrChange>
          </w:rPr>
          <w:tab/>
          <w:t>pat.addRegularPatient(patientstatus);</w:t>
        </w:r>
      </w:ins>
    </w:p>
    <w:p w14:paraId="40A46AA2" w14:textId="77777777" w:rsidR="007A5533" w:rsidRPr="000B79B6" w:rsidRDefault="007A5533" w:rsidP="007A5533">
      <w:pPr>
        <w:rPr>
          <w:ins w:id="819" w:author="01-134212-149" w:date="2022-06-22T20:03:00Z"/>
          <w:rFonts w:ascii="Agency FB" w:hAnsi="Agency FB"/>
          <w:szCs w:val="6"/>
          <w:lang w:val="en-US"/>
          <w:rPrChange w:id="820" w:author="01-134212-149" w:date="2022-06-22T21:16:00Z">
            <w:rPr>
              <w:ins w:id="821" w:author="01-134212-149" w:date="2022-06-22T20:03:00Z"/>
              <w:rFonts w:ascii="Agency FB" w:hAnsi="Agency FB"/>
              <w:sz w:val="28"/>
              <w:szCs w:val="6"/>
              <w:lang w:val="en-US"/>
            </w:rPr>
          </w:rPrChange>
        </w:rPr>
      </w:pPr>
      <w:ins w:id="822" w:author="01-134212-149" w:date="2022-06-22T20:03:00Z">
        <w:r w:rsidRPr="000B79B6">
          <w:rPr>
            <w:rFonts w:ascii="Agency FB" w:hAnsi="Agency FB"/>
            <w:szCs w:val="6"/>
            <w:lang w:val="en-US"/>
            <w:rPrChange w:id="823" w:author="01-134212-149" w:date="2022-06-22T21:16:00Z">
              <w:rPr>
                <w:rFonts w:ascii="Agency FB" w:hAnsi="Agency FB"/>
                <w:sz w:val="28"/>
                <w:szCs w:val="6"/>
                <w:lang w:val="en-US"/>
              </w:rPr>
            </w:rPrChange>
          </w:rPr>
          <w:tab/>
        </w:r>
        <w:r w:rsidRPr="000B79B6">
          <w:rPr>
            <w:rFonts w:ascii="Agency FB" w:hAnsi="Agency FB"/>
            <w:szCs w:val="6"/>
            <w:lang w:val="en-US"/>
            <w:rPrChange w:id="824" w:author="01-134212-149" w:date="2022-06-22T21:16:00Z">
              <w:rPr>
                <w:rFonts w:ascii="Agency FB" w:hAnsi="Agency FB"/>
                <w:sz w:val="28"/>
                <w:szCs w:val="6"/>
                <w:lang w:val="en-US"/>
              </w:rPr>
            </w:rPrChange>
          </w:rPr>
          <w:tab/>
        </w:r>
        <w:r w:rsidRPr="000B79B6">
          <w:rPr>
            <w:rFonts w:ascii="Agency FB" w:hAnsi="Agency FB"/>
            <w:szCs w:val="6"/>
            <w:lang w:val="en-US"/>
            <w:rPrChange w:id="825" w:author="01-134212-149" w:date="2022-06-22T21:16:00Z">
              <w:rPr>
                <w:rFonts w:ascii="Agency FB" w:hAnsi="Agency FB"/>
                <w:sz w:val="28"/>
                <w:szCs w:val="6"/>
                <w:lang w:val="en-US"/>
              </w:rPr>
            </w:rPrChange>
          </w:rPr>
          <w:tab/>
          <w:t>cin.ignore();</w:t>
        </w:r>
      </w:ins>
    </w:p>
    <w:p w14:paraId="7E9B9A5F" w14:textId="77777777" w:rsidR="007A5533" w:rsidRPr="000B79B6" w:rsidRDefault="007A5533" w:rsidP="007A5533">
      <w:pPr>
        <w:rPr>
          <w:ins w:id="826" w:author="01-134212-149" w:date="2022-06-22T20:03:00Z"/>
          <w:rFonts w:ascii="Agency FB" w:hAnsi="Agency FB"/>
          <w:szCs w:val="6"/>
          <w:lang w:val="en-US"/>
          <w:rPrChange w:id="827" w:author="01-134212-149" w:date="2022-06-22T21:16:00Z">
            <w:rPr>
              <w:ins w:id="828" w:author="01-134212-149" w:date="2022-06-22T20:03:00Z"/>
              <w:rFonts w:ascii="Agency FB" w:hAnsi="Agency FB"/>
              <w:sz w:val="28"/>
              <w:szCs w:val="6"/>
              <w:lang w:val="en-US"/>
            </w:rPr>
          </w:rPrChange>
        </w:rPr>
      </w:pPr>
      <w:ins w:id="829" w:author="01-134212-149" w:date="2022-06-22T20:03:00Z">
        <w:r w:rsidRPr="000B79B6">
          <w:rPr>
            <w:rFonts w:ascii="Agency FB" w:hAnsi="Agency FB"/>
            <w:szCs w:val="6"/>
            <w:lang w:val="en-US"/>
            <w:rPrChange w:id="830" w:author="01-134212-149" w:date="2022-06-22T21:16:00Z">
              <w:rPr>
                <w:rFonts w:ascii="Agency FB" w:hAnsi="Agency FB"/>
                <w:sz w:val="28"/>
                <w:szCs w:val="6"/>
                <w:lang w:val="en-US"/>
              </w:rPr>
            </w:rPrChange>
          </w:rPr>
          <w:tab/>
        </w:r>
        <w:r w:rsidRPr="000B79B6">
          <w:rPr>
            <w:rFonts w:ascii="Agency FB" w:hAnsi="Agency FB"/>
            <w:szCs w:val="6"/>
            <w:lang w:val="en-US"/>
            <w:rPrChange w:id="831" w:author="01-134212-149" w:date="2022-06-22T21:16:00Z">
              <w:rPr>
                <w:rFonts w:ascii="Agency FB" w:hAnsi="Agency FB"/>
                <w:sz w:val="28"/>
                <w:szCs w:val="6"/>
                <w:lang w:val="en-US"/>
              </w:rPr>
            </w:rPrChange>
          </w:rPr>
          <w:tab/>
        </w:r>
        <w:r w:rsidRPr="000B79B6">
          <w:rPr>
            <w:rFonts w:ascii="Agency FB" w:hAnsi="Agency FB"/>
            <w:szCs w:val="6"/>
            <w:lang w:val="en-US"/>
            <w:rPrChange w:id="832" w:author="01-134212-149" w:date="2022-06-22T21:16:00Z">
              <w:rPr>
                <w:rFonts w:ascii="Agency FB" w:hAnsi="Agency FB"/>
                <w:sz w:val="28"/>
                <w:szCs w:val="6"/>
                <w:lang w:val="en-US"/>
              </w:rPr>
            </w:rPrChange>
          </w:rPr>
          <w:tab/>
          <w:t>cout &lt;&lt; "\t\t\t\t\tEnter Symptom (Tiredness,Cough,Fever): ";</w:t>
        </w:r>
      </w:ins>
    </w:p>
    <w:p w14:paraId="327E2054" w14:textId="77777777" w:rsidR="007A5533" w:rsidRPr="000B79B6" w:rsidRDefault="007A5533" w:rsidP="007A5533">
      <w:pPr>
        <w:rPr>
          <w:ins w:id="833" w:author="01-134212-149" w:date="2022-06-22T20:03:00Z"/>
          <w:rFonts w:ascii="Agency FB" w:hAnsi="Agency FB"/>
          <w:szCs w:val="6"/>
          <w:lang w:val="en-US"/>
          <w:rPrChange w:id="834" w:author="01-134212-149" w:date="2022-06-22T21:16:00Z">
            <w:rPr>
              <w:ins w:id="835" w:author="01-134212-149" w:date="2022-06-22T20:03:00Z"/>
              <w:rFonts w:ascii="Agency FB" w:hAnsi="Agency FB"/>
              <w:sz w:val="28"/>
              <w:szCs w:val="6"/>
              <w:lang w:val="en-US"/>
            </w:rPr>
          </w:rPrChange>
        </w:rPr>
      </w:pPr>
      <w:ins w:id="836" w:author="01-134212-149" w:date="2022-06-22T20:03:00Z">
        <w:r w:rsidRPr="000B79B6">
          <w:rPr>
            <w:rFonts w:ascii="Agency FB" w:hAnsi="Agency FB"/>
            <w:szCs w:val="6"/>
            <w:lang w:val="en-US"/>
            <w:rPrChange w:id="837" w:author="01-134212-149" w:date="2022-06-22T21:16:00Z">
              <w:rPr>
                <w:rFonts w:ascii="Agency FB" w:hAnsi="Agency FB"/>
                <w:sz w:val="28"/>
                <w:szCs w:val="6"/>
                <w:lang w:val="en-US"/>
              </w:rPr>
            </w:rPrChange>
          </w:rPr>
          <w:tab/>
        </w:r>
        <w:r w:rsidRPr="000B79B6">
          <w:rPr>
            <w:rFonts w:ascii="Agency FB" w:hAnsi="Agency FB"/>
            <w:szCs w:val="6"/>
            <w:lang w:val="en-US"/>
            <w:rPrChange w:id="838" w:author="01-134212-149" w:date="2022-06-22T21:16:00Z">
              <w:rPr>
                <w:rFonts w:ascii="Agency FB" w:hAnsi="Agency FB"/>
                <w:sz w:val="28"/>
                <w:szCs w:val="6"/>
                <w:lang w:val="en-US"/>
              </w:rPr>
            </w:rPrChange>
          </w:rPr>
          <w:tab/>
        </w:r>
        <w:r w:rsidRPr="000B79B6">
          <w:rPr>
            <w:rFonts w:ascii="Agency FB" w:hAnsi="Agency FB"/>
            <w:szCs w:val="6"/>
            <w:lang w:val="en-US"/>
            <w:rPrChange w:id="839" w:author="01-134212-149" w:date="2022-06-22T21:16:00Z">
              <w:rPr>
                <w:rFonts w:ascii="Agency FB" w:hAnsi="Agency FB"/>
                <w:sz w:val="28"/>
                <w:szCs w:val="6"/>
                <w:lang w:val="en-US"/>
              </w:rPr>
            </w:rPrChange>
          </w:rPr>
          <w:tab/>
          <w:t>cin.getline(RP.Symptoms, 30);</w:t>
        </w:r>
      </w:ins>
    </w:p>
    <w:p w14:paraId="2BAB0D0F" w14:textId="77777777" w:rsidR="007A5533" w:rsidRPr="000B79B6" w:rsidRDefault="007A5533" w:rsidP="007A5533">
      <w:pPr>
        <w:rPr>
          <w:ins w:id="840" w:author="01-134212-149" w:date="2022-06-22T20:03:00Z"/>
          <w:rFonts w:ascii="Agency FB" w:hAnsi="Agency FB"/>
          <w:szCs w:val="6"/>
          <w:lang w:val="en-US"/>
          <w:rPrChange w:id="841" w:author="01-134212-149" w:date="2022-06-22T21:16:00Z">
            <w:rPr>
              <w:ins w:id="842" w:author="01-134212-149" w:date="2022-06-22T20:03:00Z"/>
              <w:rFonts w:ascii="Agency FB" w:hAnsi="Agency FB"/>
              <w:sz w:val="28"/>
              <w:szCs w:val="6"/>
              <w:lang w:val="en-US"/>
            </w:rPr>
          </w:rPrChange>
        </w:rPr>
      </w:pPr>
      <w:ins w:id="843" w:author="01-134212-149" w:date="2022-06-22T20:03:00Z">
        <w:r w:rsidRPr="000B79B6">
          <w:rPr>
            <w:rFonts w:ascii="Agency FB" w:hAnsi="Agency FB"/>
            <w:szCs w:val="6"/>
            <w:lang w:val="en-US"/>
            <w:rPrChange w:id="844" w:author="01-134212-149" w:date="2022-06-22T21:16:00Z">
              <w:rPr>
                <w:rFonts w:ascii="Agency FB" w:hAnsi="Agency FB"/>
                <w:sz w:val="28"/>
                <w:szCs w:val="6"/>
                <w:lang w:val="en-US"/>
              </w:rPr>
            </w:rPrChange>
          </w:rPr>
          <w:tab/>
        </w:r>
        <w:r w:rsidRPr="000B79B6">
          <w:rPr>
            <w:rFonts w:ascii="Agency FB" w:hAnsi="Agency FB"/>
            <w:szCs w:val="6"/>
            <w:lang w:val="en-US"/>
            <w:rPrChange w:id="845" w:author="01-134212-149" w:date="2022-06-22T21:16:00Z">
              <w:rPr>
                <w:rFonts w:ascii="Agency FB" w:hAnsi="Agency FB"/>
                <w:sz w:val="28"/>
                <w:szCs w:val="6"/>
                <w:lang w:val="en-US"/>
              </w:rPr>
            </w:rPrChange>
          </w:rPr>
          <w:tab/>
        </w:r>
        <w:r w:rsidRPr="000B79B6">
          <w:rPr>
            <w:rFonts w:ascii="Agency FB" w:hAnsi="Agency FB"/>
            <w:szCs w:val="6"/>
            <w:lang w:val="en-US"/>
            <w:rPrChange w:id="846" w:author="01-134212-149" w:date="2022-06-22T21:16:00Z">
              <w:rPr>
                <w:rFonts w:ascii="Agency FB" w:hAnsi="Agency FB"/>
                <w:sz w:val="28"/>
                <w:szCs w:val="6"/>
                <w:lang w:val="en-US"/>
              </w:rPr>
            </w:rPrChange>
          </w:rPr>
          <w:tab/>
          <w:t>cout &lt;&lt; "\t\t\t\t\tEnter Diseases Name: ";</w:t>
        </w:r>
      </w:ins>
    </w:p>
    <w:p w14:paraId="5C20CA6B" w14:textId="77777777" w:rsidR="007A5533" w:rsidRPr="000B79B6" w:rsidRDefault="007A5533" w:rsidP="007A5533">
      <w:pPr>
        <w:rPr>
          <w:ins w:id="847" w:author="01-134212-149" w:date="2022-06-22T20:03:00Z"/>
          <w:rFonts w:ascii="Agency FB" w:hAnsi="Agency FB"/>
          <w:szCs w:val="6"/>
          <w:lang w:val="en-US"/>
          <w:rPrChange w:id="848" w:author="01-134212-149" w:date="2022-06-22T21:16:00Z">
            <w:rPr>
              <w:ins w:id="849" w:author="01-134212-149" w:date="2022-06-22T20:03:00Z"/>
              <w:rFonts w:ascii="Agency FB" w:hAnsi="Agency FB"/>
              <w:sz w:val="28"/>
              <w:szCs w:val="6"/>
              <w:lang w:val="en-US"/>
            </w:rPr>
          </w:rPrChange>
        </w:rPr>
      </w:pPr>
      <w:ins w:id="850" w:author="01-134212-149" w:date="2022-06-22T20:03:00Z">
        <w:r w:rsidRPr="000B79B6">
          <w:rPr>
            <w:rFonts w:ascii="Agency FB" w:hAnsi="Agency FB"/>
            <w:szCs w:val="6"/>
            <w:lang w:val="en-US"/>
            <w:rPrChange w:id="851" w:author="01-134212-149" w:date="2022-06-22T21:16:00Z">
              <w:rPr>
                <w:rFonts w:ascii="Agency FB" w:hAnsi="Agency FB"/>
                <w:sz w:val="28"/>
                <w:szCs w:val="6"/>
                <w:lang w:val="en-US"/>
              </w:rPr>
            </w:rPrChange>
          </w:rPr>
          <w:tab/>
        </w:r>
        <w:r w:rsidRPr="000B79B6">
          <w:rPr>
            <w:rFonts w:ascii="Agency FB" w:hAnsi="Agency FB"/>
            <w:szCs w:val="6"/>
            <w:lang w:val="en-US"/>
            <w:rPrChange w:id="852" w:author="01-134212-149" w:date="2022-06-22T21:16:00Z">
              <w:rPr>
                <w:rFonts w:ascii="Agency FB" w:hAnsi="Agency FB"/>
                <w:sz w:val="28"/>
                <w:szCs w:val="6"/>
                <w:lang w:val="en-US"/>
              </w:rPr>
            </w:rPrChange>
          </w:rPr>
          <w:tab/>
        </w:r>
        <w:r w:rsidRPr="000B79B6">
          <w:rPr>
            <w:rFonts w:ascii="Agency FB" w:hAnsi="Agency FB"/>
            <w:szCs w:val="6"/>
            <w:lang w:val="en-US"/>
            <w:rPrChange w:id="853" w:author="01-134212-149" w:date="2022-06-22T21:16:00Z">
              <w:rPr>
                <w:rFonts w:ascii="Agency FB" w:hAnsi="Agency FB"/>
                <w:sz w:val="28"/>
                <w:szCs w:val="6"/>
                <w:lang w:val="en-US"/>
              </w:rPr>
            </w:rPrChange>
          </w:rPr>
          <w:tab/>
          <w:t>cin.getline(RP.DiseaseName, 30);</w:t>
        </w:r>
      </w:ins>
    </w:p>
    <w:p w14:paraId="71026022" w14:textId="77777777" w:rsidR="007A5533" w:rsidRPr="000B79B6" w:rsidRDefault="007A5533" w:rsidP="007A5533">
      <w:pPr>
        <w:rPr>
          <w:ins w:id="854" w:author="01-134212-149" w:date="2022-06-22T20:03:00Z"/>
          <w:rFonts w:ascii="Agency FB" w:hAnsi="Agency FB"/>
          <w:szCs w:val="6"/>
          <w:lang w:val="en-US"/>
          <w:rPrChange w:id="855" w:author="01-134212-149" w:date="2022-06-22T21:16:00Z">
            <w:rPr>
              <w:ins w:id="856" w:author="01-134212-149" w:date="2022-06-22T20:03:00Z"/>
              <w:rFonts w:ascii="Agency FB" w:hAnsi="Agency FB"/>
              <w:sz w:val="28"/>
              <w:szCs w:val="6"/>
              <w:lang w:val="en-US"/>
            </w:rPr>
          </w:rPrChange>
        </w:rPr>
      </w:pPr>
      <w:ins w:id="857" w:author="01-134212-149" w:date="2022-06-22T20:03:00Z">
        <w:r w:rsidRPr="000B79B6">
          <w:rPr>
            <w:rFonts w:ascii="Agency FB" w:hAnsi="Agency FB"/>
            <w:szCs w:val="6"/>
            <w:lang w:val="en-US"/>
            <w:rPrChange w:id="858" w:author="01-134212-149" w:date="2022-06-22T21:16:00Z">
              <w:rPr>
                <w:rFonts w:ascii="Agency FB" w:hAnsi="Agency FB"/>
                <w:sz w:val="28"/>
                <w:szCs w:val="6"/>
                <w:lang w:val="en-US"/>
              </w:rPr>
            </w:rPrChange>
          </w:rPr>
          <w:tab/>
        </w:r>
        <w:r w:rsidRPr="000B79B6">
          <w:rPr>
            <w:rFonts w:ascii="Agency FB" w:hAnsi="Agency FB"/>
            <w:szCs w:val="6"/>
            <w:lang w:val="en-US"/>
            <w:rPrChange w:id="859" w:author="01-134212-149" w:date="2022-06-22T21:16:00Z">
              <w:rPr>
                <w:rFonts w:ascii="Agency FB" w:hAnsi="Agency FB"/>
                <w:sz w:val="28"/>
                <w:szCs w:val="6"/>
                <w:lang w:val="en-US"/>
              </w:rPr>
            </w:rPrChange>
          </w:rPr>
          <w:tab/>
        </w:r>
        <w:r w:rsidRPr="000B79B6">
          <w:rPr>
            <w:rFonts w:ascii="Agency FB" w:hAnsi="Agency FB"/>
            <w:szCs w:val="6"/>
            <w:lang w:val="en-US"/>
            <w:rPrChange w:id="860" w:author="01-134212-149" w:date="2022-06-22T21:16:00Z">
              <w:rPr>
                <w:rFonts w:ascii="Agency FB" w:hAnsi="Agency FB"/>
                <w:sz w:val="28"/>
                <w:szCs w:val="6"/>
                <w:lang w:val="en-US"/>
              </w:rPr>
            </w:rPrChange>
          </w:rPr>
          <w:tab/>
          <w:t>cout &lt;&lt; "\t\t\t\t\tEnter City Name: ";</w:t>
        </w:r>
      </w:ins>
    </w:p>
    <w:p w14:paraId="032EDC76" w14:textId="77777777" w:rsidR="007A5533" w:rsidRPr="000B79B6" w:rsidRDefault="007A5533" w:rsidP="007A5533">
      <w:pPr>
        <w:rPr>
          <w:ins w:id="861" w:author="01-134212-149" w:date="2022-06-22T20:03:00Z"/>
          <w:rFonts w:ascii="Agency FB" w:hAnsi="Agency FB"/>
          <w:szCs w:val="6"/>
          <w:lang w:val="en-US"/>
          <w:rPrChange w:id="862" w:author="01-134212-149" w:date="2022-06-22T21:16:00Z">
            <w:rPr>
              <w:ins w:id="863" w:author="01-134212-149" w:date="2022-06-22T20:03:00Z"/>
              <w:rFonts w:ascii="Agency FB" w:hAnsi="Agency FB"/>
              <w:sz w:val="28"/>
              <w:szCs w:val="6"/>
              <w:lang w:val="en-US"/>
            </w:rPr>
          </w:rPrChange>
        </w:rPr>
      </w:pPr>
      <w:ins w:id="864" w:author="01-134212-149" w:date="2022-06-22T20:03:00Z">
        <w:r w:rsidRPr="000B79B6">
          <w:rPr>
            <w:rFonts w:ascii="Agency FB" w:hAnsi="Agency FB"/>
            <w:szCs w:val="6"/>
            <w:lang w:val="en-US"/>
            <w:rPrChange w:id="865" w:author="01-134212-149" w:date="2022-06-22T21:16:00Z">
              <w:rPr>
                <w:rFonts w:ascii="Agency FB" w:hAnsi="Agency FB"/>
                <w:sz w:val="28"/>
                <w:szCs w:val="6"/>
                <w:lang w:val="en-US"/>
              </w:rPr>
            </w:rPrChange>
          </w:rPr>
          <w:tab/>
        </w:r>
        <w:r w:rsidRPr="000B79B6">
          <w:rPr>
            <w:rFonts w:ascii="Agency FB" w:hAnsi="Agency FB"/>
            <w:szCs w:val="6"/>
            <w:lang w:val="en-US"/>
            <w:rPrChange w:id="866" w:author="01-134212-149" w:date="2022-06-22T21:16:00Z">
              <w:rPr>
                <w:rFonts w:ascii="Agency FB" w:hAnsi="Agency FB"/>
                <w:sz w:val="28"/>
                <w:szCs w:val="6"/>
                <w:lang w:val="en-US"/>
              </w:rPr>
            </w:rPrChange>
          </w:rPr>
          <w:tab/>
        </w:r>
        <w:r w:rsidRPr="000B79B6">
          <w:rPr>
            <w:rFonts w:ascii="Agency FB" w:hAnsi="Agency FB"/>
            <w:szCs w:val="6"/>
            <w:lang w:val="en-US"/>
            <w:rPrChange w:id="867" w:author="01-134212-149" w:date="2022-06-22T21:16:00Z">
              <w:rPr>
                <w:rFonts w:ascii="Agency FB" w:hAnsi="Agency FB"/>
                <w:sz w:val="28"/>
                <w:szCs w:val="6"/>
                <w:lang w:val="en-US"/>
              </w:rPr>
            </w:rPrChange>
          </w:rPr>
          <w:tab/>
          <w:t>cin.getline(RP.CityName, 30);</w:t>
        </w:r>
      </w:ins>
    </w:p>
    <w:p w14:paraId="37CC41C1" w14:textId="77777777" w:rsidR="007A5533" w:rsidRPr="000B79B6" w:rsidRDefault="007A5533" w:rsidP="007A5533">
      <w:pPr>
        <w:rPr>
          <w:ins w:id="868" w:author="01-134212-149" w:date="2022-06-22T20:03:00Z"/>
          <w:rFonts w:ascii="Agency FB" w:hAnsi="Agency FB"/>
          <w:szCs w:val="6"/>
          <w:lang w:val="en-US"/>
          <w:rPrChange w:id="869" w:author="01-134212-149" w:date="2022-06-22T21:16:00Z">
            <w:rPr>
              <w:ins w:id="870" w:author="01-134212-149" w:date="2022-06-22T20:03:00Z"/>
              <w:rFonts w:ascii="Agency FB" w:hAnsi="Agency FB"/>
              <w:sz w:val="28"/>
              <w:szCs w:val="6"/>
              <w:lang w:val="en-US"/>
            </w:rPr>
          </w:rPrChange>
        </w:rPr>
      </w:pPr>
      <w:ins w:id="871" w:author="01-134212-149" w:date="2022-06-22T20:03:00Z">
        <w:r w:rsidRPr="000B79B6">
          <w:rPr>
            <w:rFonts w:ascii="Agency FB" w:hAnsi="Agency FB"/>
            <w:szCs w:val="6"/>
            <w:lang w:val="en-US"/>
            <w:rPrChange w:id="872" w:author="01-134212-149" w:date="2022-06-22T21:16:00Z">
              <w:rPr>
                <w:rFonts w:ascii="Agency FB" w:hAnsi="Agency FB"/>
                <w:sz w:val="28"/>
                <w:szCs w:val="6"/>
                <w:lang w:val="en-US"/>
              </w:rPr>
            </w:rPrChange>
          </w:rPr>
          <w:tab/>
        </w:r>
        <w:r w:rsidRPr="000B79B6">
          <w:rPr>
            <w:rFonts w:ascii="Agency FB" w:hAnsi="Agency FB"/>
            <w:szCs w:val="6"/>
            <w:lang w:val="en-US"/>
            <w:rPrChange w:id="873" w:author="01-134212-149" w:date="2022-06-22T21:16:00Z">
              <w:rPr>
                <w:rFonts w:ascii="Agency FB" w:hAnsi="Agency FB"/>
                <w:sz w:val="28"/>
                <w:szCs w:val="6"/>
                <w:lang w:val="en-US"/>
              </w:rPr>
            </w:rPrChange>
          </w:rPr>
          <w:tab/>
        </w:r>
        <w:r w:rsidRPr="000B79B6">
          <w:rPr>
            <w:rFonts w:ascii="Agency FB" w:hAnsi="Agency FB"/>
            <w:szCs w:val="6"/>
            <w:lang w:val="en-US"/>
            <w:rPrChange w:id="874" w:author="01-134212-149" w:date="2022-06-22T21:16:00Z">
              <w:rPr>
                <w:rFonts w:ascii="Agency FB" w:hAnsi="Agency FB"/>
                <w:sz w:val="28"/>
                <w:szCs w:val="6"/>
                <w:lang w:val="en-US"/>
              </w:rPr>
            </w:rPrChange>
          </w:rPr>
          <w:tab/>
          <w:t>patient &lt;&lt; " " &lt;&lt; RP.Symptoms &lt;&lt; " " &lt;&lt; RP.DiseaseName &lt;&lt; " " &lt;&lt; RP.CityName &lt;&lt; endl;</w:t>
        </w:r>
      </w:ins>
    </w:p>
    <w:p w14:paraId="32036D5F" w14:textId="77777777" w:rsidR="007A5533" w:rsidRPr="000B79B6" w:rsidRDefault="007A5533" w:rsidP="007A5533">
      <w:pPr>
        <w:rPr>
          <w:ins w:id="875" w:author="01-134212-149" w:date="2022-06-22T20:03:00Z"/>
          <w:rFonts w:ascii="Agency FB" w:hAnsi="Agency FB"/>
          <w:szCs w:val="6"/>
          <w:lang w:val="en-US"/>
          <w:rPrChange w:id="876" w:author="01-134212-149" w:date="2022-06-22T21:16:00Z">
            <w:rPr>
              <w:ins w:id="877" w:author="01-134212-149" w:date="2022-06-22T20:03:00Z"/>
              <w:rFonts w:ascii="Agency FB" w:hAnsi="Agency FB"/>
              <w:sz w:val="28"/>
              <w:szCs w:val="6"/>
              <w:lang w:val="en-US"/>
            </w:rPr>
          </w:rPrChange>
        </w:rPr>
      </w:pPr>
      <w:ins w:id="878" w:author="01-134212-149" w:date="2022-06-22T20:03:00Z">
        <w:r w:rsidRPr="000B79B6">
          <w:rPr>
            <w:rFonts w:ascii="Agency FB" w:hAnsi="Agency FB"/>
            <w:szCs w:val="6"/>
            <w:lang w:val="en-US"/>
            <w:rPrChange w:id="879" w:author="01-134212-149" w:date="2022-06-22T21:16:00Z">
              <w:rPr>
                <w:rFonts w:ascii="Agency FB" w:hAnsi="Agency FB"/>
                <w:sz w:val="28"/>
                <w:szCs w:val="6"/>
                <w:lang w:val="en-US"/>
              </w:rPr>
            </w:rPrChange>
          </w:rPr>
          <w:tab/>
        </w:r>
        <w:r w:rsidRPr="000B79B6">
          <w:rPr>
            <w:rFonts w:ascii="Agency FB" w:hAnsi="Agency FB"/>
            <w:szCs w:val="6"/>
            <w:lang w:val="en-US"/>
            <w:rPrChange w:id="880" w:author="01-134212-149" w:date="2022-06-22T21:16:00Z">
              <w:rPr>
                <w:rFonts w:ascii="Agency FB" w:hAnsi="Agency FB"/>
                <w:sz w:val="28"/>
                <w:szCs w:val="6"/>
                <w:lang w:val="en-US"/>
              </w:rPr>
            </w:rPrChange>
          </w:rPr>
          <w:tab/>
          <w:t>}</w:t>
        </w:r>
      </w:ins>
    </w:p>
    <w:p w14:paraId="4887A157" w14:textId="77777777" w:rsidR="007A5533" w:rsidRPr="000B79B6" w:rsidRDefault="007A5533" w:rsidP="007A5533">
      <w:pPr>
        <w:rPr>
          <w:ins w:id="881" w:author="01-134212-149" w:date="2022-06-22T20:03:00Z"/>
          <w:rFonts w:ascii="Agency FB" w:hAnsi="Agency FB"/>
          <w:szCs w:val="6"/>
          <w:lang w:val="en-US"/>
          <w:rPrChange w:id="882" w:author="01-134212-149" w:date="2022-06-22T21:16:00Z">
            <w:rPr>
              <w:ins w:id="883" w:author="01-134212-149" w:date="2022-06-22T20:03:00Z"/>
              <w:rFonts w:ascii="Agency FB" w:hAnsi="Agency FB"/>
              <w:sz w:val="28"/>
              <w:szCs w:val="6"/>
              <w:lang w:val="en-US"/>
            </w:rPr>
          </w:rPrChange>
        </w:rPr>
      </w:pPr>
      <w:ins w:id="884" w:author="01-134212-149" w:date="2022-06-22T20:03:00Z">
        <w:r w:rsidRPr="000B79B6">
          <w:rPr>
            <w:rFonts w:ascii="Agency FB" w:hAnsi="Agency FB"/>
            <w:szCs w:val="6"/>
            <w:lang w:val="en-US"/>
            <w:rPrChange w:id="885" w:author="01-134212-149" w:date="2022-06-22T21:16:00Z">
              <w:rPr>
                <w:rFonts w:ascii="Agency FB" w:hAnsi="Agency FB"/>
                <w:sz w:val="28"/>
                <w:szCs w:val="6"/>
                <w:lang w:val="en-US"/>
              </w:rPr>
            </w:rPrChange>
          </w:rPr>
          <w:tab/>
        </w:r>
        <w:r w:rsidRPr="000B79B6">
          <w:rPr>
            <w:rFonts w:ascii="Agency FB" w:hAnsi="Agency FB"/>
            <w:szCs w:val="6"/>
            <w:lang w:val="en-US"/>
            <w:rPrChange w:id="886" w:author="01-134212-149" w:date="2022-06-22T21:16:00Z">
              <w:rPr>
                <w:rFonts w:ascii="Agency FB" w:hAnsi="Agency FB"/>
                <w:sz w:val="28"/>
                <w:szCs w:val="6"/>
                <w:lang w:val="en-US"/>
              </w:rPr>
            </w:rPrChange>
          </w:rPr>
          <w:tab/>
          <w:t>else if (i == 2)</w:t>
        </w:r>
      </w:ins>
    </w:p>
    <w:p w14:paraId="1645598E" w14:textId="77777777" w:rsidR="007A5533" w:rsidRPr="000B79B6" w:rsidRDefault="007A5533" w:rsidP="007A5533">
      <w:pPr>
        <w:rPr>
          <w:ins w:id="887" w:author="01-134212-149" w:date="2022-06-22T20:03:00Z"/>
          <w:rFonts w:ascii="Agency FB" w:hAnsi="Agency FB"/>
          <w:szCs w:val="6"/>
          <w:lang w:val="en-US"/>
          <w:rPrChange w:id="888" w:author="01-134212-149" w:date="2022-06-22T21:16:00Z">
            <w:rPr>
              <w:ins w:id="889" w:author="01-134212-149" w:date="2022-06-22T20:03:00Z"/>
              <w:rFonts w:ascii="Agency FB" w:hAnsi="Agency FB"/>
              <w:sz w:val="28"/>
              <w:szCs w:val="6"/>
              <w:lang w:val="en-US"/>
            </w:rPr>
          </w:rPrChange>
        </w:rPr>
      </w:pPr>
      <w:ins w:id="890" w:author="01-134212-149" w:date="2022-06-22T20:03:00Z">
        <w:r w:rsidRPr="000B79B6">
          <w:rPr>
            <w:rFonts w:ascii="Agency FB" w:hAnsi="Agency FB"/>
            <w:szCs w:val="6"/>
            <w:lang w:val="en-US"/>
            <w:rPrChange w:id="891" w:author="01-134212-149" w:date="2022-06-22T21:16:00Z">
              <w:rPr>
                <w:rFonts w:ascii="Agency FB" w:hAnsi="Agency FB"/>
                <w:sz w:val="28"/>
                <w:szCs w:val="6"/>
                <w:lang w:val="en-US"/>
              </w:rPr>
            </w:rPrChange>
          </w:rPr>
          <w:tab/>
        </w:r>
        <w:r w:rsidRPr="000B79B6">
          <w:rPr>
            <w:rFonts w:ascii="Agency FB" w:hAnsi="Agency FB"/>
            <w:szCs w:val="6"/>
            <w:lang w:val="en-US"/>
            <w:rPrChange w:id="892" w:author="01-134212-149" w:date="2022-06-22T21:16:00Z">
              <w:rPr>
                <w:rFonts w:ascii="Agency FB" w:hAnsi="Agency FB"/>
                <w:sz w:val="28"/>
                <w:szCs w:val="6"/>
                <w:lang w:val="en-US"/>
              </w:rPr>
            </w:rPrChange>
          </w:rPr>
          <w:tab/>
          <w:t>{</w:t>
        </w:r>
      </w:ins>
    </w:p>
    <w:p w14:paraId="7D8952FB" w14:textId="77777777" w:rsidR="007A5533" w:rsidRPr="000B79B6" w:rsidRDefault="007A5533" w:rsidP="007A5533">
      <w:pPr>
        <w:rPr>
          <w:ins w:id="893" w:author="01-134212-149" w:date="2022-06-22T20:03:00Z"/>
          <w:rFonts w:ascii="Agency FB" w:hAnsi="Agency FB"/>
          <w:szCs w:val="6"/>
          <w:lang w:val="en-US"/>
          <w:rPrChange w:id="894" w:author="01-134212-149" w:date="2022-06-22T21:16:00Z">
            <w:rPr>
              <w:ins w:id="895" w:author="01-134212-149" w:date="2022-06-22T20:03:00Z"/>
              <w:rFonts w:ascii="Agency FB" w:hAnsi="Agency FB"/>
              <w:sz w:val="28"/>
              <w:szCs w:val="6"/>
              <w:lang w:val="en-US"/>
            </w:rPr>
          </w:rPrChange>
        </w:rPr>
      </w:pPr>
      <w:ins w:id="896" w:author="01-134212-149" w:date="2022-06-22T20:03:00Z">
        <w:r w:rsidRPr="000B79B6">
          <w:rPr>
            <w:rFonts w:ascii="Agency FB" w:hAnsi="Agency FB"/>
            <w:szCs w:val="6"/>
            <w:lang w:val="en-US"/>
            <w:rPrChange w:id="897" w:author="01-134212-149" w:date="2022-06-22T21:16:00Z">
              <w:rPr>
                <w:rFonts w:ascii="Agency FB" w:hAnsi="Agency FB"/>
                <w:sz w:val="28"/>
                <w:szCs w:val="6"/>
                <w:lang w:val="en-US"/>
              </w:rPr>
            </w:rPrChange>
          </w:rPr>
          <w:tab/>
        </w:r>
        <w:r w:rsidRPr="000B79B6">
          <w:rPr>
            <w:rFonts w:ascii="Agency FB" w:hAnsi="Agency FB"/>
            <w:szCs w:val="6"/>
            <w:lang w:val="en-US"/>
            <w:rPrChange w:id="898" w:author="01-134212-149" w:date="2022-06-22T21:16:00Z">
              <w:rPr>
                <w:rFonts w:ascii="Agency FB" w:hAnsi="Agency FB"/>
                <w:sz w:val="28"/>
                <w:szCs w:val="6"/>
                <w:lang w:val="en-US"/>
              </w:rPr>
            </w:rPrChange>
          </w:rPr>
          <w:tab/>
        </w:r>
        <w:r w:rsidRPr="000B79B6">
          <w:rPr>
            <w:rFonts w:ascii="Agency FB" w:hAnsi="Agency FB"/>
            <w:szCs w:val="6"/>
            <w:lang w:val="en-US"/>
            <w:rPrChange w:id="899" w:author="01-134212-149" w:date="2022-06-22T21:16:00Z">
              <w:rPr>
                <w:rFonts w:ascii="Agency FB" w:hAnsi="Agency FB"/>
                <w:sz w:val="28"/>
                <w:szCs w:val="6"/>
                <w:lang w:val="en-US"/>
              </w:rPr>
            </w:rPrChange>
          </w:rPr>
          <w:tab/>
          <w:t>CoronaPatient CP;  // Corona patients all data would get saved in the file</w:t>
        </w:r>
      </w:ins>
    </w:p>
    <w:p w14:paraId="18416272" w14:textId="77777777" w:rsidR="007A5533" w:rsidRPr="000B79B6" w:rsidRDefault="007A5533" w:rsidP="007A5533">
      <w:pPr>
        <w:rPr>
          <w:ins w:id="900" w:author="01-134212-149" w:date="2022-06-22T20:03:00Z"/>
          <w:rFonts w:ascii="Agency FB" w:hAnsi="Agency FB"/>
          <w:szCs w:val="6"/>
          <w:lang w:val="en-US"/>
          <w:rPrChange w:id="901" w:author="01-134212-149" w:date="2022-06-22T21:16:00Z">
            <w:rPr>
              <w:ins w:id="902" w:author="01-134212-149" w:date="2022-06-22T20:03:00Z"/>
              <w:rFonts w:ascii="Agency FB" w:hAnsi="Agency FB"/>
              <w:sz w:val="28"/>
              <w:szCs w:val="6"/>
              <w:lang w:val="en-US"/>
            </w:rPr>
          </w:rPrChange>
        </w:rPr>
      </w:pPr>
      <w:ins w:id="903" w:author="01-134212-149" w:date="2022-06-22T20:03:00Z">
        <w:r w:rsidRPr="000B79B6">
          <w:rPr>
            <w:rFonts w:ascii="Agency FB" w:hAnsi="Agency FB"/>
            <w:szCs w:val="6"/>
            <w:lang w:val="en-US"/>
            <w:rPrChange w:id="904" w:author="01-134212-149" w:date="2022-06-22T21:16:00Z">
              <w:rPr>
                <w:rFonts w:ascii="Agency FB" w:hAnsi="Agency FB"/>
                <w:sz w:val="28"/>
                <w:szCs w:val="6"/>
                <w:lang w:val="en-US"/>
              </w:rPr>
            </w:rPrChange>
          </w:rPr>
          <w:tab/>
        </w:r>
        <w:r w:rsidRPr="000B79B6">
          <w:rPr>
            <w:rFonts w:ascii="Agency FB" w:hAnsi="Agency FB"/>
            <w:szCs w:val="6"/>
            <w:lang w:val="en-US"/>
            <w:rPrChange w:id="905" w:author="01-134212-149" w:date="2022-06-22T21:16:00Z">
              <w:rPr>
                <w:rFonts w:ascii="Agency FB" w:hAnsi="Agency FB"/>
                <w:sz w:val="28"/>
                <w:szCs w:val="6"/>
                <w:lang w:val="en-US"/>
              </w:rPr>
            </w:rPrChange>
          </w:rPr>
          <w:tab/>
        </w:r>
        <w:r w:rsidRPr="000B79B6">
          <w:rPr>
            <w:rFonts w:ascii="Agency FB" w:hAnsi="Agency FB"/>
            <w:szCs w:val="6"/>
            <w:lang w:val="en-US"/>
            <w:rPrChange w:id="906" w:author="01-134212-149" w:date="2022-06-22T21:16:00Z">
              <w:rPr>
                <w:rFonts w:ascii="Agency FB" w:hAnsi="Agency FB"/>
                <w:sz w:val="28"/>
                <w:szCs w:val="6"/>
                <w:lang w:val="en-US"/>
              </w:rPr>
            </w:rPrChange>
          </w:rPr>
          <w:tab/>
          <w:t>strcpy_s(patientstatus, "Corona");</w:t>
        </w:r>
      </w:ins>
    </w:p>
    <w:p w14:paraId="1F6A5B40" w14:textId="77777777" w:rsidR="007A5533" w:rsidRPr="000B79B6" w:rsidRDefault="007A5533" w:rsidP="007A5533">
      <w:pPr>
        <w:rPr>
          <w:ins w:id="907" w:author="01-134212-149" w:date="2022-06-22T20:03:00Z"/>
          <w:rFonts w:ascii="Agency FB" w:hAnsi="Agency FB"/>
          <w:szCs w:val="6"/>
          <w:lang w:val="en-US"/>
          <w:rPrChange w:id="908" w:author="01-134212-149" w:date="2022-06-22T21:16:00Z">
            <w:rPr>
              <w:ins w:id="909" w:author="01-134212-149" w:date="2022-06-22T20:03:00Z"/>
              <w:rFonts w:ascii="Agency FB" w:hAnsi="Agency FB"/>
              <w:sz w:val="28"/>
              <w:szCs w:val="6"/>
              <w:lang w:val="en-US"/>
            </w:rPr>
          </w:rPrChange>
        </w:rPr>
      </w:pPr>
      <w:ins w:id="910" w:author="01-134212-149" w:date="2022-06-22T20:03:00Z">
        <w:r w:rsidRPr="000B79B6">
          <w:rPr>
            <w:rFonts w:ascii="Agency FB" w:hAnsi="Agency FB"/>
            <w:szCs w:val="6"/>
            <w:lang w:val="en-US"/>
            <w:rPrChange w:id="911" w:author="01-134212-149" w:date="2022-06-22T21:16:00Z">
              <w:rPr>
                <w:rFonts w:ascii="Agency FB" w:hAnsi="Agency FB"/>
                <w:sz w:val="28"/>
                <w:szCs w:val="6"/>
                <w:lang w:val="en-US"/>
              </w:rPr>
            </w:rPrChange>
          </w:rPr>
          <w:tab/>
        </w:r>
        <w:r w:rsidRPr="000B79B6">
          <w:rPr>
            <w:rFonts w:ascii="Agency FB" w:hAnsi="Agency FB"/>
            <w:szCs w:val="6"/>
            <w:lang w:val="en-US"/>
            <w:rPrChange w:id="912" w:author="01-134212-149" w:date="2022-06-22T21:16:00Z">
              <w:rPr>
                <w:rFonts w:ascii="Agency FB" w:hAnsi="Agency FB"/>
                <w:sz w:val="28"/>
                <w:szCs w:val="6"/>
                <w:lang w:val="en-US"/>
              </w:rPr>
            </w:rPrChange>
          </w:rPr>
          <w:tab/>
        </w:r>
        <w:r w:rsidRPr="000B79B6">
          <w:rPr>
            <w:rFonts w:ascii="Agency FB" w:hAnsi="Agency FB"/>
            <w:szCs w:val="6"/>
            <w:lang w:val="en-US"/>
            <w:rPrChange w:id="913" w:author="01-134212-149" w:date="2022-06-22T21:16:00Z">
              <w:rPr>
                <w:rFonts w:ascii="Agency FB" w:hAnsi="Agency FB"/>
                <w:sz w:val="28"/>
                <w:szCs w:val="6"/>
                <w:lang w:val="en-US"/>
              </w:rPr>
            </w:rPrChange>
          </w:rPr>
          <w:tab/>
          <w:t>pat.addRegularPatient(patientstatus);</w:t>
        </w:r>
      </w:ins>
    </w:p>
    <w:p w14:paraId="4E3B63B1" w14:textId="77777777" w:rsidR="007A5533" w:rsidRPr="000B79B6" w:rsidRDefault="007A5533" w:rsidP="007A5533">
      <w:pPr>
        <w:rPr>
          <w:ins w:id="914" w:author="01-134212-149" w:date="2022-06-22T20:03:00Z"/>
          <w:rFonts w:ascii="Agency FB" w:hAnsi="Agency FB"/>
          <w:szCs w:val="6"/>
          <w:lang w:val="en-US"/>
          <w:rPrChange w:id="915" w:author="01-134212-149" w:date="2022-06-22T21:16:00Z">
            <w:rPr>
              <w:ins w:id="916" w:author="01-134212-149" w:date="2022-06-22T20:03:00Z"/>
              <w:rFonts w:ascii="Agency FB" w:hAnsi="Agency FB"/>
              <w:sz w:val="28"/>
              <w:szCs w:val="6"/>
              <w:lang w:val="en-US"/>
            </w:rPr>
          </w:rPrChange>
        </w:rPr>
      </w:pPr>
      <w:ins w:id="917" w:author="01-134212-149" w:date="2022-06-22T20:03:00Z">
        <w:r w:rsidRPr="000B79B6">
          <w:rPr>
            <w:rFonts w:ascii="Agency FB" w:hAnsi="Agency FB"/>
            <w:szCs w:val="6"/>
            <w:lang w:val="en-US"/>
            <w:rPrChange w:id="918" w:author="01-134212-149" w:date="2022-06-22T21:16:00Z">
              <w:rPr>
                <w:rFonts w:ascii="Agency FB" w:hAnsi="Agency FB"/>
                <w:sz w:val="28"/>
                <w:szCs w:val="6"/>
                <w:lang w:val="en-US"/>
              </w:rPr>
            </w:rPrChange>
          </w:rPr>
          <w:lastRenderedPageBreak/>
          <w:tab/>
        </w:r>
        <w:r w:rsidRPr="000B79B6">
          <w:rPr>
            <w:rFonts w:ascii="Agency FB" w:hAnsi="Agency FB"/>
            <w:szCs w:val="6"/>
            <w:lang w:val="en-US"/>
            <w:rPrChange w:id="919" w:author="01-134212-149" w:date="2022-06-22T21:16:00Z">
              <w:rPr>
                <w:rFonts w:ascii="Agency FB" w:hAnsi="Agency FB"/>
                <w:sz w:val="28"/>
                <w:szCs w:val="6"/>
                <w:lang w:val="en-US"/>
              </w:rPr>
            </w:rPrChange>
          </w:rPr>
          <w:tab/>
        </w:r>
        <w:r w:rsidRPr="000B79B6">
          <w:rPr>
            <w:rFonts w:ascii="Agency FB" w:hAnsi="Agency FB"/>
            <w:szCs w:val="6"/>
            <w:lang w:val="en-US"/>
            <w:rPrChange w:id="920" w:author="01-134212-149" w:date="2022-06-22T21:16:00Z">
              <w:rPr>
                <w:rFonts w:ascii="Agency FB" w:hAnsi="Agency FB"/>
                <w:sz w:val="28"/>
                <w:szCs w:val="6"/>
                <w:lang w:val="en-US"/>
              </w:rPr>
            </w:rPrChange>
          </w:rPr>
          <w:tab/>
          <w:t>cin.ignore();</w:t>
        </w:r>
      </w:ins>
    </w:p>
    <w:p w14:paraId="576C550A" w14:textId="77777777" w:rsidR="007A5533" w:rsidRPr="000B79B6" w:rsidRDefault="007A5533" w:rsidP="007A5533">
      <w:pPr>
        <w:rPr>
          <w:ins w:id="921" w:author="01-134212-149" w:date="2022-06-22T20:03:00Z"/>
          <w:rFonts w:ascii="Agency FB" w:hAnsi="Agency FB"/>
          <w:szCs w:val="6"/>
          <w:lang w:val="en-US"/>
          <w:rPrChange w:id="922" w:author="01-134212-149" w:date="2022-06-22T21:16:00Z">
            <w:rPr>
              <w:ins w:id="923" w:author="01-134212-149" w:date="2022-06-22T20:03:00Z"/>
              <w:rFonts w:ascii="Agency FB" w:hAnsi="Agency FB"/>
              <w:sz w:val="28"/>
              <w:szCs w:val="6"/>
              <w:lang w:val="en-US"/>
            </w:rPr>
          </w:rPrChange>
        </w:rPr>
      </w:pPr>
      <w:ins w:id="924" w:author="01-134212-149" w:date="2022-06-22T20:03:00Z">
        <w:r w:rsidRPr="000B79B6">
          <w:rPr>
            <w:rFonts w:ascii="Agency FB" w:hAnsi="Agency FB"/>
            <w:szCs w:val="6"/>
            <w:lang w:val="en-US"/>
            <w:rPrChange w:id="925" w:author="01-134212-149" w:date="2022-06-22T21:16:00Z">
              <w:rPr>
                <w:rFonts w:ascii="Agency FB" w:hAnsi="Agency FB"/>
                <w:sz w:val="28"/>
                <w:szCs w:val="6"/>
                <w:lang w:val="en-US"/>
              </w:rPr>
            </w:rPrChange>
          </w:rPr>
          <w:tab/>
        </w:r>
        <w:r w:rsidRPr="000B79B6">
          <w:rPr>
            <w:rFonts w:ascii="Agency FB" w:hAnsi="Agency FB"/>
            <w:szCs w:val="6"/>
            <w:lang w:val="en-US"/>
            <w:rPrChange w:id="926" w:author="01-134212-149" w:date="2022-06-22T21:16:00Z">
              <w:rPr>
                <w:rFonts w:ascii="Agency FB" w:hAnsi="Agency FB"/>
                <w:sz w:val="28"/>
                <w:szCs w:val="6"/>
                <w:lang w:val="en-US"/>
              </w:rPr>
            </w:rPrChange>
          </w:rPr>
          <w:tab/>
        </w:r>
        <w:r w:rsidRPr="000B79B6">
          <w:rPr>
            <w:rFonts w:ascii="Agency FB" w:hAnsi="Agency FB"/>
            <w:szCs w:val="6"/>
            <w:lang w:val="en-US"/>
            <w:rPrChange w:id="927" w:author="01-134212-149" w:date="2022-06-22T21:16:00Z">
              <w:rPr>
                <w:rFonts w:ascii="Agency FB" w:hAnsi="Agency FB"/>
                <w:sz w:val="28"/>
                <w:szCs w:val="6"/>
                <w:lang w:val="en-US"/>
              </w:rPr>
            </w:rPrChange>
          </w:rPr>
          <w:tab/>
          <w:t>cout &lt;&lt; "\t\t\t\t\tEnter Symptom(Tiredness,Cough,Fever): ";</w:t>
        </w:r>
      </w:ins>
    </w:p>
    <w:p w14:paraId="7207555E" w14:textId="77777777" w:rsidR="007A5533" w:rsidRPr="000B79B6" w:rsidRDefault="007A5533" w:rsidP="007A5533">
      <w:pPr>
        <w:rPr>
          <w:ins w:id="928" w:author="01-134212-149" w:date="2022-06-22T20:03:00Z"/>
          <w:rFonts w:ascii="Agency FB" w:hAnsi="Agency FB"/>
          <w:szCs w:val="6"/>
          <w:lang w:val="en-US"/>
          <w:rPrChange w:id="929" w:author="01-134212-149" w:date="2022-06-22T21:16:00Z">
            <w:rPr>
              <w:ins w:id="930" w:author="01-134212-149" w:date="2022-06-22T20:03:00Z"/>
              <w:rFonts w:ascii="Agency FB" w:hAnsi="Agency FB"/>
              <w:sz w:val="28"/>
              <w:szCs w:val="6"/>
              <w:lang w:val="en-US"/>
            </w:rPr>
          </w:rPrChange>
        </w:rPr>
      </w:pPr>
      <w:ins w:id="931" w:author="01-134212-149" w:date="2022-06-22T20:03:00Z">
        <w:r w:rsidRPr="000B79B6">
          <w:rPr>
            <w:rFonts w:ascii="Agency FB" w:hAnsi="Agency FB"/>
            <w:szCs w:val="6"/>
            <w:lang w:val="en-US"/>
            <w:rPrChange w:id="932" w:author="01-134212-149" w:date="2022-06-22T21:16:00Z">
              <w:rPr>
                <w:rFonts w:ascii="Agency FB" w:hAnsi="Agency FB"/>
                <w:sz w:val="28"/>
                <w:szCs w:val="6"/>
                <w:lang w:val="en-US"/>
              </w:rPr>
            </w:rPrChange>
          </w:rPr>
          <w:tab/>
        </w:r>
        <w:r w:rsidRPr="000B79B6">
          <w:rPr>
            <w:rFonts w:ascii="Agency FB" w:hAnsi="Agency FB"/>
            <w:szCs w:val="6"/>
            <w:lang w:val="en-US"/>
            <w:rPrChange w:id="933" w:author="01-134212-149" w:date="2022-06-22T21:16:00Z">
              <w:rPr>
                <w:rFonts w:ascii="Agency FB" w:hAnsi="Agency FB"/>
                <w:sz w:val="28"/>
                <w:szCs w:val="6"/>
                <w:lang w:val="en-US"/>
              </w:rPr>
            </w:rPrChange>
          </w:rPr>
          <w:tab/>
        </w:r>
        <w:r w:rsidRPr="000B79B6">
          <w:rPr>
            <w:rFonts w:ascii="Agency FB" w:hAnsi="Agency FB"/>
            <w:szCs w:val="6"/>
            <w:lang w:val="en-US"/>
            <w:rPrChange w:id="934" w:author="01-134212-149" w:date="2022-06-22T21:16:00Z">
              <w:rPr>
                <w:rFonts w:ascii="Agency FB" w:hAnsi="Agency FB"/>
                <w:sz w:val="28"/>
                <w:szCs w:val="6"/>
                <w:lang w:val="en-US"/>
              </w:rPr>
            </w:rPrChange>
          </w:rPr>
          <w:tab/>
          <w:t>cin.getline(CP.Symptoms, 30);</w:t>
        </w:r>
      </w:ins>
    </w:p>
    <w:p w14:paraId="1E62F734" w14:textId="77777777" w:rsidR="007A5533" w:rsidRPr="000B79B6" w:rsidRDefault="007A5533" w:rsidP="007A5533">
      <w:pPr>
        <w:rPr>
          <w:ins w:id="935" w:author="01-134212-149" w:date="2022-06-22T20:03:00Z"/>
          <w:rFonts w:ascii="Agency FB" w:hAnsi="Agency FB"/>
          <w:szCs w:val="6"/>
          <w:lang w:val="en-US"/>
          <w:rPrChange w:id="936" w:author="01-134212-149" w:date="2022-06-22T21:16:00Z">
            <w:rPr>
              <w:ins w:id="937" w:author="01-134212-149" w:date="2022-06-22T20:03:00Z"/>
              <w:rFonts w:ascii="Agency FB" w:hAnsi="Agency FB"/>
              <w:sz w:val="28"/>
              <w:szCs w:val="6"/>
              <w:lang w:val="en-US"/>
            </w:rPr>
          </w:rPrChange>
        </w:rPr>
      </w:pPr>
      <w:ins w:id="938" w:author="01-134212-149" w:date="2022-06-22T20:03:00Z">
        <w:r w:rsidRPr="000B79B6">
          <w:rPr>
            <w:rFonts w:ascii="Agency FB" w:hAnsi="Agency FB"/>
            <w:szCs w:val="6"/>
            <w:lang w:val="en-US"/>
            <w:rPrChange w:id="939" w:author="01-134212-149" w:date="2022-06-22T21:16:00Z">
              <w:rPr>
                <w:rFonts w:ascii="Agency FB" w:hAnsi="Agency FB"/>
                <w:sz w:val="28"/>
                <w:szCs w:val="6"/>
                <w:lang w:val="en-US"/>
              </w:rPr>
            </w:rPrChange>
          </w:rPr>
          <w:tab/>
        </w:r>
        <w:r w:rsidRPr="000B79B6">
          <w:rPr>
            <w:rFonts w:ascii="Agency FB" w:hAnsi="Agency FB"/>
            <w:szCs w:val="6"/>
            <w:lang w:val="en-US"/>
            <w:rPrChange w:id="940" w:author="01-134212-149" w:date="2022-06-22T21:16:00Z">
              <w:rPr>
                <w:rFonts w:ascii="Agency FB" w:hAnsi="Agency FB"/>
                <w:sz w:val="28"/>
                <w:szCs w:val="6"/>
                <w:lang w:val="en-US"/>
              </w:rPr>
            </w:rPrChange>
          </w:rPr>
          <w:tab/>
          <w:t>h:</w:t>
        </w:r>
      </w:ins>
    </w:p>
    <w:p w14:paraId="55B249B3" w14:textId="77777777" w:rsidR="007A5533" w:rsidRPr="000B79B6" w:rsidRDefault="007A5533" w:rsidP="007A5533">
      <w:pPr>
        <w:rPr>
          <w:ins w:id="941" w:author="01-134212-149" w:date="2022-06-22T20:03:00Z"/>
          <w:rFonts w:ascii="Agency FB" w:hAnsi="Agency FB"/>
          <w:szCs w:val="6"/>
          <w:lang w:val="en-US"/>
          <w:rPrChange w:id="942" w:author="01-134212-149" w:date="2022-06-22T21:16:00Z">
            <w:rPr>
              <w:ins w:id="943" w:author="01-134212-149" w:date="2022-06-22T20:03:00Z"/>
              <w:rFonts w:ascii="Agency FB" w:hAnsi="Agency FB"/>
              <w:sz w:val="28"/>
              <w:szCs w:val="6"/>
              <w:lang w:val="en-US"/>
            </w:rPr>
          </w:rPrChange>
        </w:rPr>
      </w:pPr>
      <w:ins w:id="944" w:author="01-134212-149" w:date="2022-06-22T20:03:00Z">
        <w:r w:rsidRPr="000B79B6">
          <w:rPr>
            <w:rFonts w:ascii="Agency FB" w:hAnsi="Agency FB"/>
            <w:szCs w:val="6"/>
            <w:lang w:val="en-US"/>
            <w:rPrChange w:id="945" w:author="01-134212-149" w:date="2022-06-22T21:16:00Z">
              <w:rPr>
                <w:rFonts w:ascii="Agency FB" w:hAnsi="Agency FB"/>
                <w:sz w:val="28"/>
                <w:szCs w:val="6"/>
                <w:lang w:val="en-US"/>
              </w:rPr>
            </w:rPrChange>
          </w:rPr>
          <w:tab/>
        </w:r>
        <w:r w:rsidRPr="000B79B6">
          <w:rPr>
            <w:rFonts w:ascii="Agency FB" w:hAnsi="Agency FB"/>
            <w:szCs w:val="6"/>
            <w:lang w:val="en-US"/>
            <w:rPrChange w:id="946" w:author="01-134212-149" w:date="2022-06-22T21:16:00Z">
              <w:rPr>
                <w:rFonts w:ascii="Agency FB" w:hAnsi="Agency FB"/>
                <w:sz w:val="28"/>
                <w:szCs w:val="6"/>
                <w:lang w:val="en-US"/>
              </w:rPr>
            </w:rPrChange>
          </w:rPr>
          <w:tab/>
        </w:r>
        <w:r w:rsidRPr="000B79B6">
          <w:rPr>
            <w:rFonts w:ascii="Agency FB" w:hAnsi="Agency FB"/>
            <w:szCs w:val="6"/>
            <w:lang w:val="en-US"/>
            <w:rPrChange w:id="947" w:author="01-134212-149" w:date="2022-06-22T21:16:00Z">
              <w:rPr>
                <w:rFonts w:ascii="Agency FB" w:hAnsi="Agency FB"/>
                <w:sz w:val="28"/>
                <w:szCs w:val="6"/>
                <w:lang w:val="en-US"/>
              </w:rPr>
            </w:rPrChange>
          </w:rPr>
          <w:tab/>
          <w:t>cout &lt;&lt; "\t\t\t\t\tEnter Immunity Level (BELOW 10): ";</w:t>
        </w:r>
      </w:ins>
    </w:p>
    <w:p w14:paraId="33C240A1" w14:textId="77777777" w:rsidR="007A5533" w:rsidRPr="000B79B6" w:rsidRDefault="007A5533" w:rsidP="007A5533">
      <w:pPr>
        <w:rPr>
          <w:ins w:id="948" w:author="01-134212-149" w:date="2022-06-22T20:03:00Z"/>
          <w:rFonts w:ascii="Agency FB" w:hAnsi="Agency FB"/>
          <w:szCs w:val="6"/>
          <w:lang w:val="en-US"/>
          <w:rPrChange w:id="949" w:author="01-134212-149" w:date="2022-06-22T21:16:00Z">
            <w:rPr>
              <w:ins w:id="950" w:author="01-134212-149" w:date="2022-06-22T20:03:00Z"/>
              <w:rFonts w:ascii="Agency FB" w:hAnsi="Agency FB"/>
              <w:sz w:val="28"/>
              <w:szCs w:val="6"/>
              <w:lang w:val="en-US"/>
            </w:rPr>
          </w:rPrChange>
        </w:rPr>
      </w:pPr>
      <w:ins w:id="951" w:author="01-134212-149" w:date="2022-06-22T20:03:00Z">
        <w:r w:rsidRPr="000B79B6">
          <w:rPr>
            <w:rFonts w:ascii="Agency FB" w:hAnsi="Agency FB"/>
            <w:szCs w:val="6"/>
            <w:lang w:val="en-US"/>
            <w:rPrChange w:id="952" w:author="01-134212-149" w:date="2022-06-22T21:16:00Z">
              <w:rPr>
                <w:rFonts w:ascii="Agency FB" w:hAnsi="Agency FB"/>
                <w:sz w:val="28"/>
                <w:szCs w:val="6"/>
                <w:lang w:val="en-US"/>
              </w:rPr>
            </w:rPrChange>
          </w:rPr>
          <w:tab/>
        </w:r>
        <w:r w:rsidRPr="000B79B6">
          <w:rPr>
            <w:rFonts w:ascii="Agency FB" w:hAnsi="Agency FB"/>
            <w:szCs w:val="6"/>
            <w:lang w:val="en-US"/>
            <w:rPrChange w:id="953" w:author="01-134212-149" w:date="2022-06-22T21:16:00Z">
              <w:rPr>
                <w:rFonts w:ascii="Agency FB" w:hAnsi="Agency FB"/>
                <w:sz w:val="28"/>
                <w:szCs w:val="6"/>
                <w:lang w:val="en-US"/>
              </w:rPr>
            </w:rPrChange>
          </w:rPr>
          <w:tab/>
        </w:r>
        <w:r w:rsidRPr="000B79B6">
          <w:rPr>
            <w:rFonts w:ascii="Agency FB" w:hAnsi="Agency FB"/>
            <w:szCs w:val="6"/>
            <w:lang w:val="en-US"/>
            <w:rPrChange w:id="954" w:author="01-134212-149" w:date="2022-06-22T21:16:00Z">
              <w:rPr>
                <w:rFonts w:ascii="Agency FB" w:hAnsi="Agency FB"/>
                <w:sz w:val="28"/>
                <w:szCs w:val="6"/>
                <w:lang w:val="en-US"/>
              </w:rPr>
            </w:rPrChange>
          </w:rPr>
          <w:tab/>
          <w:t>cin.getline(CP.ImmunityLevel, 30);</w:t>
        </w:r>
      </w:ins>
    </w:p>
    <w:p w14:paraId="3E3629D8" w14:textId="77777777" w:rsidR="007A5533" w:rsidRPr="000B79B6" w:rsidRDefault="007A5533" w:rsidP="007A5533">
      <w:pPr>
        <w:rPr>
          <w:ins w:id="955" w:author="01-134212-149" w:date="2022-06-22T20:03:00Z"/>
          <w:rFonts w:ascii="Agency FB" w:hAnsi="Agency FB"/>
          <w:szCs w:val="6"/>
          <w:lang w:val="en-US"/>
          <w:rPrChange w:id="956" w:author="01-134212-149" w:date="2022-06-22T21:16:00Z">
            <w:rPr>
              <w:ins w:id="957" w:author="01-134212-149" w:date="2022-06-22T20:03:00Z"/>
              <w:rFonts w:ascii="Agency FB" w:hAnsi="Agency FB"/>
              <w:sz w:val="28"/>
              <w:szCs w:val="6"/>
              <w:lang w:val="en-US"/>
            </w:rPr>
          </w:rPrChange>
        </w:rPr>
      </w:pPr>
      <w:ins w:id="958" w:author="01-134212-149" w:date="2022-06-22T20:03:00Z">
        <w:r w:rsidRPr="000B79B6">
          <w:rPr>
            <w:rFonts w:ascii="Agency FB" w:hAnsi="Agency FB"/>
            <w:szCs w:val="6"/>
            <w:lang w:val="en-US"/>
            <w:rPrChange w:id="959" w:author="01-134212-149" w:date="2022-06-22T21:16:00Z">
              <w:rPr>
                <w:rFonts w:ascii="Agency FB" w:hAnsi="Agency FB"/>
                <w:sz w:val="28"/>
                <w:szCs w:val="6"/>
                <w:lang w:val="en-US"/>
              </w:rPr>
            </w:rPrChange>
          </w:rPr>
          <w:tab/>
        </w:r>
        <w:r w:rsidRPr="000B79B6">
          <w:rPr>
            <w:rFonts w:ascii="Agency FB" w:hAnsi="Agency FB"/>
            <w:szCs w:val="6"/>
            <w:lang w:val="en-US"/>
            <w:rPrChange w:id="960" w:author="01-134212-149" w:date="2022-06-22T21:16:00Z">
              <w:rPr>
                <w:rFonts w:ascii="Agency FB" w:hAnsi="Agency FB"/>
                <w:sz w:val="28"/>
                <w:szCs w:val="6"/>
                <w:lang w:val="en-US"/>
              </w:rPr>
            </w:rPrChange>
          </w:rPr>
          <w:tab/>
        </w:r>
        <w:r w:rsidRPr="000B79B6">
          <w:rPr>
            <w:rFonts w:ascii="Agency FB" w:hAnsi="Agency FB"/>
            <w:szCs w:val="6"/>
            <w:lang w:val="en-US"/>
            <w:rPrChange w:id="961" w:author="01-134212-149" w:date="2022-06-22T21:16:00Z">
              <w:rPr>
                <w:rFonts w:ascii="Agency FB" w:hAnsi="Agency FB"/>
                <w:sz w:val="28"/>
                <w:szCs w:val="6"/>
                <w:lang w:val="en-US"/>
              </w:rPr>
            </w:rPrChange>
          </w:rPr>
          <w:tab/>
          <w:t>int immunity = atoi(CP.ImmunityLevel);</w:t>
        </w:r>
      </w:ins>
    </w:p>
    <w:p w14:paraId="3EF016A4" w14:textId="77777777" w:rsidR="007A5533" w:rsidRPr="000B79B6" w:rsidRDefault="007A5533" w:rsidP="007A5533">
      <w:pPr>
        <w:rPr>
          <w:ins w:id="962" w:author="01-134212-149" w:date="2022-06-22T20:03:00Z"/>
          <w:rFonts w:ascii="Agency FB" w:hAnsi="Agency FB"/>
          <w:szCs w:val="6"/>
          <w:lang w:val="en-US"/>
          <w:rPrChange w:id="963" w:author="01-134212-149" w:date="2022-06-22T21:16:00Z">
            <w:rPr>
              <w:ins w:id="964" w:author="01-134212-149" w:date="2022-06-22T20:03:00Z"/>
              <w:rFonts w:ascii="Agency FB" w:hAnsi="Agency FB"/>
              <w:sz w:val="28"/>
              <w:szCs w:val="6"/>
              <w:lang w:val="en-US"/>
            </w:rPr>
          </w:rPrChange>
        </w:rPr>
      </w:pPr>
      <w:ins w:id="965" w:author="01-134212-149" w:date="2022-06-22T20:03:00Z">
        <w:r w:rsidRPr="000B79B6">
          <w:rPr>
            <w:rFonts w:ascii="Agency FB" w:hAnsi="Agency FB"/>
            <w:szCs w:val="6"/>
            <w:lang w:val="en-US"/>
            <w:rPrChange w:id="966" w:author="01-134212-149" w:date="2022-06-22T21:16:00Z">
              <w:rPr>
                <w:rFonts w:ascii="Agency FB" w:hAnsi="Agency FB"/>
                <w:sz w:val="28"/>
                <w:szCs w:val="6"/>
                <w:lang w:val="en-US"/>
              </w:rPr>
            </w:rPrChange>
          </w:rPr>
          <w:tab/>
        </w:r>
        <w:r w:rsidRPr="000B79B6">
          <w:rPr>
            <w:rFonts w:ascii="Agency FB" w:hAnsi="Agency FB"/>
            <w:szCs w:val="6"/>
            <w:lang w:val="en-US"/>
            <w:rPrChange w:id="967" w:author="01-134212-149" w:date="2022-06-22T21:16:00Z">
              <w:rPr>
                <w:rFonts w:ascii="Agency FB" w:hAnsi="Agency FB"/>
                <w:sz w:val="28"/>
                <w:szCs w:val="6"/>
                <w:lang w:val="en-US"/>
              </w:rPr>
            </w:rPrChange>
          </w:rPr>
          <w:tab/>
        </w:r>
        <w:r w:rsidRPr="000B79B6">
          <w:rPr>
            <w:rFonts w:ascii="Agency FB" w:hAnsi="Agency FB"/>
            <w:szCs w:val="6"/>
            <w:lang w:val="en-US"/>
            <w:rPrChange w:id="968" w:author="01-134212-149" w:date="2022-06-22T21:16:00Z">
              <w:rPr>
                <w:rFonts w:ascii="Agency FB" w:hAnsi="Agency FB"/>
                <w:sz w:val="28"/>
                <w:szCs w:val="6"/>
                <w:lang w:val="en-US"/>
              </w:rPr>
            </w:rPrChange>
          </w:rPr>
          <w:tab/>
          <w:t>if (immunity &gt;= MIN_IMMUNITY_LEVEL)</w:t>
        </w:r>
      </w:ins>
    </w:p>
    <w:p w14:paraId="1BA15CE2" w14:textId="77777777" w:rsidR="007A5533" w:rsidRPr="000B79B6" w:rsidRDefault="007A5533" w:rsidP="007A5533">
      <w:pPr>
        <w:rPr>
          <w:ins w:id="969" w:author="01-134212-149" w:date="2022-06-22T20:03:00Z"/>
          <w:rFonts w:ascii="Agency FB" w:hAnsi="Agency FB"/>
          <w:szCs w:val="6"/>
          <w:lang w:val="en-US"/>
          <w:rPrChange w:id="970" w:author="01-134212-149" w:date="2022-06-22T21:16:00Z">
            <w:rPr>
              <w:ins w:id="971" w:author="01-134212-149" w:date="2022-06-22T20:03:00Z"/>
              <w:rFonts w:ascii="Agency FB" w:hAnsi="Agency FB"/>
              <w:sz w:val="28"/>
              <w:szCs w:val="6"/>
              <w:lang w:val="en-US"/>
            </w:rPr>
          </w:rPrChange>
        </w:rPr>
      </w:pPr>
      <w:ins w:id="972" w:author="01-134212-149" w:date="2022-06-22T20:03:00Z">
        <w:r w:rsidRPr="000B79B6">
          <w:rPr>
            <w:rFonts w:ascii="Agency FB" w:hAnsi="Agency FB"/>
            <w:szCs w:val="6"/>
            <w:lang w:val="en-US"/>
            <w:rPrChange w:id="973" w:author="01-134212-149" w:date="2022-06-22T21:16:00Z">
              <w:rPr>
                <w:rFonts w:ascii="Agency FB" w:hAnsi="Agency FB"/>
                <w:sz w:val="28"/>
                <w:szCs w:val="6"/>
                <w:lang w:val="en-US"/>
              </w:rPr>
            </w:rPrChange>
          </w:rPr>
          <w:tab/>
        </w:r>
        <w:r w:rsidRPr="000B79B6">
          <w:rPr>
            <w:rFonts w:ascii="Agency FB" w:hAnsi="Agency FB"/>
            <w:szCs w:val="6"/>
            <w:lang w:val="en-US"/>
            <w:rPrChange w:id="974" w:author="01-134212-149" w:date="2022-06-22T21:16:00Z">
              <w:rPr>
                <w:rFonts w:ascii="Agency FB" w:hAnsi="Agency FB"/>
                <w:sz w:val="28"/>
                <w:szCs w:val="6"/>
                <w:lang w:val="en-US"/>
              </w:rPr>
            </w:rPrChange>
          </w:rPr>
          <w:tab/>
        </w:r>
        <w:r w:rsidRPr="000B79B6">
          <w:rPr>
            <w:rFonts w:ascii="Agency FB" w:hAnsi="Agency FB"/>
            <w:szCs w:val="6"/>
            <w:lang w:val="en-US"/>
            <w:rPrChange w:id="975" w:author="01-134212-149" w:date="2022-06-22T21:16:00Z">
              <w:rPr>
                <w:rFonts w:ascii="Agency FB" w:hAnsi="Agency FB"/>
                <w:sz w:val="28"/>
                <w:szCs w:val="6"/>
                <w:lang w:val="en-US"/>
              </w:rPr>
            </w:rPrChange>
          </w:rPr>
          <w:tab/>
          <w:t>{</w:t>
        </w:r>
      </w:ins>
    </w:p>
    <w:p w14:paraId="187512A3" w14:textId="77777777" w:rsidR="007A5533" w:rsidRPr="000B79B6" w:rsidRDefault="007A5533" w:rsidP="007A5533">
      <w:pPr>
        <w:rPr>
          <w:ins w:id="976" w:author="01-134212-149" w:date="2022-06-22T20:03:00Z"/>
          <w:rFonts w:ascii="Agency FB" w:hAnsi="Agency FB"/>
          <w:szCs w:val="6"/>
          <w:lang w:val="en-US"/>
          <w:rPrChange w:id="977" w:author="01-134212-149" w:date="2022-06-22T21:16:00Z">
            <w:rPr>
              <w:ins w:id="978" w:author="01-134212-149" w:date="2022-06-22T20:03:00Z"/>
              <w:rFonts w:ascii="Agency FB" w:hAnsi="Agency FB"/>
              <w:sz w:val="28"/>
              <w:szCs w:val="6"/>
              <w:lang w:val="en-US"/>
            </w:rPr>
          </w:rPrChange>
        </w:rPr>
      </w:pPr>
      <w:ins w:id="979" w:author="01-134212-149" w:date="2022-06-22T20:03:00Z">
        <w:r w:rsidRPr="000B79B6">
          <w:rPr>
            <w:rFonts w:ascii="Agency FB" w:hAnsi="Agency FB"/>
            <w:szCs w:val="6"/>
            <w:lang w:val="en-US"/>
            <w:rPrChange w:id="980" w:author="01-134212-149" w:date="2022-06-22T21:16:00Z">
              <w:rPr>
                <w:rFonts w:ascii="Agency FB" w:hAnsi="Agency FB"/>
                <w:sz w:val="28"/>
                <w:szCs w:val="6"/>
                <w:lang w:val="en-US"/>
              </w:rPr>
            </w:rPrChange>
          </w:rPr>
          <w:tab/>
        </w:r>
        <w:r w:rsidRPr="000B79B6">
          <w:rPr>
            <w:rFonts w:ascii="Agency FB" w:hAnsi="Agency FB"/>
            <w:szCs w:val="6"/>
            <w:lang w:val="en-US"/>
            <w:rPrChange w:id="981" w:author="01-134212-149" w:date="2022-06-22T21:16:00Z">
              <w:rPr>
                <w:rFonts w:ascii="Agency FB" w:hAnsi="Agency FB"/>
                <w:sz w:val="28"/>
                <w:szCs w:val="6"/>
                <w:lang w:val="en-US"/>
              </w:rPr>
            </w:rPrChange>
          </w:rPr>
          <w:tab/>
        </w:r>
        <w:r w:rsidRPr="000B79B6">
          <w:rPr>
            <w:rFonts w:ascii="Agency FB" w:hAnsi="Agency FB"/>
            <w:szCs w:val="6"/>
            <w:lang w:val="en-US"/>
            <w:rPrChange w:id="982" w:author="01-134212-149" w:date="2022-06-22T21:16:00Z">
              <w:rPr>
                <w:rFonts w:ascii="Agency FB" w:hAnsi="Agency FB"/>
                <w:sz w:val="28"/>
                <w:szCs w:val="6"/>
                <w:lang w:val="en-US"/>
              </w:rPr>
            </w:rPrChange>
          </w:rPr>
          <w:tab/>
        </w:r>
        <w:r w:rsidRPr="000B79B6">
          <w:rPr>
            <w:rFonts w:ascii="Agency FB" w:hAnsi="Agency FB"/>
            <w:szCs w:val="6"/>
            <w:lang w:val="en-US"/>
            <w:rPrChange w:id="983" w:author="01-134212-149" w:date="2022-06-22T21:16:00Z">
              <w:rPr>
                <w:rFonts w:ascii="Agency FB" w:hAnsi="Agency FB"/>
                <w:sz w:val="28"/>
                <w:szCs w:val="6"/>
                <w:lang w:val="en-US"/>
              </w:rPr>
            </w:rPrChange>
          </w:rPr>
          <w:tab/>
          <w:t>cout &lt;&lt; "\n\t\t\t\t\tEnter Invalid Immunity\n";</w:t>
        </w:r>
      </w:ins>
    </w:p>
    <w:p w14:paraId="5E58A418" w14:textId="77777777" w:rsidR="007A5533" w:rsidRPr="000B79B6" w:rsidRDefault="007A5533" w:rsidP="007A5533">
      <w:pPr>
        <w:rPr>
          <w:ins w:id="984" w:author="01-134212-149" w:date="2022-06-22T20:03:00Z"/>
          <w:rFonts w:ascii="Agency FB" w:hAnsi="Agency FB"/>
          <w:szCs w:val="6"/>
          <w:lang w:val="en-US"/>
          <w:rPrChange w:id="985" w:author="01-134212-149" w:date="2022-06-22T21:16:00Z">
            <w:rPr>
              <w:ins w:id="986" w:author="01-134212-149" w:date="2022-06-22T20:03:00Z"/>
              <w:rFonts w:ascii="Agency FB" w:hAnsi="Agency FB"/>
              <w:sz w:val="28"/>
              <w:szCs w:val="6"/>
              <w:lang w:val="en-US"/>
            </w:rPr>
          </w:rPrChange>
        </w:rPr>
      </w:pPr>
      <w:ins w:id="987" w:author="01-134212-149" w:date="2022-06-22T20:03:00Z">
        <w:r w:rsidRPr="000B79B6">
          <w:rPr>
            <w:rFonts w:ascii="Agency FB" w:hAnsi="Agency FB"/>
            <w:szCs w:val="6"/>
            <w:lang w:val="en-US"/>
            <w:rPrChange w:id="988" w:author="01-134212-149" w:date="2022-06-22T21:16:00Z">
              <w:rPr>
                <w:rFonts w:ascii="Agency FB" w:hAnsi="Agency FB"/>
                <w:sz w:val="28"/>
                <w:szCs w:val="6"/>
                <w:lang w:val="en-US"/>
              </w:rPr>
            </w:rPrChange>
          </w:rPr>
          <w:tab/>
        </w:r>
        <w:r w:rsidRPr="000B79B6">
          <w:rPr>
            <w:rFonts w:ascii="Agency FB" w:hAnsi="Agency FB"/>
            <w:szCs w:val="6"/>
            <w:lang w:val="en-US"/>
            <w:rPrChange w:id="989" w:author="01-134212-149" w:date="2022-06-22T21:16:00Z">
              <w:rPr>
                <w:rFonts w:ascii="Agency FB" w:hAnsi="Agency FB"/>
                <w:sz w:val="28"/>
                <w:szCs w:val="6"/>
                <w:lang w:val="en-US"/>
              </w:rPr>
            </w:rPrChange>
          </w:rPr>
          <w:tab/>
        </w:r>
        <w:r w:rsidRPr="000B79B6">
          <w:rPr>
            <w:rFonts w:ascii="Agency FB" w:hAnsi="Agency FB"/>
            <w:szCs w:val="6"/>
            <w:lang w:val="en-US"/>
            <w:rPrChange w:id="990" w:author="01-134212-149" w:date="2022-06-22T21:16:00Z">
              <w:rPr>
                <w:rFonts w:ascii="Agency FB" w:hAnsi="Agency FB"/>
                <w:sz w:val="28"/>
                <w:szCs w:val="6"/>
                <w:lang w:val="en-US"/>
              </w:rPr>
            </w:rPrChange>
          </w:rPr>
          <w:tab/>
        </w:r>
        <w:r w:rsidRPr="000B79B6">
          <w:rPr>
            <w:rFonts w:ascii="Agency FB" w:hAnsi="Agency FB"/>
            <w:szCs w:val="6"/>
            <w:lang w:val="en-US"/>
            <w:rPrChange w:id="991" w:author="01-134212-149" w:date="2022-06-22T21:16:00Z">
              <w:rPr>
                <w:rFonts w:ascii="Agency FB" w:hAnsi="Agency FB"/>
                <w:sz w:val="28"/>
                <w:szCs w:val="6"/>
                <w:lang w:val="en-US"/>
              </w:rPr>
            </w:rPrChange>
          </w:rPr>
          <w:tab/>
          <w:t>goto h;</w:t>
        </w:r>
      </w:ins>
    </w:p>
    <w:p w14:paraId="099C255B" w14:textId="77777777" w:rsidR="007A5533" w:rsidRPr="000B79B6" w:rsidRDefault="007A5533" w:rsidP="007A5533">
      <w:pPr>
        <w:rPr>
          <w:ins w:id="992" w:author="01-134212-149" w:date="2022-06-22T20:03:00Z"/>
          <w:rFonts w:ascii="Agency FB" w:hAnsi="Agency FB"/>
          <w:szCs w:val="6"/>
          <w:lang w:val="en-US"/>
          <w:rPrChange w:id="993" w:author="01-134212-149" w:date="2022-06-22T21:16:00Z">
            <w:rPr>
              <w:ins w:id="994" w:author="01-134212-149" w:date="2022-06-22T20:03:00Z"/>
              <w:rFonts w:ascii="Agency FB" w:hAnsi="Agency FB"/>
              <w:sz w:val="28"/>
              <w:szCs w:val="6"/>
              <w:lang w:val="en-US"/>
            </w:rPr>
          </w:rPrChange>
        </w:rPr>
      </w:pPr>
      <w:ins w:id="995" w:author="01-134212-149" w:date="2022-06-22T20:03:00Z">
        <w:r w:rsidRPr="000B79B6">
          <w:rPr>
            <w:rFonts w:ascii="Agency FB" w:hAnsi="Agency FB"/>
            <w:szCs w:val="6"/>
            <w:lang w:val="en-US"/>
            <w:rPrChange w:id="996" w:author="01-134212-149" w:date="2022-06-22T21:16:00Z">
              <w:rPr>
                <w:rFonts w:ascii="Agency FB" w:hAnsi="Agency FB"/>
                <w:sz w:val="28"/>
                <w:szCs w:val="6"/>
                <w:lang w:val="en-US"/>
              </w:rPr>
            </w:rPrChange>
          </w:rPr>
          <w:tab/>
        </w:r>
        <w:r w:rsidRPr="000B79B6">
          <w:rPr>
            <w:rFonts w:ascii="Agency FB" w:hAnsi="Agency FB"/>
            <w:szCs w:val="6"/>
            <w:lang w:val="en-US"/>
            <w:rPrChange w:id="997" w:author="01-134212-149" w:date="2022-06-22T21:16:00Z">
              <w:rPr>
                <w:rFonts w:ascii="Agency FB" w:hAnsi="Agency FB"/>
                <w:sz w:val="28"/>
                <w:szCs w:val="6"/>
                <w:lang w:val="en-US"/>
              </w:rPr>
            </w:rPrChange>
          </w:rPr>
          <w:tab/>
        </w:r>
        <w:r w:rsidRPr="000B79B6">
          <w:rPr>
            <w:rFonts w:ascii="Agency FB" w:hAnsi="Agency FB"/>
            <w:szCs w:val="6"/>
            <w:lang w:val="en-US"/>
            <w:rPrChange w:id="998" w:author="01-134212-149" w:date="2022-06-22T21:16:00Z">
              <w:rPr>
                <w:rFonts w:ascii="Agency FB" w:hAnsi="Agency FB"/>
                <w:sz w:val="28"/>
                <w:szCs w:val="6"/>
                <w:lang w:val="en-US"/>
              </w:rPr>
            </w:rPrChange>
          </w:rPr>
          <w:tab/>
          <w:t>}</w:t>
        </w:r>
      </w:ins>
    </w:p>
    <w:p w14:paraId="4651D878" w14:textId="77777777" w:rsidR="007A5533" w:rsidRPr="000B79B6" w:rsidRDefault="007A5533" w:rsidP="007A5533">
      <w:pPr>
        <w:rPr>
          <w:ins w:id="999" w:author="01-134212-149" w:date="2022-06-22T20:03:00Z"/>
          <w:rFonts w:ascii="Agency FB" w:hAnsi="Agency FB"/>
          <w:szCs w:val="6"/>
          <w:lang w:val="en-US"/>
          <w:rPrChange w:id="1000" w:author="01-134212-149" w:date="2022-06-22T21:16:00Z">
            <w:rPr>
              <w:ins w:id="1001" w:author="01-134212-149" w:date="2022-06-22T20:03:00Z"/>
              <w:rFonts w:ascii="Agency FB" w:hAnsi="Agency FB"/>
              <w:sz w:val="28"/>
              <w:szCs w:val="6"/>
              <w:lang w:val="en-US"/>
            </w:rPr>
          </w:rPrChange>
        </w:rPr>
      </w:pPr>
      <w:ins w:id="1002" w:author="01-134212-149" w:date="2022-06-22T20:03:00Z">
        <w:r w:rsidRPr="000B79B6">
          <w:rPr>
            <w:rFonts w:ascii="Agency FB" w:hAnsi="Agency FB"/>
            <w:szCs w:val="6"/>
            <w:lang w:val="en-US"/>
            <w:rPrChange w:id="1003" w:author="01-134212-149" w:date="2022-06-22T21:16:00Z">
              <w:rPr>
                <w:rFonts w:ascii="Agency FB" w:hAnsi="Agency FB"/>
                <w:sz w:val="28"/>
                <w:szCs w:val="6"/>
                <w:lang w:val="en-US"/>
              </w:rPr>
            </w:rPrChange>
          </w:rPr>
          <w:tab/>
        </w:r>
        <w:r w:rsidRPr="000B79B6">
          <w:rPr>
            <w:rFonts w:ascii="Agency FB" w:hAnsi="Agency FB"/>
            <w:szCs w:val="6"/>
            <w:lang w:val="en-US"/>
            <w:rPrChange w:id="1004" w:author="01-134212-149" w:date="2022-06-22T21:16:00Z">
              <w:rPr>
                <w:rFonts w:ascii="Agency FB" w:hAnsi="Agency FB"/>
                <w:sz w:val="28"/>
                <w:szCs w:val="6"/>
                <w:lang w:val="en-US"/>
              </w:rPr>
            </w:rPrChange>
          </w:rPr>
          <w:tab/>
        </w:r>
        <w:r w:rsidRPr="000B79B6">
          <w:rPr>
            <w:rFonts w:ascii="Agency FB" w:hAnsi="Agency FB"/>
            <w:szCs w:val="6"/>
            <w:lang w:val="en-US"/>
            <w:rPrChange w:id="1005" w:author="01-134212-149" w:date="2022-06-22T21:16:00Z">
              <w:rPr>
                <w:rFonts w:ascii="Agency FB" w:hAnsi="Agency FB"/>
                <w:sz w:val="28"/>
                <w:szCs w:val="6"/>
                <w:lang w:val="en-US"/>
              </w:rPr>
            </w:rPrChange>
          </w:rPr>
          <w:tab/>
          <w:t>cout &lt;&lt; "\t\t\t\t\tEnter City Name: ";</w:t>
        </w:r>
      </w:ins>
    </w:p>
    <w:p w14:paraId="4CEA4737" w14:textId="77777777" w:rsidR="007A5533" w:rsidRPr="000B79B6" w:rsidRDefault="007A5533" w:rsidP="007A5533">
      <w:pPr>
        <w:rPr>
          <w:ins w:id="1006" w:author="01-134212-149" w:date="2022-06-22T20:03:00Z"/>
          <w:rFonts w:ascii="Agency FB" w:hAnsi="Agency FB"/>
          <w:szCs w:val="6"/>
          <w:lang w:val="en-US"/>
          <w:rPrChange w:id="1007" w:author="01-134212-149" w:date="2022-06-22T21:16:00Z">
            <w:rPr>
              <w:ins w:id="1008" w:author="01-134212-149" w:date="2022-06-22T20:03:00Z"/>
              <w:rFonts w:ascii="Agency FB" w:hAnsi="Agency FB"/>
              <w:sz w:val="28"/>
              <w:szCs w:val="6"/>
              <w:lang w:val="en-US"/>
            </w:rPr>
          </w:rPrChange>
        </w:rPr>
      </w:pPr>
      <w:ins w:id="1009" w:author="01-134212-149" w:date="2022-06-22T20:03:00Z">
        <w:r w:rsidRPr="000B79B6">
          <w:rPr>
            <w:rFonts w:ascii="Agency FB" w:hAnsi="Agency FB"/>
            <w:szCs w:val="6"/>
            <w:lang w:val="en-US"/>
            <w:rPrChange w:id="1010" w:author="01-134212-149" w:date="2022-06-22T21:16:00Z">
              <w:rPr>
                <w:rFonts w:ascii="Agency FB" w:hAnsi="Agency FB"/>
                <w:sz w:val="28"/>
                <w:szCs w:val="6"/>
                <w:lang w:val="en-US"/>
              </w:rPr>
            </w:rPrChange>
          </w:rPr>
          <w:tab/>
        </w:r>
        <w:r w:rsidRPr="000B79B6">
          <w:rPr>
            <w:rFonts w:ascii="Agency FB" w:hAnsi="Agency FB"/>
            <w:szCs w:val="6"/>
            <w:lang w:val="en-US"/>
            <w:rPrChange w:id="1011" w:author="01-134212-149" w:date="2022-06-22T21:16:00Z">
              <w:rPr>
                <w:rFonts w:ascii="Agency FB" w:hAnsi="Agency FB"/>
                <w:sz w:val="28"/>
                <w:szCs w:val="6"/>
                <w:lang w:val="en-US"/>
              </w:rPr>
            </w:rPrChange>
          </w:rPr>
          <w:tab/>
        </w:r>
        <w:r w:rsidRPr="000B79B6">
          <w:rPr>
            <w:rFonts w:ascii="Agency FB" w:hAnsi="Agency FB"/>
            <w:szCs w:val="6"/>
            <w:lang w:val="en-US"/>
            <w:rPrChange w:id="1012" w:author="01-134212-149" w:date="2022-06-22T21:16:00Z">
              <w:rPr>
                <w:rFonts w:ascii="Agency FB" w:hAnsi="Agency FB"/>
                <w:sz w:val="28"/>
                <w:szCs w:val="6"/>
                <w:lang w:val="en-US"/>
              </w:rPr>
            </w:rPrChange>
          </w:rPr>
          <w:tab/>
          <w:t>cin.getline(CP.CityName, 30);</w:t>
        </w:r>
      </w:ins>
    </w:p>
    <w:p w14:paraId="52BAD7BB" w14:textId="77777777" w:rsidR="007A5533" w:rsidRPr="000B79B6" w:rsidRDefault="007A5533" w:rsidP="007A5533">
      <w:pPr>
        <w:rPr>
          <w:ins w:id="1013" w:author="01-134212-149" w:date="2022-06-22T20:03:00Z"/>
          <w:rFonts w:ascii="Agency FB" w:hAnsi="Agency FB"/>
          <w:szCs w:val="6"/>
          <w:lang w:val="en-US"/>
          <w:rPrChange w:id="1014" w:author="01-134212-149" w:date="2022-06-22T21:16:00Z">
            <w:rPr>
              <w:ins w:id="1015" w:author="01-134212-149" w:date="2022-06-22T20:03:00Z"/>
              <w:rFonts w:ascii="Agency FB" w:hAnsi="Agency FB"/>
              <w:sz w:val="28"/>
              <w:szCs w:val="6"/>
              <w:lang w:val="en-US"/>
            </w:rPr>
          </w:rPrChange>
        </w:rPr>
      </w:pPr>
      <w:ins w:id="1016" w:author="01-134212-149" w:date="2022-06-22T20:03:00Z">
        <w:r w:rsidRPr="000B79B6">
          <w:rPr>
            <w:rFonts w:ascii="Agency FB" w:hAnsi="Agency FB"/>
            <w:szCs w:val="6"/>
            <w:lang w:val="en-US"/>
            <w:rPrChange w:id="1017" w:author="01-134212-149" w:date="2022-06-22T21:16:00Z">
              <w:rPr>
                <w:rFonts w:ascii="Agency FB" w:hAnsi="Agency FB"/>
                <w:sz w:val="28"/>
                <w:szCs w:val="6"/>
                <w:lang w:val="en-US"/>
              </w:rPr>
            </w:rPrChange>
          </w:rPr>
          <w:tab/>
        </w:r>
        <w:r w:rsidRPr="000B79B6">
          <w:rPr>
            <w:rFonts w:ascii="Agency FB" w:hAnsi="Agency FB"/>
            <w:szCs w:val="6"/>
            <w:lang w:val="en-US"/>
            <w:rPrChange w:id="1018" w:author="01-134212-149" w:date="2022-06-22T21:16:00Z">
              <w:rPr>
                <w:rFonts w:ascii="Agency FB" w:hAnsi="Agency FB"/>
                <w:sz w:val="28"/>
                <w:szCs w:val="6"/>
                <w:lang w:val="en-US"/>
              </w:rPr>
            </w:rPrChange>
          </w:rPr>
          <w:tab/>
        </w:r>
        <w:r w:rsidRPr="000B79B6">
          <w:rPr>
            <w:rFonts w:ascii="Agency FB" w:hAnsi="Agency FB"/>
            <w:szCs w:val="6"/>
            <w:lang w:val="en-US"/>
            <w:rPrChange w:id="1019" w:author="01-134212-149" w:date="2022-06-22T21:16:00Z">
              <w:rPr>
                <w:rFonts w:ascii="Agency FB" w:hAnsi="Agency FB"/>
                <w:sz w:val="28"/>
                <w:szCs w:val="6"/>
                <w:lang w:val="en-US"/>
              </w:rPr>
            </w:rPrChange>
          </w:rPr>
          <w:tab/>
          <w:t>patient &lt;&lt; " " &lt;&lt; CP.Symptoms &lt;&lt; " " &lt;&lt; CP.ImmunityLevel &lt;&lt; " " &lt;&lt; CP.CityName &lt;&lt; endl;</w:t>
        </w:r>
      </w:ins>
    </w:p>
    <w:p w14:paraId="64F2F719" w14:textId="77777777" w:rsidR="007A5533" w:rsidRPr="000B79B6" w:rsidRDefault="007A5533" w:rsidP="007A5533">
      <w:pPr>
        <w:rPr>
          <w:ins w:id="1020" w:author="01-134212-149" w:date="2022-06-22T20:03:00Z"/>
          <w:rFonts w:ascii="Agency FB" w:hAnsi="Agency FB"/>
          <w:szCs w:val="6"/>
          <w:lang w:val="en-US"/>
          <w:rPrChange w:id="1021" w:author="01-134212-149" w:date="2022-06-22T21:16:00Z">
            <w:rPr>
              <w:ins w:id="1022" w:author="01-134212-149" w:date="2022-06-22T20:03:00Z"/>
              <w:rFonts w:ascii="Agency FB" w:hAnsi="Agency FB"/>
              <w:sz w:val="28"/>
              <w:szCs w:val="6"/>
              <w:lang w:val="en-US"/>
            </w:rPr>
          </w:rPrChange>
        </w:rPr>
      </w:pPr>
      <w:ins w:id="1023" w:author="01-134212-149" w:date="2022-06-22T20:03:00Z">
        <w:r w:rsidRPr="000B79B6">
          <w:rPr>
            <w:rFonts w:ascii="Agency FB" w:hAnsi="Agency FB"/>
            <w:szCs w:val="6"/>
            <w:lang w:val="en-US"/>
            <w:rPrChange w:id="1024" w:author="01-134212-149" w:date="2022-06-22T21:16:00Z">
              <w:rPr>
                <w:rFonts w:ascii="Agency FB" w:hAnsi="Agency FB"/>
                <w:sz w:val="28"/>
                <w:szCs w:val="6"/>
                <w:lang w:val="en-US"/>
              </w:rPr>
            </w:rPrChange>
          </w:rPr>
          <w:tab/>
        </w:r>
        <w:r w:rsidRPr="000B79B6">
          <w:rPr>
            <w:rFonts w:ascii="Agency FB" w:hAnsi="Agency FB"/>
            <w:szCs w:val="6"/>
            <w:lang w:val="en-US"/>
            <w:rPrChange w:id="1025" w:author="01-134212-149" w:date="2022-06-22T21:16:00Z">
              <w:rPr>
                <w:rFonts w:ascii="Agency FB" w:hAnsi="Agency FB"/>
                <w:sz w:val="28"/>
                <w:szCs w:val="6"/>
                <w:lang w:val="en-US"/>
              </w:rPr>
            </w:rPrChange>
          </w:rPr>
          <w:tab/>
          <w:t>}</w:t>
        </w:r>
      </w:ins>
    </w:p>
    <w:p w14:paraId="57FE75F0" w14:textId="77777777" w:rsidR="007A5533" w:rsidRPr="000B79B6" w:rsidRDefault="007A5533" w:rsidP="007A5533">
      <w:pPr>
        <w:rPr>
          <w:ins w:id="1026" w:author="01-134212-149" w:date="2022-06-22T20:03:00Z"/>
          <w:rFonts w:ascii="Agency FB" w:hAnsi="Agency FB"/>
          <w:szCs w:val="6"/>
          <w:lang w:val="en-US"/>
          <w:rPrChange w:id="1027" w:author="01-134212-149" w:date="2022-06-22T21:16:00Z">
            <w:rPr>
              <w:ins w:id="1028" w:author="01-134212-149" w:date="2022-06-22T20:03:00Z"/>
              <w:rFonts w:ascii="Agency FB" w:hAnsi="Agency FB"/>
              <w:sz w:val="28"/>
              <w:szCs w:val="6"/>
              <w:lang w:val="en-US"/>
            </w:rPr>
          </w:rPrChange>
        </w:rPr>
      </w:pPr>
      <w:ins w:id="1029" w:author="01-134212-149" w:date="2022-06-22T20:03:00Z">
        <w:r w:rsidRPr="000B79B6">
          <w:rPr>
            <w:rFonts w:ascii="Agency FB" w:hAnsi="Agency FB"/>
            <w:szCs w:val="6"/>
            <w:lang w:val="en-US"/>
            <w:rPrChange w:id="1030" w:author="01-134212-149" w:date="2022-06-22T21:16:00Z">
              <w:rPr>
                <w:rFonts w:ascii="Agency FB" w:hAnsi="Agency FB"/>
                <w:sz w:val="28"/>
                <w:szCs w:val="6"/>
                <w:lang w:val="en-US"/>
              </w:rPr>
            </w:rPrChange>
          </w:rPr>
          <w:tab/>
        </w:r>
        <w:r w:rsidRPr="000B79B6">
          <w:rPr>
            <w:rFonts w:ascii="Agency FB" w:hAnsi="Agency FB"/>
            <w:szCs w:val="6"/>
            <w:lang w:val="en-US"/>
            <w:rPrChange w:id="1031" w:author="01-134212-149" w:date="2022-06-22T21:16:00Z">
              <w:rPr>
                <w:rFonts w:ascii="Agency FB" w:hAnsi="Agency FB"/>
                <w:sz w:val="28"/>
                <w:szCs w:val="6"/>
                <w:lang w:val="en-US"/>
              </w:rPr>
            </w:rPrChange>
          </w:rPr>
          <w:tab/>
          <w:t>patient.close();</w:t>
        </w:r>
      </w:ins>
    </w:p>
    <w:p w14:paraId="57FF5BB1" w14:textId="77777777" w:rsidR="007A5533" w:rsidRPr="000B79B6" w:rsidRDefault="007A5533" w:rsidP="007A5533">
      <w:pPr>
        <w:rPr>
          <w:ins w:id="1032" w:author="01-134212-149" w:date="2022-06-22T20:03:00Z"/>
          <w:rFonts w:ascii="Agency FB" w:hAnsi="Agency FB"/>
          <w:szCs w:val="6"/>
          <w:lang w:val="en-US"/>
          <w:rPrChange w:id="1033" w:author="01-134212-149" w:date="2022-06-22T21:16:00Z">
            <w:rPr>
              <w:ins w:id="1034" w:author="01-134212-149" w:date="2022-06-22T20:03:00Z"/>
              <w:rFonts w:ascii="Agency FB" w:hAnsi="Agency FB"/>
              <w:sz w:val="28"/>
              <w:szCs w:val="6"/>
              <w:lang w:val="en-US"/>
            </w:rPr>
          </w:rPrChange>
        </w:rPr>
      </w:pPr>
      <w:ins w:id="1035" w:author="01-134212-149" w:date="2022-06-22T20:03:00Z">
        <w:r w:rsidRPr="000B79B6">
          <w:rPr>
            <w:rFonts w:ascii="Agency FB" w:hAnsi="Agency FB"/>
            <w:szCs w:val="6"/>
            <w:lang w:val="en-US"/>
            <w:rPrChange w:id="1036" w:author="01-134212-149" w:date="2022-06-22T21:16:00Z">
              <w:rPr>
                <w:rFonts w:ascii="Agency FB" w:hAnsi="Agency FB"/>
                <w:sz w:val="28"/>
                <w:szCs w:val="6"/>
                <w:lang w:val="en-US"/>
              </w:rPr>
            </w:rPrChange>
          </w:rPr>
          <w:tab/>
        </w:r>
        <w:r w:rsidRPr="000B79B6">
          <w:rPr>
            <w:rFonts w:ascii="Agency FB" w:hAnsi="Agency FB"/>
            <w:szCs w:val="6"/>
            <w:lang w:val="en-US"/>
            <w:rPrChange w:id="1037" w:author="01-134212-149" w:date="2022-06-22T21:16:00Z">
              <w:rPr>
                <w:rFonts w:ascii="Agency FB" w:hAnsi="Agency FB"/>
                <w:sz w:val="28"/>
                <w:szCs w:val="6"/>
                <w:lang w:val="en-US"/>
              </w:rPr>
            </w:rPrChange>
          </w:rPr>
          <w:tab/>
          <w:t>cout &lt;&lt; "\n\n\t\t\t\t\tRecord Added Successfully\n";</w:t>
        </w:r>
      </w:ins>
    </w:p>
    <w:p w14:paraId="7A6D7787" w14:textId="77777777" w:rsidR="007A5533" w:rsidRPr="000B79B6" w:rsidRDefault="007A5533" w:rsidP="007A5533">
      <w:pPr>
        <w:rPr>
          <w:ins w:id="1038" w:author="01-134212-149" w:date="2022-06-22T20:03:00Z"/>
          <w:rFonts w:ascii="Agency FB" w:hAnsi="Agency FB"/>
          <w:szCs w:val="6"/>
          <w:lang w:val="en-US"/>
          <w:rPrChange w:id="1039" w:author="01-134212-149" w:date="2022-06-22T21:16:00Z">
            <w:rPr>
              <w:ins w:id="1040" w:author="01-134212-149" w:date="2022-06-22T20:03:00Z"/>
              <w:rFonts w:ascii="Agency FB" w:hAnsi="Agency FB"/>
              <w:sz w:val="28"/>
              <w:szCs w:val="6"/>
              <w:lang w:val="en-US"/>
            </w:rPr>
          </w:rPrChange>
        </w:rPr>
      </w:pPr>
      <w:ins w:id="1041" w:author="01-134212-149" w:date="2022-06-22T20:03:00Z">
        <w:r w:rsidRPr="000B79B6">
          <w:rPr>
            <w:rFonts w:ascii="Agency FB" w:hAnsi="Agency FB"/>
            <w:szCs w:val="6"/>
            <w:lang w:val="en-US"/>
            <w:rPrChange w:id="1042" w:author="01-134212-149" w:date="2022-06-22T21:16:00Z">
              <w:rPr>
                <w:rFonts w:ascii="Agency FB" w:hAnsi="Agency FB"/>
                <w:sz w:val="28"/>
                <w:szCs w:val="6"/>
                <w:lang w:val="en-US"/>
              </w:rPr>
            </w:rPrChange>
          </w:rPr>
          <w:tab/>
        </w:r>
        <w:r w:rsidRPr="000B79B6">
          <w:rPr>
            <w:rFonts w:ascii="Agency FB" w:hAnsi="Agency FB"/>
            <w:szCs w:val="6"/>
            <w:lang w:val="en-US"/>
            <w:rPrChange w:id="1043" w:author="01-134212-149" w:date="2022-06-22T21:16:00Z">
              <w:rPr>
                <w:rFonts w:ascii="Agency FB" w:hAnsi="Agency FB"/>
                <w:sz w:val="28"/>
                <w:szCs w:val="6"/>
                <w:lang w:val="en-US"/>
              </w:rPr>
            </w:rPrChange>
          </w:rPr>
          <w:tab/>
          <w:t>//system("pause");</w:t>
        </w:r>
      </w:ins>
    </w:p>
    <w:p w14:paraId="548F7B44" w14:textId="77777777" w:rsidR="007A5533" w:rsidRPr="000B79B6" w:rsidRDefault="007A5533" w:rsidP="007A5533">
      <w:pPr>
        <w:rPr>
          <w:ins w:id="1044" w:author="01-134212-149" w:date="2022-06-22T20:03:00Z"/>
          <w:rFonts w:ascii="Agency FB" w:hAnsi="Agency FB"/>
          <w:szCs w:val="6"/>
          <w:lang w:val="en-US"/>
          <w:rPrChange w:id="1045" w:author="01-134212-149" w:date="2022-06-22T21:16:00Z">
            <w:rPr>
              <w:ins w:id="1046" w:author="01-134212-149" w:date="2022-06-22T20:03:00Z"/>
              <w:rFonts w:ascii="Agency FB" w:hAnsi="Agency FB"/>
              <w:sz w:val="28"/>
              <w:szCs w:val="6"/>
              <w:lang w:val="en-US"/>
            </w:rPr>
          </w:rPrChange>
        </w:rPr>
      </w:pPr>
      <w:ins w:id="1047" w:author="01-134212-149" w:date="2022-06-22T20:03:00Z">
        <w:r w:rsidRPr="000B79B6">
          <w:rPr>
            <w:rFonts w:ascii="Agency FB" w:hAnsi="Agency FB"/>
            <w:szCs w:val="6"/>
            <w:lang w:val="en-US"/>
            <w:rPrChange w:id="1048" w:author="01-134212-149" w:date="2022-06-22T21:16:00Z">
              <w:rPr>
                <w:rFonts w:ascii="Agency FB" w:hAnsi="Agency FB"/>
                <w:sz w:val="28"/>
                <w:szCs w:val="6"/>
                <w:lang w:val="en-US"/>
              </w:rPr>
            </w:rPrChange>
          </w:rPr>
          <w:tab/>
        </w:r>
        <w:r w:rsidRPr="000B79B6">
          <w:rPr>
            <w:rFonts w:ascii="Agency FB" w:hAnsi="Agency FB"/>
            <w:szCs w:val="6"/>
            <w:lang w:val="en-US"/>
            <w:rPrChange w:id="1049" w:author="01-134212-149" w:date="2022-06-22T21:16:00Z">
              <w:rPr>
                <w:rFonts w:ascii="Agency FB" w:hAnsi="Agency FB"/>
                <w:sz w:val="28"/>
                <w:szCs w:val="6"/>
                <w:lang w:val="en-US"/>
              </w:rPr>
            </w:rPrChange>
          </w:rPr>
          <w:tab/>
          <w:t>cout &lt;&lt; "\n\n";</w:t>
        </w:r>
      </w:ins>
    </w:p>
    <w:p w14:paraId="1F78B80C" w14:textId="77777777" w:rsidR="007A5533" w:rsidRPr="000B79B6" w:rsidRDefault="007A5533" w:rsidP="007A5533">
      <w:pPr>
        <w:rPr>
          <w:ins w:id="1050" w:author="01-134212-149" w:date="2022-06-22T20:03:00Z"/>
          <w:rFonts w:ascii="Agency FB" w:hAnsi="Agency FB"/>
          <w:szCs w:val="6"/>
          <w:lang w:val="en-US"/>
          <w:rPrChange w:id="1051" w:author="01-134212-149" w:date="2022-06-22T21:16:00Z">
            <w:rPr>
              <w:ins w:id="1052" w:author="01-134212-149" w:date="2022-06-22T20:03:00Z"/>
              <w:rFonts w:ascii="Agency FB" w:hAnsi="Agency FB"/>
              <w:sz w:val="28"/>
              <w:szCs w:val="6"/>
              <w:lang w:val="en-US"/>
            </w:rPr>
          </w:rPrChange>
        </w:rPr>
      </w:pPr>
      <w:ins w:id="1053" w:author="01-134212-149" w:date="2022-06-22T20:03:00Z">
        <w:r w:rsidRPr="000B79B6">
          <w:rPr>
            <w:rFonts w:ascii="Agency FB" w:hAnsi="Agency FB"/>
            <w:szCs w:val="6"/>
            <w:lang w:val="en-US"/>
            <w:rPrChange w:id="1054" w:author="01-134212-149" w:date="2022-06-22T21:16:00Z">
              <w:rPr>
                <w:rFonts w:ascii="Agency FB" w:hAnsi="Agency FB"/>
                <w:sz w:val="28"/>
                <w:szCs w:val="6"/>
                <w:lang w:val="en-US"/>
              </w:rPr>
            </w:rPrChange>
          </w:rPr>
          <w:tab/>
          <w:t>}</w:t>
        </w:r>
      </w:ins>
    </w:p>
    <w:p w14:paraId="75395DC0" w14:textId="77777777" w:rsidR="007A5533" w:rsidRPr="000B79B6" w:rsidRDefault="007A5533" w:rsidP="007A5533">
      <w:pPr>
        <w:rPr>
          <w:ins w:id="1055" w:author="01-134212-149" w:date="2022-06-22T20:03:00Z"/>
          <w:rFonts w:ascii="Agency FB" w:hAnsi="Agency FB"/>
          <w:szCs w:val="6"/>
          <w:lang w:val="en-US"/>
          <w:rPrChange w:id="1056" w:author="01-134212-149" w:date="2022-06-22T21:16:00Z">
            <w:rPr>
              <w:ins w:id="1057" w:author="01-134212-149" w:date="2022-06-22T20:03:00Z"/>
              <w:rFonts w:ascii="Agency FB" w:hAnsi="Agency FB"/>
              <w:sz w:val="28"/>
              <w:szCs w:val="6"/>
              <w:lang w:val="en-US"/>
            </w:rPr>
          </w:rPrChange>
        </w:rPr>
      </w:pPr>
    </w:p>
    <w:p w14:paraId="34CE9433" w14:textId="77777777" w:rsidR="007A5533" w:rsidRPr="000B79B6" w:rsidRDefault="007A5533" w:rsidP="007A5533">
      <w:pPr>
        <w:rPr>
          <w:ins w:id="1058" w:author="01-134212-149" w:date="2022-06-22T20:03:00Z"/>
          <w:rFonts w:ascii="Agency FB" w:hAnsi="Agency FB"/>
          <w:szCs w:val="6"/>
          <w:lang w:val="en-US"/>
          <w:rPrChange w:id="1059" w:author="01-134212-149" w:date="2022-06-22T21:16:00Z">
            <w:rPr>
              <w:ins w:id="1060" w:author="01-134212-149" w:date="2022-06-22T20:03:00Z"/>
              <w:rFonts w:ascii="Agency FB" w:hAnsi="Agency FB"/>
              <w:sz w:val="28"/>
              <w:szCs w:val="6"/>
              <w:lang w:val="en-US"/>
            </w:rPr>
          </w:rPrChange>
        </w:rPr>
      </w:pPr>
      <w:ins w:id="1061" w:author="01-134212-149" w:date="2022-06-22T20:03:00Z">
        <w:r w:rsidRPr="000B79B6">
          <w:rPr>
            <w:rFonts w:ascii="Agency FB" w:hAnsi="Agency FB"/>
            <w:szCs w:val="6"/>
            <w:lang w:val="en-US"/>
            <w:rPrChange w:id="1062" w:author="01-134212-149" w:date="2022-06-22T21:16:00Z">
              <w:rPr>
                <w:rFonts w:ascii="Agency FB" w:hAnsi="Agency FB"/>
                <w:sz w:val="28"/>
                <w:szCs w:val="6"/>
                <w:lang w:val="en-US"/>
              </w:rPr>
            </w:rPrChange>
          </w:rPr>
          <w:tab/>
          <w:t>void DeletePatientRecord()  //deleting the record of the patient from the file</w:t>
        </w:r>
      </w:ins>
    </w:p>
    <w:p w14:paraId="74182F55" w14:textId="77777777" w:rsidR="007A5533" w:rsidRPr="000B79B6" w:rsidRDefault="007A5533" w:rsidP="007A5533">
      <w:pPr>
        <w:rPr>
          <w:ins w:id="1063" w:author="01-134212-149" w:date="2022-06-22T20:03:00Z"/>
          <w:rFonts w:ascii="Agency FB" w:hAnsi="Agency FB"/>
          <w:szCs w:val="6"/>
          <w:lang w:val="en-US"/>
          <w:rPrChange w:id="1064" w:author="01-134212-149" w:date="2022-06-22T21:16:00Z">
            <w:rPr>
              <w:ins w:id="1065" w:author="01-134212-149" w:date="2022-06-22T20:03:00Z"/>
              <w:rFonts w:ascii="Agency FB" w:hAnsi="Agency FB"/>
              <w:sz w:val="28"/>
              <w:szCs w:val="6"/>
              <w:lang w:val="en-US"/>
            </w:rPr>
          </w:rPrChange>
        </w:rPr>
      </w:pPr>
      <w:ins w:id="1066" w:author="01-134212-149" w:date="2022-06-22T20:03:00Z">
        <w:r w:rsidRPr="000B79B6">
          <w:rPr>
            <w:rFonts w:ascii="Agency FB" w:hAnsi="Agency FB"/>
            <w:szCs w:val="6"/>
            <w:lang w:val="en-US"/>
            <w:rPrChange w:id="1067" w:author="01-134212-149" w:date="2022-06-22T21:16:00Z">
              <w:rPr>
                <w:rFonts w:ascii="Agency FB" w:hAnsi="Agency FB"/>
                <w:sz w:val="28"/>
                <w:szCs w:val="6"/>
                <w:lang w:val="en-US"/>
              </w:rPr>
            </w:rPrChange>
          </w:rPr>
          <w:tab/>
        </w:r>
        <w:r w:rsidRPr="000B79B6">
          <w:rPr>
            <w:rFonts w:ascii="Agency FB" w:hAnsi="Agency FB"/>
            <w:szCs w:val="6"/>
            <w:lang w:val="en-US"/>
            <w:rPrChange w:id="1068" w:author="01-134212-149" w:date="2022-06-22T21:16:00Z">
              <w:rPr>
                <w:rFonts w:ascii="Agency FB" w:hAnsi="Agency FB"/>
                <w:sz w:val="28"/>
                <w:szCs w:val="6"/>
                <w:lang w:val="en-US"/>
              </w:rPr>
            </w:rPrChange>
          </w:rPr>
          <w:tab/>
        </w:r>
        <w:r w:rsidRPr="000B79B6">
          <w:rPr>
            <w:rFonts w:ascii="Agency FB" w:hAnsi="Agency FB"/>
            <w:szCs w:val="6"/>
            <w:lang w:val="en-US"/>
            <w:rPrChange w:id="1069" w:author="01-134212-149" w:date="2022-06-22T21:16:00Z">
              <w:rPr>
                <w:rFonts w:ascii="Agency FB" w:hAnsi="Agency FB"/>
                <w:sz w:val="28"/>
                <w:szCs w:val="6"/>
                <w:lang w:val="en-US"/>
              </w:rPr>
            </w:rPrChange>
          </w:rPr>
          <w:tab/>
        </w:r>
        <w:r w:rsidRPr="000B79B6">
          <w:rPr>
            <w:rFonts w:ascii="Agency FB" w:hAnsi="Agency FB"/>
            <w:szCs w:val="6"/>
            <w:lang w:val="en-US"/>
            <w:rPrChange w:id="1070" w:author="01-134212-149" w:date="2022-06-22T21:16:00Z">
              <w:rPr>
                <w:rFonts w:ascii="Agency FB" w:hAnsi="Agency FB"/>
                <w:sz w:val="28"/>
                <w:szCs w:val="6"/>
                <w:lang w:val="en-US"/>
              </w:rPr>
            </w:rPrChange>
          </w:rPr>
          <w:tab/>
        </w:r>
        <w:r w:rsidRPr="000B79B6">
          <w:rPr>
            <w:rFonts w:ascii="Agency FB" w:hAnsi="Agency FB"/>
            <w:szCs w:val="6"/>
            <w:lang w:val="en-US"/>
            <w:rPrChange w:id="1071" w:author="01-134212-149" w:date="2022-06-22T21:16:00Z">
              <w:rPr>
                <w:rFonts w:ascii="Agency FB" w:hAnsi="Agency FB"/>
                <w:sz w:val="28"/>
                <w:szCs w:val="6"/>
                <w:lang w:val="en-US"/>
              </w:rPr>
            </w:rPrChange>
          </w:rPr>
          <w:tab/>
        </w:r>
        <w:r w:rsidRPr="000B79B6">
          <w:rPr>
            <w:rFonts w:ascii="Agency FB" w:hAnsi="Agency FB"/>
            <w:szCs w:val="6"/>
            <w:lang w:val="en-US"/>
            <w:rPrChange w:id="1072" w:author="01-134212-149" w:date="2022-06-22T21:16:00Z">
              <w:rPr>
                <w:rFonts w:ascii="Agency FB" w:hAnsi="Agency FB"/>
                <w:sz w:val="28"/>
                <w:szCs w:val="6"/>
                <w:lang w:val="en-US"/>
              </w:rPr>
            </w:rPrChange>
          </w:rPr>
          <w:tab/>
        </w:r>
        <w:r w:rsidRPr="000B79B6">
          <w:rPr>
            <w:rFonts w:ascii="Agency FB" w:hAnsi="Agency FB"/>
            <w:szCs w:val="6"/>
            <w:lang w:val="en-US"/>
            <w:rPrChange w:id="1073" w:author="01-134212-149" w:date="2022-06-22T21:16:00Z">
              <w:rPr>
                <w:rFonts w:ascii="Agency FB" w:hAnsi="Agency FB"/>
                <w:sz w:val="28"/>
                <w:szCs w:val="6"/>
                <w:lang w:val="en-US"/>
              </w:rPr>
            </w:rPrChange>
          </w:rPr>
          <w:tab/>
        </w:r>
        <w:r w:rsidRPr="000B79B6">
          <w:rPr>
            <w:rFonts w:ascii="Agency FB" w:hAnsi="Agency FB"/>
            <w:szCs w:val="6"/>
            <w:lang w:val="en-US"/>
            <w:rPrChange w:id="1074" w:author="01-134212-149" w:date="2022-06-22T21:16:00Z">
              <w:rPr>
                <w:rFonts w:ascii="Agency FB" w:hAnsi="Agency FB"/>
                <w:sz w:val="28"/>
                <w:szCs w:val="6"/>
                <w:lang w:val="en-US"/>
              </w:rPr>
            </w:rPrChange>
          </w:rPr>
          <w:tab/>
          <w:t>//Record of the Regular patients would be deleted separately</w:t>
        </w:r>
      </w:ins>
    </w:p>
    <w:p w14:paraId="5EDCC2AB" w14:textId="77777777" w:rsidR="007A5533" w:rsidRPr="000B79B6" w:rsidRDefault="007A5533" w:rsidP="007A5533">
      <w:pPr>
        <w:rPr>
          <w:ins w:id="1075" w:author="01-134212-149" w:date="2022-06-22T20:03:00Z"/>
          <w:rFonts w:ascii="Agency FB" w:hAnsi="Agency FB"/>
          <w:szCs w:val="6"/>
          <w:lang w:val="en-US"/>
          <w:rPrChange w:id="1076" w:author="01-134212-149" w:date="2022-06-22T21:16:00Z">
            <w:rPr>
              <w:ins w:id="1077" w:author="01-134212-149" w:date="2022-06-22T20:03:00Z"/>
              <w:rFonts w:ascii="Agency FB" w:hAnsi="Agency FB"/>
              <w:sz w:val="28"/>
              <w:szCs w:val="6"/>
              <w:lang w:val="en-US"/>
            </w:rPr>
          </w:rPrChange>
        </w:rPr>
      </w:pPr>
      <w:ins w:id="1078" w:author="01-134212-149" w:date="2022-06-22T20:03:00Z">
        <w:r w:rsidRPr="000B79B6">
          <w:rPr>
            <w:rFonts w:ascii="Agency FB" w:hAnsi="Agency FB"/>
            <w:szCs w:val="6"/>
            <w:lang w:val="en-US"/>
            <w:rPrChange w:id="1079" w:author="01-134212-149" w:date="2022-06-22T21:16:00Z">
              <w:rPr>
                <w:rFonts w:ascii="Agency FB" w:hAnsi="Agency FB"/>
                <w:sz w:val="28"/>
                <w:szCs w:val="6"/>
                <w:lang w:val="en-US"/>
              </w:rPr>
            </w:rPrChange>
          </w:rPr>
          <w:tab/>
        </w:r>
        <w:r w:rsidRPr="000B79B6">
          <w:rPr>
            <w:rFonts w:ascii="Agency FB" w:hAnsi="Agency FB"/>
            <w:szCs w:val="6"/>
            <w:lang w:val="en-US"/>
            <w:rPrChange w:id="1080" w:author="01-134212-149" w:date="2022-06-22T21:16:00Z">
              <w:rPr>
                <w:rFonts w:ascii="Agency FB" w:hAnsi="Agency FB"/>
                <w:sz w:val="28"/>
                <w:szCs w:val="6"/>
                <w:lang w:val="en-US"/>
              </w:rPr>
            </w:rPrChange>
          </w:rPr>
          <w:tab/>
        </w:r>
        <w:r w:rsidRPr="000B79B6">
          <w:rPr>
            <w:rFonts w:ascii="Agency FB" w:hAnsi="Agency FB"/>
            <w:szCs w:val="6"/>
            <w:lang w:val="en-US"/>
            <w:rPrChange w:id="1081" w:author="01-134212-149" w:date="2022-06-22T21:16:00Z">
              <w:rPr>
                <w:rFonts w:ascii="Agency FB" w:hAnsi="Agency FB"/>
                <w:sz w:val="28"/>
                <w:szCs w:val="6"/>
                <w:lang w:val="en-US"/>
              </w:rPr>
            </w:rPrChange>
          </w:rPr>
          <w:tab/>
        </w:r>
        <w:r w:rsidRPr="000B79B6">
          <w:rPr>
            <w:rFonts w:ascii="Agency FB" w:hAnsi="Agency FB"/>
            <w:szCs w:val="6"/>
            <w:lang w:val="en-US"/>
            <w:rPrChange w:id="1082" w:author="01-134212-149" w:date="2022-06-22T21:16:00Z">
              <w:rPr>
                <w:rFonts w:ascii="Agency FB" w:hAnsi="Agency FB"/>
                <w:sz w:val="28"/>
                <w:szCs w:val="6"/>
                <w:lang w:val="en-US"/>
              </w:rPr>
            </w:rPrChange>
          </w:rPr>
          <w:tab/>
        </w:r>
        <w:r w:rsidRPr="000B79B6">
          <w:rPr>
            <w:rFonts w:ascii="Agency FB" w:hAnsi="Agency FB"/>
            <w:szCs w:val="6"/>
            <w:lang w:val="en-US"/>
            <w:rPrChange w:id="1083" w:author="01-134212-149" w:date="2022-06-22T21:16:00Z">
              <w:rPr>
                <w:rFonts w:ascii="Agency FB" w:hAnsi="Agency FB"/>
                <w:sz w:val="28"/>
                <w:szCs w:val="6"/>
                <w:lang w:val="en-US"/>
              </w:rPr>
            </w:rPrChange>
          </w:rPr>
          <w:tab/>
        </w:r>
        <w:r w:rsidRPr="000B79B6">
          <w:rPr>
            <w:rFonts w:ascii="Agency FB" w:hAnsi="Agency FB"/>
            <w:szCs w:val="6"/>
            <w:lang w:val="en-US"/>
            <w:rPrChange w:id="1084" w:author="01-134212-149" w:date="2022-06-22T21:16:00Z">
              <w:rPr>
                <w:rFonts w:ascii="Agency FB" w:hAnsi="Agency FB"/>
                <w:sz w:val="28"/>
                <w:szCs w:val="6"/>
                <w:lang w:val="en-US"/>
              </w:rPr>
            </w:rPrChange>
          </w:rPr>
          <w:tab/>
        </w:r>
        <w:r w:rsidRPr="000B79B6">
          <w:rPr>
            <w:rFonts w:ascii="Agency FB" w:hAnsi="Agency FB"/>
            <w:szCs w:val="6"/>
            <w:lang w:val="en-US"/>
            <w:rPrChange w:id="1085" w:author="01-134212-149" w:date="2022-06-22T21:16:00Z">
              <w:rPr>
                <w:rFonts w:ascii="Agency FB" w:hAnsi="Agency FB"/>
                <w:sz w:val="28"/>
                <w:szCs w:val="6"/>
                <w:lang w:val="en-US"/>
              </w:rPr>
            </w:rPrChange>
          </w:rPr>
          <w:tab/>
        </w:r>
        <w:r w:rsidRPr="000B79B6">
          <w:rPr>
            <w:rFonts w:ascii="Agency FB" w:hAnsi="Agency FB"/>
            <w:szCs w:val="6"/>
            <w:lang w:val="en-US"/>
            <w:rPrChange w:id="1086" w:author="01-134212-149" w:date="2022-06-22T21:16:00Z">
              <w:rPr>
                <w:rFonts w:ascii="Agency FB" w:hAnsi="Agency FB"/>
                <w:sz w:val="28"/>
                <w:szCs w:val="6"/>
                <w:lang w:val="en-US"/>
              </w:rPr>
            </w:rPrChange>
          </w:rPr>
          <w:tab/>
          <w:t>//Record of the Corona patients would be deleted separately</w:t>
        </w:r>
      </w:ins>
    </w:p>
    <w:p w14:paraId="5624FE73" w14:textId="77777777" w:rsidR="007A5533" w:rsidRPr="000B79B6" w:rsidRDefault="007A5533" w:rsidP="007A5533">
      <w:pPr>
        <w:rPr>
          <w:ins w:id="1087" w:author="01-134212-149" w:date="2022-06-22T20:03:00Z"/>
          <w:rFonts w:ascii="Agency FB" w:hAnsi="Agency FB"/>
          <w:szCs w:val="6"/>
          <w:lang w:val="en-US"/>
          <w:rPrChange w:id="1088" w:author="01-134212-149" w:date="2022-06-22T21:16:00Z">
            <w:rPr>
              <w:ins w:id="1089" w:author="01-134212-149" w:date="2022-06-22T20:03:00Z"/>
              <w:rFonts w:ascii="Agency FB" w:hAnsi="Agency FB"/>
              <w:sz w:val="28"/>
              <w:szCs w:val="6"/>
              <w:lang w:val="en-US"/>
            </w:rPr>
          </w:rPrChange>
        </w:rPr>
      </w:pPr>
      <w:ins w:id="1090" w:author="01-134212-149" w:date="2022-06-22T20:03:00Z">
        <w:r w:rsidRPr="000B79B6">
          <w:rPr>
            <w:rFonts w:ascii="Agency FB" w:hAnsi="Agency FB"/>
            <w:szCs w:val="6"/>
            <w:lang w:val="en-US"/>
            <w:rPrChange w:id="1091" w:author="01-134212-149" w:date="2022-06-22T21:16:00Z">
              <w:rPr>
                <w:rFonts w:ascii="Agency FB" w:hAnsi="Agency FB"/>
                <w:sz w:val="28"/>
                <w:szCs w:val="6"/>
                <w:lang w:val="en-US"/>
              </w:rPr>
            </w:rPrChange>
          </w:rPr>
          <w:tab/>
          <w:t>{</w:t>
        </w:r>
      </w:ins>
    </w:p>
    <w:p w14:paraId="644263EE" w14:textId="77777777" w:rsidR="007A5533" w:rsidRPr="000B79B6" w:rsidRDefault="007A5533" w:rsidP="007A5533">
      <w:pPr>
        <w:rPr>
          <w:ins w:id="1092" w:author="01-134212-149" w:date="2022-06-22T20:03:00Z"/>
          <w:rFonts w:ascii="Agency FB" w:hAnsi="Agency FB"/>
          <w:szCs w:val="6"/>
          <w:lang w:val="en-US"/>
          <w:rPrChange w:id="1093" w:author="01-134212-149" w:date="2022-06-22T21:16:00Z">
            <w:rPr>
              <w:ins w:id="1094" w:author="01-134212-149" w:date="2022-06-22T20:03:00Z"/>
              <w:rFonts w:ascii="Agency FB" w:hAnsi="Agency FB"/>
              <w:sz w:val="28"/>
              <w:szCs w:val="6"/>
              <w:lang w:val="en-US"/>
            </w:rPr>
          </w:rPrChange>
        </w:rPr>
      </w:pPr>
      <w:ins w:id="1095" w:author="01-134212-149" w:date="2022-06-22T20:03:00Z">
        <w:r w:rsidRPr="000B79B6">
          <w:rPr>
            <w:rFonts w:ascii="Agency FB" w:hAnsi="Agency FB"/>
            <w:szCs w:val="6"/>
            <w:lang w:val="en-US"/>
            <w:rPrChange w:id="1096" w:author="01-134212-149" w:date="2022-06-22T21:16:00Z">
              <w:rPr>
                <w:rFonts w:ascii="Agency FB" w:hAnsi="Agency FB"/>
                <w:sz w:val="28"/>
                <w:szCs w:val="6"/>
                <w:lang w:val="en-US"/>
              </w:rPr>
            </w:rPrChange>
          </w:rPr>
          <w:tab/>
        </w:r>
        <w:r w:rsidRPr="000B79B6">
          <w:rPr>
            <w:rFonts w:ascii="Agency FB" w:hAnsi="Agency FB"/>
            <w:szCs w:val="6"/>
            <w:lang w:val="en-US"/>
            <w:rPrChange w:id="1097" w:author="01-134212-149" w:date="2022-06-22T21:16:00Z">
              <w:rPr>
                <w:rFonts w:ascii="Agency FB" w:hAnsi="Agency FB"/>
                <w:sz w:val="28"/>
                <w:szCs w:val="6"/>
                <w:lang w:val="en-US"/>
              </w:rPr>
            </w:rPrChange>
          </w:rPr>
          <w:tab/>
          <w:t>char NameP[30];</w:t>
        </w:r>
      </w:ins>
    </w:p>
    <w:p w14:paraId="62009FB7" w14:textId="77777777" w:rsidR="007A5533" w:rsidRPr="000B79B6" w:rsidRDefault="007A5533" w:rsidP="007A5533">
      <w:pPr>
        <w:rPr>
          <w:ins w:id="1098" w:author="01-134212-149" w:date="2022-06-22T20:03:00Z"/>
          <w:rFonts w:ascii="Agency FB" w:hAnsi="Agency FB"/>
          <w:szCs w:val="6"/>
          <w:lang w:val="en-US"/>
          <w:rPrChange w:id="1099" w:author="01-134212-149" w:date="2022-06-22T21:16:00Z">
            <w:rPr>
              <w:ins w:id="1100" w:author="01-134212-149" w:date="2022-06-22T20:03:00Z"/>
              <w:rFonts w:ascii="Agency FB" w:hAnsi="Agency FB"/>
              <w:sz w:val="28"/>
              <w:szCs w:val="6"/>
              <w:lang w:val="en-US"/>
            </w:rPr>
          </w:rPrChange>
        </w:rPr>
      </w:pPr>
      <w:ins w:id="1101" w:author="01-134212-149" w:date="2022-06-22T20:03:00Z">
        <w:r w:rsidRPr="000B79B6">
          <w:rPr>
            <w:rFonts w:ascii="Agency FB" w:hAnsi="Agency FB"/>
            <w:szCs w:val="6"/>
            <w:lang w:val="en-US"/>
            <w:rPrChange w:id="1102" w:author="01-134212-149" w:date="2022-06-22T21:16:00Z">
              <w:rPr>
                <w:rFonts w:ascii="Agency FB" w:hAnsi="Agency FB"/>
                <w:sz w:val="28"/>
                <w:szCs w:val="6"/>
                <w:lang w:val="en-US"/>
              </w:rPr>
            </w:rPrChange>
          </w:rPr>
          <w:tab/>
        </w:r>
        <w:r w:rsidRPr="000B79B6">
          <w:rPr>
            <w:rFonts w:ascii="Agency FB" w:hAnsi="Agency FB"/>
            <w:szCs w:val="6"/>
            <w:lang w:val="en-US"/>
            <w:rPrChange w:id="1103" w:author="01-134212-149" w:date="2022-06-22T21:16:00Z">
              <w:rPr>
                <w:rFonts w:ascii="Agency FB" w:hAnsi="Agency FB"/>
                <w:sz w:val="28"/>
                <w:szCs w:val="6"/>
                <w:lang w:val="en-US"/>
              </w:rPr>
            </w:rPrChange>
          </w:rPr>
          <w:tab/>
          <w:t>cin.ignore();</w:t>
        </w:r>
      </w:ins>
    </w:p>
    <w:p w14:paraId="4CFC0BCB" w14:textId="77777777" w:rsidR="007A5533" w:rsidRPr="000B79B6" w:rsidRDefault="007A5533" w:rsidP="007A5533">
      <w:pPr>
        <w:rPr>
          <w:ins w:id="1104" w:author="01-134212-149" w:date="2022-06-22T20:03:00Z"/>
          <w:rFonts w:ascii="Agency FB" w:hAnsi="Agency FB"/>
          <w:szCs w:val="6"/>
          <w:lang w:val="en-US"/>
          <w:rPrChange w:id="1105" w:author="01-134212-149" w:date="2022-06-22T21:16:00Z">
            <w:rPr>
              <w:ins w:id="1106" w:author="01-134212-149" w:date="2022-06-22T20:03:00Z"/>
              <w:rFonts w:ascii="Agency FB" w:hAnsi="Agency FB"/>
              <w:sz w:val="28"/>
              <w:szCs w:val="6"/>
              <w:lang w:val="en-US"/>
            </w:rPr>
          </w:rPrChange>
        </w:rPr>
      </w:pPr>
      <w:ins w:id="1107" w:author="01-134212-149" w:date="2022-06-22T20:03:00Z">
        <w:r w:rsidRPr="000B79B6">
          <w:rPr>
            <w:rFonts w:ascii="Agency FB" w:hAnsi="Agency FB"/>
            <w:szCs w:val="6"/>
            <w:lang w:val="en-US"/>
            <w:rPrChange w:id="1108" w:author="01-134212-149" w:date="2022-06-22T21:16:00Z">
              <w:rPr>
                <w:rFonts w:ascii="Agency FB" w:hAnsi="Agency FB"/>
                <w:sz w:val="28"/>
                <w:szCs w:val="6"/>
                <w:lang w:val="en-US"/>
              </w:rPr>
            </w:rPrChange>
          </w:rPr>
          <w:tab/>
        </w:r>
        <w:r w:rsidRPr="000B79B6">
          <w:rPr>
            <w:rFonts w:ascii="Agency FB" w:hAnsi="Agency FB"/>
            <w:szCs w:val="6"/>
            <w:lang w:val="en-US"/>
            <w:rPrChange w:id="1109" w:author="01-134212-149" w:date="2022-06-22T21:16:00Z">
              <w:rPr>
                <w:rFonts w:ascii="Agency FB" w:hAnsi="Agency FB"/>
                <w:sz w:val="28"/>
                <w:szCs w:val="6"/>
                <w:lang w:val="en-US"/>
              </w:rPr>
            </w:rPrChange>
          </w:rPr>
          <w:tab/>
          <w:t>cout &lt;&lt; "\t\t\t\t\tEnter Patient Name: ";</w:t>
        </w:r>
      </w:ins>
    </w:p>
    <w:p w14:paraId="7C5D3C31" w14:textId="77777777" w:rsidR="007A5533" w:rsidRPr="000B79B6" w:rsidRDefault="007A5533" w:rsidP="007A5533">
      <w:pPr>
        <w:rPr>
          <w:ins w:id="1110" w:author="01-134212-149" w:date="2022-06-22T20:03:00Z"/>
          <w:rFonts w:ascii="Agency FB" w:hAnsi="Agency FB"/>
          <w:szCs w:val="6"/>
          <w:lang w:val="en-US"/>
          <w:rPrChange w:id="1111" w:author="01-134212-149" w:date="2022-06-22T21:16:00Z">
            <w:rPr>
              <w:ins w:id="1112" w:author="01-134212-149" w:date="2022-06-22T20:03:00Z"/>
              <w:rFonts w:ascii="Agency FB" w:hAnsi="Agency FB"/>
              <w:sz w:val="28"/>
              <w:szCs w:val="6"/>
              <w:lang w:val="en-US"/>
            </w:rPr>
          </w:rPrChange>
        </w:rPr>
      </w:pPr>
      <w:ins w:id="1113" w:author="01-134212-149" w:date="2022-06-22T20:03:00Z">
        <w:r w:rsidRPr="000B79B6">
          <w:rPr>
            <w:rFonts w:ascii="Agency FB" w:hAnsi="Agency FB"/>
            <w:szCs w:val="6"/>
            <w:lang w:val="en-US"/>
            <w:rPrChange w:id="1114" w:author="01-134212-149" w:date="2022-06-22T21:16:00Z">
              <w:rPr>
                <w:rFonts w:ascii="Agency FB" w:hAnsi="Agency FB"/>
                <w:sz w:val="28"/>
                <w:szCs w:val="6"/>
                <w:lang w:val="en-US"/>
              </w:rPr>
            </w:rPrChange>
          </w:rPr>
          <w:tab/>
        </w:r>
        <w:r w:rsidRPr="000B79B6">
          <w:rPr>
            <w:rFonts w:ascii="Agency FB" w:hAnsi="Agency FB"/>
            <w:szCs w:val="6"/>
            <w:lang w:val="en-US"/>
            <w:rPrChange w:id="1115" w:author="01-134212-149" w:date="2022-06-22T21:16:00Z">
              <w:rPr>
                <w:rFonts w:ascii="Agency FB" w:hAnsi="Agency FB"/>
                <w:sz w:val="28"/>
                <w:szCs w:val="6"/>
                <w:lang w:val="en-US"/>
              </w:rPr>
            </w:rPrChange>
          </w:rPr>
          <w:tab/>
          <w:t>cin.getline(NameP, 30);</w:t>
        </w:r>
      </w:ins>
    </w:p>
    <w:p w14:paraId="1FDB0EA7" w14:textId="77777777" w:rsidR="007A5533" w:rsidRPr="000B79B6" w:rsidRDefault="007A5533" w:rsidP="007A5533">
      <w:pPr>
        <w:rPr>
          <w:ins w:id="1116" w:author="01-134212-149" w:date="2022-06-22T20:03:00Z"/>
          <w:rFonts w:ascii="Agency FB" w:hAnsi="Agency FB"/>
          <w:szCs w:val="6"/>
          <w:lang w:val="en-US"/>
          <w:rPrChange w:id="1117" w:author="01-134212-149" w:date="2022-06-22T21:16:00Z">
            <w:rPr>
              <w:ins w:id="1118" w:author="01-134212-149" w:date="2022-06-22T20:03:00Z"/>
              <w:rFonts w:ascii="Agency FB" w:hAnsi="Agency FB"/>
              <w:sz w:val="28"/>
              <w:szCs w:val="6"/>
              <w:lang w:val="en-US"/>
            </w:rPr>
          </w:rPrChange>
        </w:rPr>
      </w:pPr>
      <w:ins w:id="1119" w:author="01-134212-149" w:date="2022-06-22T20:03:00Z">
        <w:r w:rsidRPr="000B79B6">
          <w:rPr>
            <w:rFonts w:ascii="Agency FB" w:hAnsi="Agency FB"/>
            <w:szCs w:val="6"/>
            <w:lang w:val="en-US"/>
            <w:rPrChange w:id="1120" w:author="01-134212-149" w:date="2022-06-22T21:16:00Z">
              <w:rPr>
                <w:rFonts w:ascii="Agency FB" w:hAnsi="Agency FB"/>
                <w:sz w:val="28"/>
                <w:szCs w:val="6"/>
                <w:lang w:val="en-US"/>
              </w:rPr>
            </w:rPrChange>
          </w:rPr>
          <w:lastRenderedPageBreak/>
          <w:tab/>
        </w:r>
        <w:r w:rsidRPr="000B79B6">
          <w:rPr>
            <w:rFonts w:ascii="Agency FB" w:hAnsi="Agency FB"/>
            <w:szCs w:val="6"/>
            <w:lang w:val="en-US"/>
            <w:rPrChange w:id="1121" w:author="01-134212-149" w:date="2022-06-22T21:16:00Z">
              <w:rPr>
                <w:rFonts w:ascii="Agency FB" w:hAnsi="Agency FB"/>
                <w:sz w:val="28"/>
                <w:szCs w:val="6"/>
                <w:lang w:val="en-US"/>
              </w:rPr>
            </w:rPrChange>
          </w:rPr>
          <w:tab/>
          <w:t>cout &lt;&lt; "\t\t\t\t\t1 - CoronaPatient\t2 - RegularPatient: ";</w:t>
        </w:r>
      </w:ins>
    </w:p>
    <w:p w14:paraId="31CDD10B" w14:textId="77777777" w:rsidR="007A5533" w:rsidRPr="000B79B6" w:rsidRDefault="007A5533" w:rsidP="007A5533">
      <w:pPr>
        <w:rPr>
          <w:ins w:id="1122" w:author="01-134212-149" w:date="2022-06-22T20:03:00Z"/>
          <w:rFonts w:ascii="Agency FB" w:hAnsi="Agency FB"/>
          <w:szCs w:val="6"/>
          <w:lang w:val="en-US"/>
          <w:rPrChange w:id="1123" w:author="01-134212-149" w:date="2022-06-22T21:16:00Z">
            <w:rPr>
              <w:ins w:id="1124" w:author="01-134212-149" w:date="2022-06-22T20:03:00Z"/>
              <w:rFonts w:ascii="Agency FB" w:hAnsi="Agency FB"/>
              <w:sz w:val="28"/>
              <w:szCs w:val="6"/>
              <w:lang w:val="en-US"/>
            </w:rPr>
          </w:rPrChange>
        </w:rPr>
      </w:pPr>
      <w:ins w:id="1125" w:author="01-134212-149" w:date="2022-06-22T20:03:00Z">
        <w:r w:rsidRPr="000B79B6">
          <w:rPr>
            <w:rFonts w:ascii="Agency FB" w:hAnsi="Agency FB"/>
            <w:szCs w:val="6"/>
            <w:lang w:val="en-US"/>
            <w:rPrChange w:id="1126" w:author="01-134212-149" w:date="2022-06-22T21:16:00Z">
              <w:rPr>
                <w:rFonts w:ascii="Agency FB" w:hAnsi="Agency FB"/>
                <w:sz w:val="28"/>
                <w:szCs w:val="6"/>
                <w:lang w:val="en-US"/>
              </w:rPr>
            </w:rPrChange>
          </w:rPr>
          <w:tab/>
        </w:r>
        <w:r w:rsidRPr="000B79B6">
          <w:rPr>
            <w:rFonts w:ascii="Agency FB" w:hAnsi="Agency FB"/>
            <w:szCs w:val="6"/>
            <w:lang w:val="en-US"/>
            <w:rPrChange w:id="1127" w:author="01-134212-149" w:date="2022-06-22T21:16:00Z">
              <w:rPr>
                <w:rFonts w:ascii="Agency FB" w:hAnsi="Agency FB"/>
                <w:sz w:val="28"/>
                <w:szCs w:val="6"/>
                <w:lang w:val="en-US"/>
              </w:rPr>
            </w:rPrChange>
          </w:rPr>
          <w:tab/>
          <w:t>int t;</w:t>
        </w:r>
      </w:ins>
    </w:p>
    <w:p w14:paraId="3FD96B90" w14:textId="77777777" w:rsidR="007A5533" w:rsidRPr="000B79B6" w:rsidRDefault="007A5533" w:rsidP="007A5533">
      <w:pPr>
        <w:rPr>
          <w:ins w:id="1128" w:author="01-134212-149" w:date="2022-06-22T20:03:00Z"/>
          <w:rFonts w:ascii="Agency FB" w:hAnsi="Agency FB"/>
          <w:szCs w:val="6"/>
          <w:lang w:val="en-US"/>
          <w:rPrChange w:id="1129" w:author="01-134212-149" w:date="2022-06-22T21:16:00Z">
            <w:rPr>
              <w:ins w:id="1130" w:author="01-134212-149" w:date="2022-06-22T20:03:00Z"/>
              <w:rFonts w:ascii="Agency FB" w:hAnsi="Agency FB"/>
              <w:sz w:val="28"/>
              <w:szCs w:val="6"/>
              <w:lang w:val="en-US"/>
            </w:rPr>
          </w:rPrChange>
        </w:rPr>
      </w:pPr>
      <w:ins w:id="1131" w:author="01-134212-149" w:date="2022-06-22T20:03:00Z">
        <w:r w:rsidRPr="000B79B6">
          <w:rPr>
            <w:rFonts w:ascii="Agency FB" w:hAnsi="Agency FB"/>
            <w:szCs w:val="6"/>
            <w:lang w:val="en-US"/>
            <w:rPrChange w:id="1132" w:author="01-134212-149" w:date="2022-06-22T21:16:00Z">
              <w:rPr>
                <w:rFonts w:ascii="Agency FB" w:hAnsi="Agency FB"/>
                <w:sz w:val="28"/>
                <w:szCs w:val="6"/>
                <w:lang w:val="en-US"/>
              </w:rPr>
            </w:rPrChange>
          </w:rPr>
          <w:tab/>
        </w:r>
        <w:r w:rsidRPr="000B79B6">
          <w:rPr>
            <w:rFonts w:ascii="Agency FB" w:hAnsi="Agency FB"/>
            <w:szCs w:val="6"/>
            <w:lang w:val="en-US"/>
            <w:rPrChange w:id="1133" w:author="01-134212-149" w:date="2022-06-22T21:16:00Z">
              <w:rPr>
                <w:rFonts w:ascii="Agency FB" w:hAnsi="Agency FB"/>
                <w:sz w:val="28"/>
                <w:szCs w:val="6"/>
                <w:lang w:val="en-US"/>
              </w:rPr>
            </w:rPrChange>
          </w:rPr>
          <w:tab/>
          <w:t>cout &lt;&lt; "\n\t\t\t\t\tSelect Option: ";</w:t>
        </w:r>
      </w:ins>
    </w:p>
    <w:p w14:paraId="1300419E" w14:textId="77777777" w:rsidR="007A5533" w:rsidRPr="000B79B6" w:rsidRDefault="007A5533" w:rsidP="007A5533">
      <w:pPr>
        <w:rPr>
          <w:ins w:id="1134" w:author="01-134212-149" w:date="2022-06-22T20:03:00Z"/>
          <w:rFonts w:ascii="Agency FB" w:hAnsi="Agency FB"/>
          <w:szCs w:val="6"/>
          <w:lang w:val="en-US"/>
          <w:rPrChange w:id="1135" w:author="01-134212-149" w:date="2022-06-22T21:16:00Z">
            <w:rPr>
              <w:ins w:id="1136" w:author="01-134212-149" w:date="2022-06-22T20:03:00Z"/>
              <w:rFonts w:ascii="Agency FB" w:hAnsi="Agency FB"/>
              <w:sz w:val="28"/>
              <w:szCs w:val="6"/>
              <w:lang w:val="en-US"/>
            </w:rPr>
          </w:rPrChange>
        </w:rPr>
      </w:pPr>
      <w:ins w:id="1137" w:author="01-134212-149" w:date="2022-06-22T20:03:00Z">
        <w:r w:rsidRPr="000B79B6">
          <w:rPr>
            <w:rFonts w:ascii="Agency FB" w:hAnsi="Agency FB"/>
            <w:szCs w:val="6"/>
            <w:lang w:val="en-US"/>
            <w:rPrChange w:id="1138" w:author="01-134212-149" w:date="2022-06-22T21:16:00Z">
              <w:rPr>
                <w:rFonts w:ascii="Agency FB" w:hAnsi="Agency FB"/>
                <w:sz w:val="28"/>
                <w:szCs w:val="6"/>
                <w:lang w:val="en-US"/>
              </w:rPr>
            </w:rPrChange>
          </w:rPr>
          <w:tab/>
        </w:r>
        <w:r w:rsidRPr="000B79B6">
          <w:rPr>
            <w:rFonts w:ascii="Agency FB" w:hAnsi="Agency FB"/>
            <w:szCs w:val="6"/>
            <w:lang w:val="en-US"/>
            <w:rPrChange w:id="1139" w:author="01-134212-149" w:date="2022-06-22T21:16:00Z">
              <w:rPr>
                <w:rFonts w:ascii="Agency FB" w:hAnsi="Agency FB"/>
                <w:sz w:val="28"/>
                <w:szCs w:val="6"/>
                <w:lang w:val="en-US"/>
              </w:rPr>
            </w:rPrChange>
          </w:rPr>
          <w:tab/>
          <w:t>cin &gt;&gt; t;</w:t>
        </w:r>
      </w:ins>
    </w:p>
    <w:p w14:paraId="0BE1F6C2" w14:textId="77777777" w:rsidR="007A5533" w:rsidRPr="000B79B6" w:rsidRDefault="007A5533" w:rsidP="007A5533">
      <w:pPr>
        <w:rPr>
          <w:ins w:id="1140" w:author="01-134212-149" w:date="2022-06-22T20:03:00Z"/>
          <w:rFonts w:ascii="Agency FB" w:hAnsi="Agency FB"/>
          <w:szCs w:val="6"/>
          <w:lang w:val="en-US"/>
          <w:rPrChange w:id="1141" w:author="01-134212-149" w:date="2022-06-22T21:16:00Z">
            <w:rPr>
              <w:ins w:id="1142" w:author="01-134212-149" w:date="2022-06-22T20:03:00Z"/>
              <w:rFonts w:ascii="Agency FB" w:hAnsi="Agency FB"/>
              <w:sz w:val="28"/>
              <w:szCs w:val="6"/>
              <w:lang w:val="en-US"/>
            </w:rPr>
          </w:rPrChange>
        </w:rPr>
      </w:pPr>
      <w:ins w:id="1143" w:author="01-134212-149" w:date="2022-06-22T20:03:00Z">
        <w:r w:rsidRPr="000B79B6">
          <w:rPr>
            <w:rFonts w:ascii="Agency FB" w:hAnsi="Agency FB"/>
            <w:szCs w:val="6"/>
            <w:lang w:val="en-US"/>
            <w:rPrChange w:id="1144" w:author="01-134212-149" w:date="2022-06-22T21:16:00Z">
              <w:rPr>
                <w:rFonts w:ascii="Agency FB" w:hAnsi="Agency FB"/>
                <w:sz w:val="28"/>
                <w:szCs w:val="6"/>
                <w:lang w:val="en-US"/>
              </w:rPr>
            </w:rPrChange>
          </w:rPr>
          <w:tab/>
        </w:r>
        <w:r w:rsidRPr="000B79B6">
          <w:rPr>
            <w:rFonts w:ascii="Agency FB" w:hAnsi="Agency FB"/>
            <w:szCs w:val="6"/>
            <w:lang w:val="en-US"/>
            <w:rPrChange w:id="1145" w:author="01-134212-149" w:date="2022-06-22T21:16:00Z">
              <w:rPr>
                <w:rFonts w:ascii="Agency FB" w:hAnsi="Agency FB"/>
                <w:sz w:val="28"/>
                <w:szCs w:val="6"/>
                <w:lang w:val="en-US"/>
              </w:rPr>
            </w:rPrChange>
          </w:rPr>
          <w:tab/>
          <w:t>Patient p;</w:t>
        </w:r>
      </w:ins>
    </w:p>
    <w:p w14:paraId="76C43854" w14:textId="77777777" w:rsidR="007A5533" w:rsidRPr="000B79B6" w:rsidRDefault="007A5533" w:rsidP="007A5533">
      <w:pPr>
        <w:rPr>
          <w:ins w:id="1146" w:author="01-134212-149" w:date="2022-06-22T20:03:00Z"/>
          <w:rFonts w:ascii="Agency FB" w:hAnsi="Agency FB"/>
          <w:szCs w:val="6"/>
          <w:lang w:val="en-US"/>
          <w:rPrChange w:id="1147" w:author="01-134212-149" w:date="2022-06-22T21:16:00Z">
            <w:rPr>
              <w:ins w:id="1148" w:author="01-134212-149" w:date="2022-06-22T20:03:00Z"/>
              <w:rFonts w:ascii="Agency FB" w:hAnsi="Agency FB"/>
              <w:sz w:val="28"/>
              <w:szCs w:val="6"/>
              <w:lang w:val="en-US"/>
            </w:rPr>
          </w:rPrChange>
        </w:rPr>
      </w:pPr>
      <w:ins w:id="1149" w:author="01-134212-149" w:date="2022-06-22T20:03:00Z">
        <w:r w:rsidRPr="000B79B6">
          <w:rPr>
            <w:rFonts w:ascii="Agency FB" w:hAnsi="Agency FB"/>
            <w:szCs w:val="6"/>
            <w:lang w:val="en-US"/>
            <w:rPrChange w:id="1150" w:author="01-134212-149" w:date="2022-06-22T21:16:00Z">
              <w:rPr>
                <w:rFonts w:ascii="Agency FB" w:hAnsi="Agency FB"/>
                <w:sz w:val="28"/>
                <w:szCs w:val="6"/>
                <w:lang w:val="en-US"/>
              </w:rPr>
            </w:rPrChange>
          </w:rPr>
          <w:tab/>
        </w:r>
        <w:r w:rsidRPr="000B79B6">
          <w:rPr>
            <w:rFonts w:ascii="Agency FB" w:hAnsi="Agency FB"/>
            <w:szCs w:val="6"/>
            <w:lang w:val="en-US"/>
            <w:rPrChange w:id="1151" w:author="01-134212-149" w:date="2022-06-22T21:16:00Z">
              <w:rPr>
                <w:rFonts w:ascii="Agency FB" w:hAnsi="Agency FB"/>
                <w:sz w:val="28"/>
                <w:szCs w:val="6"/>
                <w:lang w:val="en-US"/>
              </w:rPr>
            </w:rPrChange>
          </w:rPr>
          <w:tab/>
          <w:t>fstream patient("PATIENT.txt", ios::app | ios::in | ios::out);</w:t>
        </w:r>
      </w:ins>
    </w:p>
    <w:p w14:paraId="60B1F622" w14:textId="77777777" w:rsidR="007A5533" w:rsidRPr="000B79B6" w:rsidRDefault="007A5533" w:rsidP="007A5533">
      <w:pPr>
        <w:rPr>
          <w:ins w:id="1152" w:author="01-134212-149" w:date="2022-06-22T20:03:00Z"/>
          <w:rFonts w:ascii="Agency FB" w:hAnsi="Agency FB"/>
          <w:szCs w:val="6"/>
          <w:lang w:val="en-US"/>
          <w:rPrChange w:id="1153" w:author="01-134212-149" w:date="2022-06-22T21:16:00Z">
            <w:rPr>
              <w:ins w:id="1154" w:author="01-134212-149" w:date="2022-06-22T20:03:00Z"/>
              <w:rFonts w:ascii="Agency FB" w:hAnsi="Agency FB"/>
              <w:sz w:val="28"/>
              <w:szCs w:val="6"/>
              <w:lang w:val="en-US"/>
            </w:rPr>
          </w:rPrChange>
        </w:rPr>
      </w:pPr>
    </w:p>
    <w:p w14:paraId="263C6DDD" w14:textId="77777777" w:rsidR="007A5533" w:rsidRPr="000B79B6" w:rsidRDefault="007A5533" w:rsidP="007A5533">
      <w:pPr>
        <w:rPr>
          <w:ins w:id="1155" w:author="01-134212-149" w:date="2022-06-22T20:03:00Z"/>
          <w:rFonts w:ascii="Agency FB" w:hAnsi="Agency FB"/>
          <w:szCs w:val="6"/>
          <w:lang w:val="en-US"/>
          <w:rPrChange w:id="1156" w:author="01-134212-149" w:date="2022-06-22T21:16:00Z">
            <w:rPr>
              <w:ins w:id="1157" w:author="01-134212-149" w:date="2022-06-22T20:03:00Z"/>
              <w:rFonts w:ascii="Agency FB" w:hAnsi="Agency FB"/>
              <w:sz w:val="28"/>
              <w:szCs w:val="6"/>
              <w:lang w:val="en-US"/>
            </w:rPr>
          </w:rPrChange>
        </w:rPr>
      </w:pPr>
      <w:ins w:id="1158" w:author="01-134212-149" w:date="2022-06-22T20:03:00Z">
        <w:r w:rsidRPr="000B79B6">
          <w:rPr>
            <w:rFonts w:ascii="Agency FB" w:hAnsi="Agency FB"/>
            <w:szCs w:val="6"/>
            <w:lang w:val="en-US"/>
            <w:rPrChange w:id="1159" w:author="01-134212-149" w:date="2022-06-22T21:16:00Z">
              <w:rPr>
                <w:rFonts w:ascii="Agency FB" w:hAnsi="Agency FB"/>
                <w:sz w:val="28"/>
                <w:szCs w:val="6"/>
                <w:lang w:val="en-US"/>
              </w:rPr>
            </w:rPrChange>
          </w:rPr>
          <w:tab/>
        </w:r>
        <w:r w:rsidRPr="000B79B6">
          <w:rPr>
            <w:rFonts w:ascii="Agency FB" w:hAnsi="Agency FB"/>
            <w:szCs w:val="6"/>
            <w:lang w:val="en-US"/>
            <w:rPrChange w:id="1160" w:author="01-134212-149" w:date="2022-06-22T21:16:00Z">
              <w:rPr>
                <w:rFonts w:ascii="Agency FB" w:hAnsi="Agency FB"/>
                <w:sz w:val="28"/>
                <w:szCs w:val="6"/>
                <w:lang w:val="en-US"/>
              </w:rPr>
            </w:rPrChange>
          </w:rPr>
          <w:tab/>
          <w:t>if (!patient)</w:t>
        </w:r>
      </w:ins>
    </w:p>
    <w:p w14:paraId="774F8642" w14:textId="77777777" w:rsidR="007A5533" w:rsidRPr="000B79B6" w:rsidRDefault="007A5533" w:rsidP="007A5533">
      <w:pPr>
        <w:rPr>
          <w:ins w:id="1161" w:author="01-134212-149" w:date="2022-06-22T20:03:00Z"/>
          <w:rFonts w:ascii="Agency FB" w:hAnsi="Agency FB"/>
          <w:szCs w:val="6"/>
          <w:lang w:val="en-US"/>
          <w:rPrChange w:id="1162" w:author="01-134212-149" w:date="2022-06-22T21:16:00Z">
            <w:rPr>
              <w:ins w:id="1163" w:author="01-134212-149" w:date="2022-06-22T20:03:00Z"/>
              <w:rFonts w:ascii="Agency FB" w:hAnsi="Agency FB"/>
              <w:sz w:val="28"/>
              <w:szCs w:val="6"/>
              <w:lang w:val="en-US"/>
            </w:rPr>
          </w:rPrChange>
        </w:rPr>
      </w:pPr>
      <w:ins w:id="1164" w:author="01-134212-149" w:date="2022-06-22T20:03:00Z">
        <w:r w:rsidRPr="000B79B6">
          <w:rPr>
            <w:rFonts w:ascii="Agency FB" w:hAnsi="Agency FB"/>
            <w:szCs w:val="6"/>
            <w:lang w:val="en-US"/>
            <w:rPrChange w:id="1165" w:author="01-134212-149" w:date="2022-06-22T21:16:00Z">
              <w:rPr>
                <w:rFonts w:ascii="Agency FB" w:hAnsi="Agency FB"/>
                <w:sz w:val="28"/>
                <w:szCs w:val="6"/>
                <w:lang w:val="en-US"/>
              </w:rPr>
            </w:rPrChange>
          </w:rPr>
          <w:tab/>
        </w:r>
        <w:r w:rsidRPr="000B79B6">
          <w:rPr>
            <w:rFonts w:ascii="Agency FB" w:hAnsi="Agency FB"/>
            <w:szCs w:val="6"/>
            <w:lang w:val="en-US"/>
            <w:rPrChange w:id="1166" w:author="01-134212-149" w:date="2022-06-22T21:16:00Z">
              <w:rPr>
                <w:rFonts w:ascii="Agency FB" w:hAnsi="Agency FB"/>
                <w:sz w:val="28"/>
                <w:szCs w:val="6"/>
                <w:lang w:val="en-US"/>
              </w:rPr>
            </w:rPrChange>
          </w:rPr>
          <w:tab/>
          <w:t>{</w:t>
        </w:r>
      </w:ins>
    </w:p>
    <w:p w14:paraId="40DE7D0D" w14:textId="77777777" w:rsidR="007A5533" w:rsidRPr="000B79B6" w:rsidRDefault="007A5533" w:rsidP="007A5533">
      <w:pPr>
        <w:rPr>
          <w:ins w:id="1167" w:author="01-134212-149" w:date="2022-06-22T20:03:00Z"/>
          <w:rFonts w:ascii="Agency FB" w:hAnsi="Agency FB"/>
          <w:szCs w:val="6"/>
          <w:lang w:val="en-US"/>
          <w:rPrChange w:id="1168" w:author="01-134212-149" w:date="2022-06-22T21:16:00Z">
            <w:rPr>
              <w:ins w:id="1169" w:author="01-134212-149" w:date="2022-06-22T20:03:00Z"/>
              <w:rFonts w:ascii="Agency FB" w:hAnsi="Agency FB"/>
              <w:sz w:val="28"/>
              <w:szCs w:val="6"/>
              <w:lang w:val="en-US"/>
            </w:rPr>
          </w:rPrChange>
        </w:rPr>
      </w:pPr>
      <w:ins w:id="1170" w:author="01-134212-149" w:date="2022-06-22T20:03:00Z">
        <w:r w:rsidRPr="000B79B6">
          <w:rPr>
            <w:rFonts w:ascii="Agency FB" w:hAnsi="Agency FB"/>
            <w:szCs w:val="6"/>
            <w:lang w:val="en-US"/>
            <w:rPrChange w:id="1171" w:author="01-134212-149" w:date="2022-06-22T21:16:00Z">
              <w:rPr>
                <w:rFonts w:ascii="Agency FB" w:hAnsi="Agency FB"/>
                <w:sz w:val="28"/>
                <w:szCs w:val="6"/>
                <w:lang w:val="en-US"/>
              </w:rPr>
            </w:rPrChange>
          </w:rPr>
          <w:tab/>
        </w:r>
        <w:r w:rsidRPr="000B79B6">
          <w:rPr>
            <w:rFonts w:ascii="Agency FB" w:hAnsi="Agency FB"/>
            <w:szCs w:val="6"/>
            <w:lang w:val="en-US"/>
            <w:rPrChange w:id="1172" w:author="01-134212-149" w:date="2022-06-22T21:16:00Z">
              <w:rPr>
                <w:rFonts w:ascii="Agency FB" w:hAnsi="Agency FB"/>
                <w:sz w:val="28"/>
                <w:szCs w:val="6"/>
                <w:lang w:val="en-US"/>
              </w:rPr>
            </w:rPrChange>
          </w:rPr>
          <w:tab/>
        </w:r>
        <w:r w:rsidRPr="000B79B6">
          <w:rPr>
            <w:rFonts w:ascii="Agency FB" w:hAnsi="Agency FB"/>
            <w:szCs w:val="6"/>
            <w:lang w:val="en-US"/>
            <w:rPrChange w:id="1173" w:author="01-134212-149" w:date="2022-06-22T21:16:00Z">
              <w:rPr>
                <w:rFonts w:ascii="Agency FB" w:hAnsi="Agency FB"/>
                <w:sz w:val="28"/>
                <w:szCs w:val="6"/>
                <w:lang w:val="en-US"/>
              </w:rPr>
            </w:rPrChange>
          </w:rPr>
          <w:tab/>
          <w:t>cout &lt;&lt; "File Opening Error:" &lt;&lt; endl;</w:t>
        </w:r>
      </w:ins>
    </w:p>
    <w:p w14:paraId="327024EE" w14:textId="77777777" w:rsidR="007A5533" w:rsidRPr="000B79B6" w:rsidRDefault="007A5533" w:rsidP="007A5533">
      <w:pPr>
        <w:rPr>
          <w:ins w:id="1174" w:author="01-134212-149" w:date="2022-06-22T20:03:00Z"/>
          <w:rFonts w:ascii="Agency FB" w:hAnsi="Agency FB"/>
          <w:szCs w:val="6"/>
          <w:lang w:val="en-US"/>
          <w:rPrChange w:id="1175" w:author="01-134212-149" w:date="2022-06-22T21:16:00Z">
            <w:rPr>
              <w:ins w:id="1176" w:author="01-134212-149" w:date="2022-06-22T20:03:00Z"/>
              <w:rFonts w:ascii="Agency FB" w:hAnsi="Agency FB"/>
              <w:sz w:val="28"/>
              <w:szCs w:val="6"/>
              <w:lang w:val="en-US"/>
            </w:rPr>
          </w:rPrChange>
        </w:rPr>
      </w:pPr>
      <w:ins w:id="1177" w:author="01-134212-149" w:date="2022-06-22T20:03:00Z">
        <w:r w:rsidRPr="000B79B6">
          <w:rPr>
            <w:rFonts w:ascii="Agency FB" w:hAnsi="Agency FB"/>
            <w:szCs w:val="6"/>
            <w:lang w:val="en-US"/>
            <w:rPrChange w:id="1178" w:author="01-134212-149" w:date="2022-06-22T21:16:00Z">
              <w:rPr>
                <w:rFonts w:ascii="Agency FB" w:hAnsi="Agency FB"/>
                <w:sz w:val="28"/>
                <w:szCs w:val="6"/>
                <w:lang w:val="en-US"/>
              </w:rPr>
            </w:rPrChange>
          </w:rPr>
          <w:tab/>
        </w:r>
        <w:r w:rsidRPr="000B79B6">
          <w:rPr>
            <w:rFonts w:ascii="Agency FB" w:hAnsi="Agency FB"/>
            <w:szCs w:val="6"/>
            <w:lang w:val="en-US"/>
            <w:rPrChange w:id="1179" w:author="01-134212-149" w:date="2022-06-22T21:16:00Z">
              <w:rPr>
                <w:rFonts w:ascii="Agency FB" w:hAnsi="Agency FB"/>
                <w:sz w:val="28"/>
                <w:szCs w:val="6"/>
                <w:lang w:val="en-US"/>
              </w:rPr>
            </w:rPrChange>
          </w:rPr>
          <w:tab/>
        </w:r>
        <w:r w:rsidRPr="000B79B6">
          <w:rPr>
            <w:rFonts w:ascii="Agency FB" w:hAnsi="Agency FB"/>
            <w:szCs w:val="6"/>
            <w:lang w:val="en-US"/>
            <w:rPrChange w:id="1180" w:author="01-134212-149" w:date="2022-06-22T21:16:00Z">
              <w:rPr>
                <w:rFonts w:ascii="Agency FB" w:hAnsi="Agency FB"/>
                <w:sz w:val="28"/>
                <w:szCs w:val="6"/>
                <w:lang w:val="en-US"/>
              </w:rPr>
            </w:rPrChange>
          </w:rPr>
          <w:tab/>
          <w:t>exit(1);</w:t>
        </w:r>
      </w:ins>
    </w:p>
    <w:p w14:paraId="134583B3" w14:textId="77777777" w:rsidR="007A5533" w:rsidRPr="000B79B6" w:rsidRDefault="007A5533" w:rsidP="007A5533">
      <w:pPr>
        <w:rPr>
          <w:ins w:id="1181" w:author="01-134212-149" w:date="2022-06-22T20:03:00Z"/>
          <w:rFonts w:ascii="Agency FB" w:hAnsi="Agency FB"/>
          <w:szCs w:val="6"/>
          <w:lang w:val="en-US"/>
          <w:rPrChange w:id="1182" w:author="01-134212-149" w:date="2022-06-22T21:16:00Z">
            <w:rPr>
              <w:ins w:id="1183" w:author="01-134212-149" w:date="2022-06-22T20:03:00Z"/>
              <w:rFonts w:ascii="Agency FB" w:hAnsi="Agency FB"/>
              <w:sz w:val="28"/>
              <w:szCs w:val="6"/>
              <w:lang w:val="en-US"/>
            </w:rPr>
          </w:rPrChange>
        </w:rPr>
      </w:pPr>
      <w:ins w:id="1184" w:author="01-134212-149" w:date="2022-06-22T20:03:00Z">
        <w:r w:rsidRPr="000B79B6">
          <w:rPr>
            <w:rFonts w:ascii="Agency FB" w:hAnsi="Agency FB"/>
            <w:szCs w:val="6"/>
            <w:lang w:val="en-US"/>
            <w:rPrChange w:id="1185" w:author="01-134212-149" w:date="2022-06-22T21:16:00Z">
              <w:rPr>
                <w:rFonts w:ascii="Agency FB" w:hAnsi="Agency FB"/>
                <w:sz w:val="28"/>
                <w:szCs w:val="6"/>
                <w:lang w:val="en-US"/>
              </w:rPr>
            </w:rPrChange>
          </w:rPr>
          <w:tab/>
        </w:r>
        <w:r w:rsidRPr="000B79B6">
          <w:rPr>
            <w:rFonts w:ascii="Agency FB" w:hAnsi="Agency FB"/>
            <w:szCs w:val="6"/>
            <w:lang w:val="en-US"/>
            <w:rPrChange w:id="1186" w:author="01-134212-149" w:date="2022-06-22T21:16:00Z">
              <w:rPr>
                <w:rFonts w:ascii="Agency FB" w:hAnsi="Agency FB"/>
                <w:sz w:val="28"/>
                <w:szCs w:val="6"/>
                <w:lang w:val="en-US"/>
              </w:rPr>
            </w:rPrChange>
          </w:rPr>
          <w:tab/>
          <w:t>}</w:t>
        </w:r>
      </w:ins>
    </w:p>
    <w:p w14:paraId="6CDA1735" w14:textId="77777777" w:rsidR="007A5533" w:rsidRPr="000B79B6" w:rsidRDefault="007A5533" w:rsidP="007A5533">
      <w:pPr>
        <w:rPr>
          <w:ins w:id="1187" w:author="01-134212-149" w:date="2022-06-22T20:03:00Z"/>
          <w:rFonts w:ascii="Agency FB" w:hAnsi="Agency FB"/>
          <w:szCs w:val="6"/>
          <w:lang w:val="en-US"/>
          <w:rPrChange w:id="1188" w:author="01-134212-149" w:date="2022-06-22T21:16:00Z">
            <w:rPr>
              <w:ins w:id="1189" w:author="01-134212-149" w:date="2022-06-22T20:03:00Z"/>
              <w:rFonts w:ascii="Agency FB" w:hAnsi="Agency FB"/>
              <w:sz w:val="28"/>
              <w:szCs w:val="6"/>
              <w:lang w:val="en-US"/>
            </w:rPr>
          </w:rPrChange>
        </w:rPr>
      </w:pPr>
      <w:ins w:id="1190" w:author="01-134212-149" w:date="2022-06-22T20:03:00Z">
        <w:r w:rsidRPr="000B79B6">
          <w:rPr>
            <w:rFonts w:ascii="Agency FB" w:hAnsi="Agency FB"/>
            <w:szCs w:val="6"/>
            <w:lang w:val="en-US"/>
            <w:rPrChange w:id="1191" w:author="01-134212-149" w:date="2022-06-22T21:16:00Z">
              <w:rPr>
                <w:rFonts w:ascii="Agency FB" w:hAnsi="Agency FB"/>
                <w:sz w:val="28"/>
                <w:szCs w:val="6"/>
                <w:lang w:val="en-US"/>
              </w:rPr>
            </w:rPrChange>
          </w:rPr>
          <w:tab/>
        </w:r>
        <w:r w:rsidRPr="000B79B6">
          <w:rPr>
            <w:rFonts w:ascii="Agency FB" w:hAnsi="Agency FB"/>
            <w:szCs w:val="6"/>
            <w:lang w:val="en-US"/>
            <w:rPrChange w:id="1192" w:author="01-134212-149" w:date="2022-06-22T21:16:00Z">
              <w:rPr>
                <w:rFonts w:ascii="Agency FB" w:hAnsi="Agency FB"/>
                <w:sz w:val="28"/>
                <w:szCs w:val="6"/>
                <w:lang w:val="en-US"/>
              </w:rPr>
            </w:rPrChange>
          </w:rPr>
          <w:tab/>
          <w:t xml:space="preserve">fstream temp("Temp.txt", ios::app);  //temporary file is created to put data temporary </w:t>
        </w:r>
      </w:ins>
    </w:p>
    <w:p w14:paraId="05B93A67" w14:textId="77777777" w:rsidR="007A5533" w:rsidRPr="000B79B6" w:rsidRDefault="007A5533" w:rsidP="007A5533">
      <w:pPr>
        <w:rPr>
          <w:ins w:id="1193" w:author="01-134212-149" w:date="2022-06-22T20:03:00Z"/>
          <w:rFonts w:ascii="Agency FB" w:hAnsi="Agency FB"/>
          <w:szCs w:val="6"/>
          <w:lang w:val="en-US"/>
          <w:rPrChange w:id="1194" w:author="01-134212-149" w:date="2022-06-22T21:16:00Z">
            <w:rPr>
              <w:ins w:id="1195" w:author="01-134212-149" w:date="2022-06-22T20:03:00Z"/>
              <w:rFonts w:ascii="Agency FB" w:hAnsi="Agency FB"/>
              <w:sz w:val="28"/>
              <w:szCs w:val="6"/>
              <w:lang w:val="en-US"/>
            </w:rPr>
          </w:rPrChange>
        </w:rPr>
      </w:pPr>
      <w:ins w:id="1196" w:author="01-134212-149" w:date="2022-06-22T20:03:00Z">
        <w:r w:rsidRPr="000B79B6">
          <w:rPr>
            <w:rFonts w:ascii="Agency FB" w:hAnsi="Agency FB"/>
            <w:szCs w:val="6"/>
            <w:lang w:val="en-US"/>
            <w:rPrChange w:id="1197" w:author="01-134212-149" w:date="2022-06-22T21:16:00Z">
              <w:rPr>
                <w:rFonts w:ascii="Agency FB" w:hAnsi="Agency FB"/>
                <w:sz w:val="28"/>
                <w:szCs w:val="6"/>
                <w:lang w:val="en-US"/>
              </w:rPr>
            </w:rPrChange>
          </w:rPr>
          <w:tab/>
        </w:r>
        <w:r w:rsidRPr="000B79B6">
          <w:rPr>
            <w:rFonts w:ascii="Agency FB" w:hAnsi="Agency FB"/>
            <w:szCs w:val="6"/>
            <w:lang w:val="en-US"/>
            <w:rPrChange w:id="1198" w:author="01-134212-149" w:date="2022-06-22T21:16:00Z">
              <w:rPr>
                <w:rFonts w:ascii="Agency FB" w:hAnsi="Agency FB"/>
                <w:sz w:val="28"/>
                <w:szCs w:val="6"/>
                <w:lang w:val="en-US"/>
              </w:rPr>
            </w:rPrChange>
          </w:rPr>
          <w:tab/>
        </w:r>
        <w:r w:rsidRPr="000B79B6">
          <w:rPr>
            <w:rFonts w:ascii="Agency FB" w:hAnsi="Agency FB"/>
            <w:szCs w:val="6"/>
            <w:lang w:val="en-US"/>
            <w:rPrChange w:id="1199" w:author="01-134212-149" w:date="2022-06-22T21:16:00Z">
              <w:rPr>
                <w:rFonts w:ascii="Agency FB" w:hAnsi="Agency FB"/>
                <w:sz w:val="28"/>
                <w:szCs w:val="6"/>
                <w:lang w:val="en-US"/>
              </w:rPr>
            </w:rPrChange>
          </w:rPr>
          <w:tab/>
        </w:r>
        <w:r w:rsidRPr="000B79B6">
          <w:rPr>
            <w:rFonts w:ascii="Agency FB" w:hAnsi="Agency FB"/>
            <w:szCs w:val="6"/>
            <w:lang w:val="en-US"/>
            <w:rPrChange w:id="1200" w:author="01-134212-149" w:date="2022-06-22T21:16:00Z">
              <w:rPr>
                <w:rFonts w:ascii="Agency FB" w:hAnsi="Agency FB"/>
                <w:sz w:val="28"/>
                <w:szCs w:val="6"/>
                <w:lang w:val="en-US"/>
              </w:rPr>
            </w:rPrChange>
          </w:rPr>
          <w:tab/>
        </w:r>
        <w:r w:rsidRPr="000B79B6">
          <w:rPr>
            <w:rFonts w:ascii="Agency FB" w:hAnsi="Agency FB"/>
            <w:szCs w:val="6"/>
            <w:lang w:val="en-US"/>
            <w:rPrChange w:id="1201" w:author="01-134212-149" w:date="2022-06-22T21:16:00Z">
              <w:rPr>
                <w:rFonts w:ascii="Agency FB" w:hAnsi="Agency FB"/>
                <w:sz w:val="28"/>
                <w:szCs w:val="6"/>
                <w:lang w:val="en-US"/>
              </w:rPr>
            </w:rPrChange>
          </w:rPr>
          <w:tab/>
        </w:r>
        <w:r w:rsidRPr="000B79B6">
          <w:rPr>
            <w:rFonts w:ascii="Agency FB" w:hAnsi="Agency FB"/>
            <w:szCs w:val="6"/>
            <w:lang w:val="en-US"/>
            <w:rPrChange w:id="1202" w:author="01-134212-149" w:date="2022-06-22T21:16:00Z">
              <w:rPr>
                <w:rFonts w:ascii="Agency FB" w:hAnsi="Agency FB"/>
                <w:sz w:val="28"/>
                <w:szCs w:val="6"/>
                <w:lang w:val="en-US"/>
              </w:rPr>
            </w:rPrChange>
          </w:rPr>
          <w:tab/>
        </w:r>
        <w:r w:rsidRPr="000B79B6">
          <w:rPr>
            <w:rFonts w:ascii="Agency FB" w:hAnsi="Agency FB"/>
            <w:szCs w:val="6"/>
            <w:lang w:val="en-US"/>
            <w:rPrChange w:id="1203" w:author="01-134212-149" w:date="2022-06-22T21:16:00Z">
              <w:rPr>
                <w:rFonts w:ascii="Agency FB" w:hAnsi="Agency FB"/>
                <w:sz w:val="28"/>
                <w:szCs w:val="6"/>
                <w:lang w:val="en-US"/>
              </w:rPr>
            </w:rPrChange>
          </w:rPr>
          <w:tab/>
        </w:r>
        <w:r w:rsidRPr="000B79B6">
          <w:rPr>
            <w:rFonts w:ascii="Agency FB" w:hAnsi="Agency FB"/>
            <w:szCs w:val="6"/>
            <w:lang w:val="en-US"/>
            <w:rPrChange w:id="1204" w:author="01-134212-149" w:date="2022-06-22T21:16:00Z">
              <w:rPr>
                <w:rFonts w:ascii="Agency FB" w:hAnsi="Agency FB"/>
                <w:sz w:val="28"/>
                <w:szCs w:val="6"/>
                <w:lang w:val="en-US"/>
              </w:rPr>
            </w:rPrChange>
          </w:rPr>
          <w:tab/>
        </w:r>
        <w:r w:rsidRPr="000B79B6">
          <w:rPr>
            <w:rFonts w:ascii="Agency FB" w:hAnsi="Agency FB"/>
            <w:szCs w:val="6"/>
            <w:lang w:val="en-US"/>
            <w:rPrChange w:id="1205" w:author="01-134212-149" w:date="2022-06-22T21:16:00Z">
              <w:rPr>
                <w:rFonts w:ascii="Agency FB" w:hAnsi="Agency FB"/>
                <w:sz w:val="28"/>
                <w:szCs w:val="6"/>
                <w:lang w:val="en-US"/>
              </w:rPr>
            </w:rPrChange>
          </w:rPr>
          <w:tab/>
        </w:r>
        <w:r w:rsidRPr="000B79B6">
          <w:rPr>
            <w:rFonts w:ascii="Agency FB" w:hAnsi="Agency FB"/>
            <w:szCs w:val="6"/>
            <w:lang w:val="en-US"/>
            <w:rPrChange w:id="1206" w:author="01-134212-149" w:date="2022-06-22T21:16:00Z">
              <w:rPr>
                <w:rFonts w:ascii="Agency FB" w:hAnsi="Agency FB"/>
                <w:sz w:val="28"/>
                <w:szCs w:val="6"/>
                <w:lang w:val="en-US"/>
              </w:rPr>
            </w:rPrChange>
          </w:rPr>
          <w:tab/>
        </w:r>
        <w:r w:rsidRPr="000B79B6">
          <w:rPr>
            <w:rFonts w:ascii="Agency FB" w:hAnsi="Agency FB"/>
            <w:szCs w:val="6"/>
            <w:lang w:val="en-US"/>
            <w:rPrChange w:id="1207" w:author="01-134212-149" w:date="2022-06-22T21:16:00Z">
              <w:rPr>
                <w:rFonts w:ascii="Agency FB" w:hAnsi="Agency FB"/>
                <w:sz w:val="28"/>
                <w:szCs w:val="6"/>
                <w:lang w:val="en-US"/>
              </w:rPr>
            </w:rPrChange>
          </w:rPr>
          <w:tab/>
          <w:t xml:space="preserve"> //while deleting</w:t>
        </w:r>
      </w:ins>
    </w:p>
    <w:p w14:paraId="2E02357F" w14:textId="77777777" w:rsidR="007A5533" w:rsidRPr="000B79B6" w:rsidRDefault="007A5533" w:rsidP="007A5533">
      <w:pPr>
        <w:rPr>
          <w:ins w:id="1208" w:author="01-134212-149" w:date="2022-06-22T20:03:00Z"/>
          <w:rFonts w:ascii="Agency FB" w:hAnsi="Agency FB"/>
          <w:szCs w:val="6"/>
          <w:lang w:val="en-US"/>
          <w:rPrChange w:id="1209" w:author="01-134212-149" w:date="2022-06-22T21:16:00Z">
            <w:rPr>
              <w:ins w:id="1210" w:author="01-134212-149" w:date="2022-06-22T20:03:00Z"/>
              <w:rFonts w:ascii="Agency FB" w:hAnsi="Agency FB"/>
              <w:sz w:val="28"/>
              <w:szCs w:val="6"/>
              <w:lang w:val="en-US"/>
            </w:rPr>
          </w:rPrChange>
        </w:rPr>
      </w:pPr>
      <w:ins w:id="1211" w:author="01-134212-149" w:date="2022-06-22T20:03:00Z">
        <w:r w:rsidRPr="000B79B6">
          <w:rPr>
            <w:rFonts w:ascii="Agency FB" w:hAnsi="Agency FB"/>
            <w:szCs w:val="6"/>
            <w:lang w:val="en-US"/>
            <w:rPrChange w:id="1212" w:author="01-134212-149" w:date="2022-06-22T21:16:00Z">
              <w:rPr>
                <w:rFonts w:ascii="Agency FB" w:hAnsi="Agency FB"/>
                <w:sz w:val="28"/>
                <w:szCs w:val="6"/>
                <w:lang w:val="en-US"/>
              </w:rPr>
            </w:rPrChange>
          </w:rPr>
          <w:tab/>
        </w:r>
        <w:r w:rsidRPr="000B79B6">
          <w:rPr>
            <w:rFonts w:ascii="Agency FB" w:hAnsi="Agency FB"/>
            <w:szCs w:val="6"/>
            <w:lang w:val="en-US"/>
            <w:rPrChange w:id="1213" w:author="01-134212-149" w:date="2022-06-22T21:16:00Z">
              <w:rPr>
                <w:rFonts w:ascii="Agency FB" w:hAnsi="Agency FB"/>
                <w:sz w:val="28"/>
                <w:szCs w:val="6"/>
                <w:lang w:val="en-US"/>
              </w:rPr>
            </w:rPrChange>
          </w:rPr>
          <w:tab/>
          <w:t>if (!temp)</w:t>
        </w:r>
      </w:ins>
    </w:p>
    <w:p w14:paraId="25CB05D5" w14:textId="77777777" w:rsidR="007A5533" w:rsidRPr="000B79B6" w:rsidRDefault="007A5533" w:rsidP="007A5533">
      <w:pPr>
        <w:rPr>
          <w:ins w:id="1214" w:author="01-134212-149" w:date="2022-06-22T20:03:00Z"/>
          <w:rFonts w:ascii="Agency FB" w:hAnsi="Agency FB"/>
          <w:szCs w:val="6"/>
          <w:lang w:val="en-US"/>
          <w:rPrChange w:id="1215" w:author="01-134212-149" w:date="2022-06-22T21:16:00Z">
            <w:rPr>
              <w:ins w:id="1216" w:author="01-134212-149" w:date="2022-06-22T20:03:00Z"/>
              <w:rFonts w:ascii="Agency FB" w:hAnsi="Agency FB"/>
              <w:sz w:val="28"/>
              <w:szCs w:val="6"/>
              <w:lang w:val="en-US"/>
            </w:rPr>
          </w:rPrChange>
        </w:rPr>
      </w:pPr>
      <w:ins w:id="1217" w:author="01-134212-149" w:date="2022-06-22T20:03:00Z">
        <w:r w:rsidRPr="000B79B6">
          <w:rPr>
            <w:rFonts w:ascii="Agency FB" w:hAnsi="Agency FB"/>
            <w:szCs w:val="6"/>
            <w:lang w:val="en-US"/>
            <w:rPrChange w:id="1218" w:author="01-134212-149" w:date="2022-06-22T21:16:00Z">
              <w:rPr>
                <w:rFonts w:ascii="Agency FB" w:hAnsi="Agency FB"/>
                <w:sz w:val="28"/>
                <w:szCs w:val="6"/>
                <w:lang w:val="en-US"/>
              </w:rPr>
            </w:rPrChange>
          </w:rPr>
          <w:tab/>
        </w:r>
        <w:r w:rsidRPr="000B79B6">
          <w:rPr>
            <w:rFonts w:ascii="Agency FB" w:hAnsi="Agency FB"/>
            <w:szCs w:val="6"/>
            <w:lang w:val="en-US"/>
            <w:rPrChange w:id="1219" w:author="01-134212-149" w:date="2022-06-22T21:16:00Z">
              <w:rPr>
                <w:rFonts w:ascii="Agency FB" w:hAnsi="Agency FB"/>
                <w:sz w:val="28"/>
                <w:szCs w:val="6"/>
                <w:lang w:val="en-US"/>
              </w:rPr>
            </w:rPrChange>
          </w:rPr>
          <w:tab/>
          <w:t>{</w:t>
        </w:r>
      </w:ins>
    </w:p>
    <w:p w14:paraId="78AB74CC" w14:textId="77777777" w:rsidR="007A5533" w:rsidRPr="000B79B6" w:rsidRDefault="007A5533" w:rsidP="007A5533">
      <w:pPr>
        <w:rPr>
          <w:ins w:id="1220" w:author="01-134212-149" w:date="2022-06-22T20:03:00Z"/>
          <w:rFonts w:ascii="Agency FB" w:hAnsi="Agency FB"/>
          <w:szCs w:val="6"/>
          <w:lang w:val="en-US"/>
          <w:rPrChange w:id="1221" w:author="01-134212-149" w:date="2022-06-22T21:16:00Z">
            <w:rPr>
              <w:ins w:id="1222" w:author="01-134212-149" w:date="2022-06-22T20:03:00Z"/>
              <w:rFonts w:ascii="Agency FB" w:hAnsi="Agency FB"/>
              <w:sz w:val="28"/>
              <w:szCs w:val="6"/>
              <w:lang w:val="en-US"/>
            </w:rPr>
          </w:rPrChange>
        </w:rPr>
      </w:pPr>
      <w:ins w:id="1223" w:author="01-134212-149" w:date="2022-06-22T20:03:00Z">
        <w:r w:rsidRPr="000B79B6">
          <w:rPr>
            <w:rFonts w:ascii="Agency FB" w:hAnsi="Agency FB"/>
            <w:szCs w:val="6"/>
            <w:lang w:val="en-US"/>
            <w:rPrChange w:id="1224" w:author="01-134212-149" w:date="2022-06-22T21:16:00Z">
              <w:rPr>
                <w:rFonts w:ascii="Agency FB" w:hAnsi="Agency FB"/>
                <w:sz w:val="28"/>
                <w:szCs w:val="6"/>
                <w:lang w:val="en-US"/>
              </w:rPr>
            </w:rPrChange>
          </w:rPr>
          <w:tab/>
        </w:r>
        <w:r w:rsidRPr="000B79B6">
          <w:rPr>
            <w:rFonts w:ascii="Agency FB" w:hAnsi="Agency FB"/>
            <w:szCs w:val="6"/>
            <w:lang w:val="en-US"/>
            <w:rPrChange w:id="1225" w:author="01-134212-149" w:date="2022-06-22T21:16:00Z">
              <w:rPr>
                <w:rFonts w:ascii="Agency FB" w:hAnsi="Agency FB"/>
                <w:sz w:val="28"/>
                <w:szCs w:val="6"/>
                <w:lang w:val="en-US"/>
              </w:rPr>
            </w:rPrChange>
          </w:rPr>
          <w:tab/>
        </w:r>
        <w:r w:rsidRPr="000B79B6">
          <w:rPr>
            <w:rFonts w:ascii="Agency FB" w:hAnsi="Agency FB"/>
            <w:szCs w:val="6"/>
            <w:lang w:val="en-US"/>
            <w:rPrChange w:id="1226" w:author="01-134212-149" w:date="2022-06-22T21:16:00Z">
              <w:rPr>
                <w:rFonts w:ascii="Agency FB" w:hAnsi="Agency FB"/>
                <w:sz w:val="28"/>
                <w:szCs w:val="6"/>
                <w:lang w:val="en-US"/>
              </w:rPr>
            </w:rPrChange>
          </w:rPr>
          <w:tab/>
          <w:t>cout &lt;&lt; "File opening error:" &lt;&lt; endl;</w:t>
        </w:r>
      </w:ins>
    </w:p>
    <w:p w14:paraId="64ACADB1" w14:textId="77777777" w:rsidR="007A5533" w:rsidRPr="000B79B6" w:rsidRDefault="007A5533" w:rsidP="007A5533">
      <w:pPr>
        <w:rPr>
          <w:ins w:id="1227" w:author="01-134212-149" w:date="2022-06-22T20:03:00Z"/>
          <w:rFonts w:ascii="Agency FB" w:hAnsi="Agency FB"/>
          <w:szCs w:val="6"/>
          <w:lang w:val="en-US"/>
          <w:rPrChange w:id="1228" w:author="01-134212-149" w:date="2022-06-22T21:16:00Z">
            <w:rPr>
              <w:ins w:id="1229" w:author="01-134212-149" w:date="2022-06-22T20:03:00Z"/>
              <w:rFonts w:ascii="Agency FB" w:hAnsi="Agency FB"/>
              <w:sz w:val="28"/>
              <w:szCs w:val="6"/>
              <w:lang w:val="en-US"/>
            </w:rPr>
          </w:rPrChange>
        </w:rPr>
      </w:pPr>
      <w:ins w:id="1230" w:author="01-134212-149" w:date="2022-06-22T20:03:00Z">
        <w:r w:rsidRPr="000B79B6">
          <w:rPr>
            <w:rFonts w:ascii="Agency FB" w:hAnsi="Agency FB"/>
            <w:szCs w:val="6"/>
            <w:lang w:val="en-US"/>
            <w:rPrChange w:id="1231" w:author="01-134212-149" w:date="2022-06-22T21:16:00Z">
              <w:rPr>
                <w:rFonts w:ascii="Agency FB" w:hAnsi="Agency FB"/>
                <w:sz w:val="28"/>
                <w:szCs w:val="6"/>
                <w:lang w:val="en-US"/>
              </w:rPr>
            </w:rPrChange>
          </w:rPr>
          <w:tab/>
        </w:r>
        <w:r w:rsidRPr="000B79B6">
          <w:rPr>
            <w:rFonts w:ascii="Agency FB" w:hAnsi="Agency FB"/>
            <w:szCs w:val="6"/>
            <w:lang w:val="en-US"/>
            <w:rPrChange w:id="1232" w:author="01-134212-149" w:date="2022-06-22T21:16:00Z">
              <w:rPr>
                <w:rFonts w:ascii="Agency FB" w:hAnsi="Agency FB"/>
                <w:sz w:val="28"/>
                <w:szCs w:val="6"/>
                <w:lang w:val="en-US"/>
              </w:rPr>
            </w:rPrChange>
          </w:rPr>
          <w:tab/>
        </w:r>
        <w:r w:rsidRPr="000B79B6">
          <w:rPr>
            <w:rFonts w:ascii="Agency FB" w:hAnsi="Agency FB"/>
            <w:szCs w:val="6"/>
            <w:lang w:val="en-US"/>
            <w:rPrChange w:id="1233" w:author="01-134212-149" w:date="2022-06-22T21:16:00Z">
              <w:rPr>
                <w:rFonts w:ascii="Agency FB" w:hAnsi="Agency FB"/>
                <w:sz w:val="28"/>
                <w:szCs w:val="6"/>
                <w:lang w:val="en-US"/>
              </w:rPr>
            </w:rPrChange>
          </w:rPr>
          <w:tab/>
          <w:t>exit(1);</w:t>
        </w:r>
      </w:ins>
    </w:p>
    <w:p w14:paraId="4F905B9B" w14:textId="77777777" w:rsidR="007A5533" w:rsidRPr="000B79B6" w:rsidRDefault="007A5533" w:rsidP="007A5533">
      <w:pPr>
        <w:rPr>
          <w:ins w:id="1234" w:author="01-134212-149" w:date="2022-06-22T20:03:00Z"/>
          <w:rFonts w:ascii="Agency FB" w:hAnsi="Agency FB"/>
          <w:szCs w:val="6"/>
          <w:lang w:val="en-US"/>
          <w:rPrChange w:id="1235" w:author="01-134212-149" w:date="2022-06-22T21:16:00Z">
            <w:rPr>
              <w:ins w:id="1236" w:author="01-134212-149" w:date="2022-06-22T20:03:00Z"/>
              <w:rFonts w:ascii="Agency FB" w:hAnsi="Agency FB"/>
              <w:sz w:val="28"/>
              <w:szCs w:val="6"/>
              <w:lang w:val="en-US"/>
            </w:rPr>
          </w:rPrChange>
        </w:rPr>
      </w:pPr>
      <w:ins w:id="1237" w:author="01-134212-149" w:date="2022-06-22T20:03:00Z">
        <w:r w:rsidRPr="000B79B6">
          <w:rPr>
            <w:rFonts w:ascii="Agency FB" w:hAnsi="Agency FB"/>
            <w:szCs w:val="6"/>
            <w:lang w:val="en-US"/>
            <w:rPrChange w:id="1238" w:author="01-134212-149" w:date="2022-06-22T21:16:00Z">
              <w:rPr>
                <w:rFonts w:ascii="Agency FB" w:hAnsi="Agency FB"/>
                <w:sz w:val="28"/>
                <w:szCs w:val="6"/>
                <w:lang w:val="en-US"/>
              </w:rPr>
            </w:rPrChange>
          </w:rPr>
          <w:tab/>
        </w:r>
        <w:r w:rsidRPr="000B79B6">
          <w:rPr>
            <w:rFonts w:ascii="Agency FB" w:hAnsi="Agency FB"/>
            <w:szCs w:val="6"/>
            <w:lang w:val="en-US"/>
            <w:rPrChange w:id="1239" w:author="01-134212-149" w:date="2022-06-22T21:16:00Z">
              <w:rPr>
                <w:rFonts w:ascii="Agency FB" w:hAnsi="Agency FB"/>
                <w:sz w:val="28"/>
                <w:szCs w:val="6"/>
                <w:lang w:val="en-US"/>
              </w:rPr>
            </w:rPrChange>
          </w:rPr>
          <w:tab/>
          <w:t>}</w:t>
        </w:r>
      </w:ins>
    </w:p>
    <w:p w14:paraId="70173042" w14:textId="77777777" w:rsidR="007A5533" w:rsidRPr="000B79B6" w:rsidRDefault="007A5533" w:rsidP="007A5533">
      <w:pPr>
        <w:rPr>
          <w:ins w:id="1240" w:author="01-134212-149" w:date="2022-06-22T20:03:00Z"/>
          <w:rFonts w:ascii="Agency FB" w:hAnsi="Agency FB"/>
          <w:szCs w:val="6"/>
          <w:lang w:val="en-US"/>
          <w:rPrChange w:id="1241" w:author="01-134212-149" w:date="2022-06-22T21:16:00Z">
            <w:rPr>
              <w:ins w:id="1242" w:author="01-134212-149" w:date="2022-06-22T20:03:00Z"/>
              <w:rFonts w:ascii="Agency FB" w:hAnsi="Agency FB"/>
              <w:sz w:val="28"/>
              <w:szCs w:val="6"/>
              <w:lang w:val="en-US"/>
            </w:rPr>
          </w:rPrChange>
        </w:rPr>
      </w:pPr>
      <w:ins w:id="1243" w:author="01-134212-149" w:date="2022-06-22T20:03:00Z">
        <w:r w:rsidRPr="000B79B6">
          <w:rPr>
            <w:rFonts w:ascii="Agency FB" w:hAnsi="Agency FB"/>
            <w:szCs w:val="6"/>
            <w:lang w:val="en-US"/>
            <w:rPrChange w:id="1244" w:author="01-134212-149" w:date="2022-06-22T21:16:00Z">
              <w:rPr>
                <w:rFonts w:ascii="Agency FB" w:hAnsi="Agency FB"/>
                <w:sz w:val="28"/>
                <w:szCs w:val="6"/>
                <w:lang w:val="en-US"/>
              </w:rPr>
            </w:rPrChange>
          </w:rPr>
          <w:tab/>
        </w:r>
        <w:r w:rsidRPr="000B79B6">
          <w:rPr>
            <w:rFonts w:ascii="Agency FB" w:hAnsi="Agency FB"/>
            <w:szCs w:val="6"/>
            <w:lang w:val="en-US"/>
            <w:rPrChange w:id="1245" w:author="01-134212-149" w:date="2022-06-22T21:16:00Z">
              <w:rPr>
                <w:rFonts w:ascii="Agency FB" w:hAnsi="Agency FB"/>
                <w:sz w:val="28"/>
                <w:szCs w:val="6"/>
                <w:lang w:val="en-US"/>
              </w:rPr>
            </w:rPrChange>
          </w:rPr>
          <w:tab/>
          <w:t>int a = 0;</w:t>
        </w:r>
      </w:ins>
    </w:p>
    <w:p w14:paraId="44A343D8" w14:textId="77777777" w:rsidR="007A5533" w:rsidRPr="000B79B6" w:rsidRDefault="007A5533" w:rsidP="007A5533">
      <w:pPr>
        <w:rPr>
          <w:ins w:id="1246" w:author="01-134212-149" w:date="2022-06-22T20:03:00Z"/>
          <w:rFonts w:ascii="Agency FB" w:hAnsi="Agency FB"/>
          <w:szCs w:val="6"/>
          <w:lang w:val="en-US"/>
          <w:rPrChange w:id="1247" w:author="01-134212-149" w:date="2022-06-22T21:16:00Z">
            <w:rPr>
              <w:ins w:id="1248" w:author="01-134212-149" w:date="2022-06-22T20:03:00Z"/>
              <w:rFonts w:ascii="Agency FB" w:hAnsi="Agency FB"/>
              <w:sz w:val="28"/>
              <w:szCs w:val="6"/>
              <w:lang w:val="en-US"/>
            </w:rPr>
          </w:rPrChange>
        </w:rPr>
      </w:pPr>
      <w:ins w:id="1249" w:author="01-134212-149" w:date="2022-06-22T20:03:00Z">
        <w:r w:rsidRPr="000B79B6">
          <w:rPr>
            <w:rFonts w:ascii="Agency FB" w:hAnsi="Agency FB"/>
            <w:szCs w:val="6"/>
            <w:lang w:val="en-US"/>
            <w:rPrChange w:id="1250" w:author="01-134212-149" w:date="2022-06-22T21:16:00Z">
              <w:rPr>
                <w:rFonts w:ascii="Agency FB" w:hAnsi="Agency FB"/>
                <w:sz w:val="28"/>
                <w:szCs w:val="6"/>
                <w:lang w:val="en-US"/>
              </w:rPr>
            </w:rPrChange>
          </w:rPr>
          <w:tab/>
        </w:r>
        <w:r w:rsidRPr="000B79B6">
          <w:rPr>
            <w:rFonts w:ascii="Agency FB" w:hAnsi="Agency FB"/>
            <w:szCs w:val="6"/>
            <w:lang w:val="en-US"/>
            <w:rPrChange w:id="1251" w:author="01-134212-149" w:date="2022-06-22T21:16:00Z">
              <w:rPr>
                <w:rFonts w:ascii="Agency FB" w:hAnsi="Agency FB"/>
                <w:sz w:val="28"/>
                <w:szCs w:val="6"/>
                <w:lang w:val="en-US"/>
              </w:rPr>
            </w:rPrChange>
          </w:rPr>
          <w:tab/>
          <w:t>if (t == 1)</w:t>
        </w:r>
      </w:ins>
    </w:p>
    <w:p w14:paraId="466E96A7" w14:textId="77777777" w:rsidR="007A5533" w:rsidRPr="000B79B6" w:rsidRDefault="007A5533" w:rsidP="007A5533">
      <w:pPr>
        <w:rPr>
          <w:ins w:id="1252" w:author="01-134212-149" w:date="2022-06-22T20:03:00Z"/>
          <w:rFonts w:ascii="Agency FB" w:hAnsi="Agency FB"/>
          <w:szCs w:val="6"/>
          <w:lang w:val="en-US"/>
          <w:rPrChange w:id="1253" w:author="01-134212-149" w:date="2022-06-22T21:16:00Z">
            <w:rPr>
              <w:ins w:id="1254" w:author="01-134212-149" w:date="2022-06-22T20:03:00Z"/>
              <w:rFonts w:ascii="Agency FB" w:hAnsi="Agency FB"/>
              <w:sz w:val="28"/>
              <w:szCs w:val="6"/>
              <w:lang w:val="en-US"/>
            </w:rPr>
          </w:rPrChange>
        </w:rPr>
      </w:pPr>
      <w:ins w:id="1255" w:author="01-134212-149" w:date="2022-06-22T20:03:00Z">
        <w:r w:rsidRPr="000B79B6">
          <w:rPr>
            <w:rFonts w:ascii="Agency FB" w:hAnsi="Agency FB"/>
            <w:szCs w:val="6"/>
            <w:lang w:val="en-US"/>
            <w:rPrChange w:id="1256" w:author="01-134212-149" w:date="2022-06-22T21:16:00Z">
              <w:rPr>
                <w:rFonts w:ascii="Agency FB" w:hAnsi="Agency FB"/>
                <w:sz w:val="28"/>
                <w:szCs w:val="6"/>
                <w:lang w:val="en-US"/>
              </w:rPr>
            </w:rPrChange>
          </w:rPr>
          <w:tab/>
        </w:r>
        <w:r w:rsidRPr="000B79B6">
          <w:rPr>
            <w:rFonts w:ascii="Agency FB" w:hAnsi="Agency FB"/>
            <w:szCs w:val="6"/>
            <w:lang w:val="en-US"/>
            <w:rPrChange w:id="1257" w:author="01-134212-149" w:date="2022-06-22T21:16:00Z">
              <w:rPr>
                <w:rFonts w:ascii="Agency FB" w:hAnsi="Agency FB"/>
                <w:sz w:val="28"/>
                <w:szCs w:val="6"/>
                <w:lang w:val="en-US"/>
              </w:rPr>
            </w:rPrChange>
          </w:rPr>
          <w:tab/>
          <w:t>{</w:t>
        </w:r>
      </w:ins>
    </w:p>
    <w:p w14:paraId="1B964EB3" w14:textId="77777777" w:rsidR="007A5533" w:rsidRPr="000B79B6" w:rsidRDefault="007A5533" w:rsidP="007A5533">
      <w:pPr>
        <w:rPr>
          <w:ins w:id="1258" w:author="01-134212-149" w:date="2022-06-22T20:03:00Z"/>
          <w:rFonts w:ascii="Agency FB" w:hAnsi="Agency FB"/>
          <w:szCs w:val="6"/>
          <w:lang w:val="en-US"/>
          <w:rPrChange w:id="1259" w:author="01-134212-149" w:date="2022-06-22T21:16:00Z">
            <w:rPr>
              <w:ins w:id="1260" w:author="01-134212-149" w:date="2022-06-22T20:03:00Z"/>
              <w:rFonts w:ascii="Agency FB" w:hAnsi="Agency FB"/>
              <w:sz w:val="28"/>
              <w:szCs w:val="6"/>
              <w:lang w:val="en-US"/>
            </w:rPr>
          </w:rPrChange>
        </w:rPr>
      </w:pPr>
      <w:ins w:id="1261" w:author="01-134212-149" w:date="2022-06-22T20:03:00Z">
        <w:r w:rsidRPr="000B79B6">
          <w:rPr>
            <w:rFonts w:ascii="Agency FB" w:hAnsi="Agency FB"/>
            <w:szCs w:val="6"/>
            <w:lang w:val="en-US"/>
            <w:rPrChange w:id="1262" w:author="01-134212-149" w:date="2022-06-22T21:16:00Z">
              <w:rPr>
                <w:rFonts w:ascii="Agency FB" w:hAnsi="Agency FB"/>
                <w:sz w:val="28"/>
                <w:szCs w:val="6"/>
                <w:lang w:val="en-US"/>
              </w:rPr>
            </w:rPrChange>
          </w:rPr>
          <w:tab/>
        </w:r>
        <w:r w:rsidRPr="000B79B6">
          <w:rPr>
            <w:rFonts w:ascii="Agency FB" w:hAnsi="Agency FB"/>
            <w:szCs w:val="6"/>
            <w:lang w:val="en-US"/>
            <w:rPrChange w:id="1263" w:author="01-134212-149" w:date="2022-06-22T21:16:00Z">
              <w:rPr>
                <w:rFonts w:ascii="Agency FB" w:hAnsi="Agency FB"/>
                <w:sz w:val="28"/>
                <w:szCs w:val="6"/>
                <w:lang w:val="en-US"/>
              </w:rPr>
            </w:rPrChange>
          </w:rPr>
          <w:tab/>
        </w:r>
        <w:r w:rsidRPr="000B79B6">
          <w:rPr>
            <w:rFonts w:ascii="Agency FB" w:hAnsi="Agency FB"/>
            <w:szCs w:val="6"/>
            <w:lang w:val="en-US"/>
            <w:rPrChange w:id="1264" w:author="01-134212-149" w:date="2022-06-22T21:16:00Z">
              <w:rPr>
                <w:rFonts w:ascii="Agency FB" w:hAnsi="Agency FB"/>
                <w:sz w:val="28"/>
                <w:szCs w:val="6"/>
                <w:lang w:val="en-US"/>
              </w:rPr>
            </w:rPrChange>
          </w:rPr>
          <w:tab/>
          <w:t>CoronaPatient CP;  //Corona patient data would be deleted</w:t>
        </w:r>
      </w:ins>
    </w:p>
    <w:p w14:paraId="7055EE2F" w14:textId="77777777" w:rsidR="007A5533" w:rsidRPr="000B79B6" w:rsidRDefault="007A5533" w:rsidP="007A5533">
      <w:pPr>
        <w:rPr>
          <w:ins w:id="1265" w:author="01-134212-149" w:date="2022-06-22T20:03:00Z"/>
          <w:rFonts w:ascii="Agency FB" w:hAnsi="Agency FB"/>
          <w:szCs w:val="6"/>
          <w:lang w:val="en-US"/>
          <w:rPrChange w:id="1266" w:author="01-134212-149" w:date="2022-06-22T21:16:00Z">
            <w:rPr>
              <w:ins w:id="1267" w:author="01-134212-149" w:date="2022-06-22T20:03:00Z"/>
              <w:rFonts w:ascii="Agency FB" w:hAnsi="Agency FB"/>
              <w:sz w:val="28"/>
              <w:szCs w:val="6"/>
              <w:lang w:val="en-US"/>
            </w:rPr>
          </w:rPrChange>
        </w:rPr>
      </w:pPr>
      <w:ins w:id="1268" w:author="01-134212-149" w:date="2022-06-22T20:03:00Z">
        <w:r w:rsidRPr="000B79B6">
          <w:rPr>
            <w:rFonts w:ascii="Agency FB" w:hAnsi="Agency FB"/>
            <w:szCs w:val="6"/>
            <w:lang w:val="en-US"/>
            <w:rPrChange w:id="1269" w:author="01-134212-149" w:date="2022-06-22T21:16:00Z">
              <w:rPr>
                <w:rFonts w:ascii="Agency FB" w:hAnsi="Agency FB"/>
                <w:sz w:val="28"/>
                <w:szCs w:val="6"/>
                <w:lang w:val="en-US"/>
              </w:rPr>
            </w:rPrChange>
          </w:rPr>
          <w:tab/>
        </w:r>
        <w:r w:rsidRPr="000B79B6">
          <w:rPr>
            <w:rFonts w:ascii="Agency FB" w:hAnsi="Agency FB"/>
            <w:szCs w:val="6"/>
            <w:lang w:val="en-US"/>
            <w:rPrChange w:id="1270" w:author="01-134212-149" w:date="2022-06-22T21:16:00Z">
              <w:rPr>
                <w:rFonts w:ascii="Agency FB" w:hAnsi="Agency FB"/>
                <w:sz w:val="28"/>
                <w:szCs w:val="6"/>
                <w:lang w:val="en-US"/>
              </w:rPr>
            </w:rPrChange>
          </w:rPr>
          <w:tab/>
        </w:r>
        <w:r w:rsidRPr="000B79B6">
          <w:rPr>
            <w:rFonts w:ascii="Agency FB" w:hAnsi="Agency FB"/>
            <w:szCs w:val="6"/>
            <w:lang w:val="en-US"/>
            <w:rPrChange w:id="1271" w:author="01-134212-149" w:date="2022-06-22T21:16:00Z">
              <w:rPr>
                <w:rFonts w:ascii="Agency FB" w:hAnsi="Agency FB"/>
                <w:sz w:val="28"/>
                <w:szCs w:val="6"/>
                <w:lang w:val="en-US"/>
              </w:rPr>
            </w:rPrChange>
          </w:rPr>
          <w:tab/>
          <w:t>while (patient &gt;&gt; p.PatientName &gt;&gt; p.Age &gt;&gt; p.Address &gt;&gt; p.Status &gt;&gt; CP.Symptoms &gt;&gt;CP. ImmunityLevel &gt;&gt; CP.CityName)</w:t>
        </w:r>
      </w:ins>
    </w:p>
    <w:p w14:paraId="2B9F7404" w14:textId="77777777" w:rsidR="007A5533" w:rsidRPr="000B79B6" w:rsidRDefault="007A5533" w:rsidP="007A5533">
      <w:pPr>
        <w:rPr>
          <w:ins w:id="1272" w:author="01-134212-149" w:date="2022-06-22T20:03:00Z"/>
          <w:rFonts w:ascii="Agency FB" w:hAnsi="Agency FB"/>
          <w:szCs w:val="6"/>
          <w:lang w:val="en-US"/>
          <w:rPrChange w:id="1273" w:author="01-134212-149" w:date="2022-06-22T21:16:00Z">
            <w:rPr>
              <w:ins w:id="1274" w:author="01-134212-149" w:date="2022-06-22T20:03:00Z"/>
              <w:rFonts w:ascii="Agency FB" w:hAnsi="Agency FB"/>
              <w:sz w:val="28"/>
              <w:szCs w:val="6"/>
              <w:lang w:val="en-US"/>
            </w:rPr>
          </w:rPrChange>
        </w:rPr>
      </w:pPr>
      <w:ins w:id="1275" w:author="01-134212-149" w:date="2022-06-22T20:03:00Z">
        <w:r w:rsidRPr="000B79B6">
          <w:rPr>
            <w:rFonts w:ascii="Agency FB" w:hAnsi="Agency FB"/>
            <w:szCs w:val="6"/>
            <w:lang w:val="en-US"/>
            <w:rPrChange w:id="1276" w:author="01-134212-149" w:date="2022-06-22T21:16:00Z">
              <w:rPr>
                <w:rFonts w:ascii="Agency FB" w:hAnsi="Agency FB"/>
                <w:sz w:val="28"/>
                <w:szCs w:val="6"/>
                <w:lang w:val="en-US"/>
              </w:rPr>
            </w:rPrChange>
          </w:rPr>
          <w:tab/>
        </w:r>
        <w:r w:rsidRPr="000B79B6">
          <w:rPr>
            <w:rFonts w:ascii="Agency FB" w:hAnsi="Agency FB"/>
            <w:szCs w:val="6"/>
            <w:lang w:val="en-US"/>
            <w:rPrChange w:id="1277" w:author="01-134212-149" w:date="2022-06-22T21:16:00Z">
              <w:rPr>
                <w:rFonts w:ascii="Agency FB" w:hAnsi="Agency FB"/>
                <w:sz w:val="28"/>
                <w:szCs w:val="6"/>
                <w:lang w:val="en-US"/>
              </w:rPr>
            </w:rPrChange>
          </w:rPr>
          <w:tab/>
        </w:r>
        <w:r w:rsidRPr="000B79B6">
          <w:rPr>
            <w:rFonts w:ascii="Agency FB" w:hAnsi="Agency FB"/>
            <w:szCs w:val="6"/>
            <w:lang w:val="en-US"/>
            <w:rPrChange w:id="1278" w:author="01-134212-149" w:date="2022-06-22T21:16:00Z">
              <w:rPr>
                <w:rFonts w:ascii="Agency FB" w:hAnsi="Agency FB"/>
                <w:sz w:val="28"/>
                <w:szCs w:val="6"/>
                <w:lang w:val="en-US"/>
              </w:rPr>
            </w:rPrChange>
          </w:rPr>
          <w:tab/>
          <w:t>{</w:t>
        </w:r>
      </w:ins>
    </w:p>
    <w:p w14:paraId="1F328982" w14:textId="77777777" w:rsidR="007A5533" w:rsidRPr="000B79B6" w:rsidRDefault="007A5533" w:rsidP="007A5533">
      <w:pPr>
        <w:rPr>
          <w:ins w:id="1279" w:author="01-134212-149" w:date="2022-06-22T20:03:00Z"/>
          <w:rFonts w:ascii="Agency FB" w:hAnsi="Agency FB"/>
          <w:szCs w:val="6"/>
          <w:lang w:val="en-US"/>
          <w:rPrChange w:id="1280" w:author="01-134212-149" w:date="2022-06-22T21:16:00Z">
            <w:rPr>
              <w:ins w:id="1281" w:author="01-134212-149" w:date="2022-06-22T20:03:00Z"/>
              <w:rFonts w:ascii="Agency FB" w:hAnsi="Agency FB"/>
              <w:sz w:val="28"/>
              <w:szCs w:val="6"/>
              <w:lang w:val="en-US"/>
            </w:rPr>
          </w:rPrChange>
        </w:rPr>
      </w:pPr>
      <w:ins w:id="1282" w:author="01-134212-149" w:date="2022-06-22T20:03:00Z">
        <w:r w:rsidRPr="000B79B6">
          <w:rPr>
            <w:rFonts w:ascii="Agency FB" w:hAnsi="Agency FB"/>
            <w:szCs w:val="6"/>
            <w:lang w:val="en-US"/>
            <w:rPrChange w:id="1283" w:author="01-134212-149" w:date="2022-06-22T21:16:00Z">
              <w:rPr>
                <w:rFonts w:ascii="Agency FB" w:hAnsi="Agency FB"/>
                <w:sz w:val="28"/>
                <w:szCs w:val="6"/>
                <w:lang w:val="en-US"/>
              </w:rPr>
            </w:rPrChange>
          </w:rPr>
          <w:tab/>
        </w:r>
        <w:r w:rsidRPr="000B79B6">
          <w:rPr>
            <w:rFonts w:ascii="Agency FB" w:hAnsi="Agency FB"/>
            <w:szCs w:val="6"/>
            <w:lang w:val="en-US"/>
            <w:rPrChange w:id="1284" w:author="01-134212-149" w:date="2022-06-22T21:16:00Z">
              <w:rPr>
                <w:rFonts w:ascii="Agency FB" w:hAnsi="Agency FB"/>
                <w:sz w:val="28"/>
                <w:szCs w:val="6"/>
                <w:lang w:val="en-US"/>
              </w:rPr>
            </w:rPrChange>
          </w:rPr>
          <w:tab/>
        </w:r>
        <w:r w:rsidRPr="000B79B6">
          <w:rPr>
            <w:rFonts w:ascii="Agency FB" w:hAnsi="Agency FB"/>
            <w:szCs w:val="6"/>
            <w:lang w:val="en-US"/>
            <w:rPrChange w:id="1285" w:author="01-134212-149" w:date="2022-06-22T21:16:00Z">
              <w:rPr>
                <w:rFonts w:ascii="Agency FB" w:hAnsi="Agency FB"/>
                <w:sz w:val="28"/>
                <w:szCs w:val="6"/>
                <w:lang w:val="en-US"/>
              </w:rPr>
            </w:rPrChange>
          </w:rPr>
          <w:tab/>
        </w:r>
        <w:r w:rsidRPr="000B79B6">
          <w:rPr>
            <w:rFonts w:ascii="Agency FB" w:hAnsi="Agency FB"/>
            <w:szCs w:val="6"/>
            <w:lang w:val="en-US"/>
            <w:rPrChange w:id="1286" w:author="01-134212-149" w:date="2022-06-22T21:16:00Z">
              <w:rPr>
                <w:rFonts w:ascii="Agency FB" w:hAnsi="Agency FB"/>
                <w:sz w:val="28"/>
                <w:szCs w:val="6"/>
                <w:lang w:val="en-US"/>
              </w:rPr>
            </w:rPrChange>
          </w:rPr>
          <w:tab/>
          <w:t>if ((strcmp(p.PatientName, NameP) == 0) &amp;&amp; (strcmp(p.Status, "Corona") == 0))</w:t>
        </w:r>
      </w:ins>
    </w:p>
    <w:p w14:paraId="70D201B6" w14:textId="77777777" w:rsidR="007A5533" w:rsidRPr="000B79B6" w:rsidRDefault="007A5533" w:rsidP="007A5533">
      <w:pPr>
        <w:rPr>
          <w:ins w:id="1287" w:author="01-134212-149" w:date="2022-06-22T20:03:00Z"/>
          <w:rFonts w:ascii="Agency FB" w:hAnsi="Agency FB"/>
          <w:szCs w:val="6"/>
          <w:lang w:val="en-US"/>
          <w:rPrChange w:id="1288" w:author="01-134212-149" w:date="2022-06-22T21:16:00Z">
            <w:rPr>
              <w:ins w:id="1289" w:author="01-134212-149" w:date="2022-06-22T20:03:00Z"/>
              <w:rFonts w:ascii="Agency FB" w:hAnsi="Agency FB"/>
              <w:sz w:val="28"/>
              <w:szCs w:val="6"/>
              <w:lang w:val="en-US"/>
            </w:rPr>
          </w:rPrChange>
        </w:rPr>
      </w:pPr>
      <w:ins w:id="1290" w:author="01-134212-149" w:date="2022-06-22T20:03:00Z">
        <w:r w:rsidRPr="000B79B6">
          <w:rPr>
            <w:rFonts w:ascii="Agency FB" w:hAnsi="Agency FB"/>
            <w:szCs w:val="6"/>
            <w:lang w:val="en-US"/>
            <w:rPrChange w:id="1291" w:author="01-134212-149" w:date="2022-06-22T21:16:00Z">
              <w:rPr>
                <w:rFonts w:ascii="Agency FB" w:hAnsi="Agency FB"/>
                <w:sz w:val="28"/>
                <w:szCs w:val="6"/>
                <w:lang w:val="en-US"/>
              </w:rPr>
            </w:rPrChange>
          </w:rPr>
          <w:tab/>
        </w:r>
        <w:r w:rsidRPr="000B79B6">
          <w:rPr>
            <w:rFonts w:ascii="Agency FB" w:hAnsi="Agency FB"/>
            <w:szCs w:val="6"/>
            <w:lang w:val="en-US"/>
            <w:rPrChange w:id="1292" w:author="01-134212-149" w:date="2022-06-22T21:16:00Z">
              <w:rPr>
                <w:rFonts w:ascii="Agency FB" w:hAnsi="Agency FB"/>
                <w:sz w:val="28"/>
                <w:szCs w:val="6"/>
                <w:lang w:val="en-US"/>
              </w:rPr>
            </w:rPrChange>
          </w:rPr>
          <w:tab/>
        </w:r>
        <w:r w:rsidRPr="000B79B6">
          <w:rPr>
            <w:rFonts w:ascii="Agency FB" w:hAnsi="Agency FB"/>
            <w:szCs w:val="6"/>
            <w:lang w:val="en-US"/>
            <w:rPrChange w:id="1293" w:author="01-134212-149" w:date="2022-06-22T21:16:00Z">
              <w:rPr>
                <w:rFonts w:ascii="Agency FB" w:hAnsi="Agency FB"/>
                <w:sz w:val="28"/>
                <w:szCs w:val="6"/>
                <w:lang w:val="en-US"/>
              </w:rPr>
            </w:rPrChange>
          </w:rPr>
          <w:tab/>
        </w:r>
        <w:r w:rsidRPr="000B79B6">
          <w:rPr>
            <w:rFonts w:ascii="Agency FB" w:hAnsi="Agency FB"/>
            <w:szCs w:val="6"/>
            <w:lang w:val="en-US"/>
            <w:rPrChange w:id="1294" w:author="01-134212-149" w:date="2022-06-22T21:16:00Z">
              <w:rPr>
                <w:rFonts w:ascii="Agency FB" w:hAnsi="Agency FB"/>
                <w:sz w:val="28"/>
                <w:szCs w:val="6"/>
                <w:lang w:val="en-US"/>
              </w:rPr>
            </w:rPrChange>
          </w:rPr>
          <w:tab/>
          <w:t>{</w:t>
        </w:r>
      </w:ins>
    </w:p>
    <w:p w14:paraId="439899E1" w14:textId="77777777" w:rsidR="007A5533" w:rsidRPr="000B79B6" w:rsidRDefault="007A5533" w:rsidP="007A5533">
      <w:pPr>
        <w:rPr>
          <w:ins w:id="1295" w:author="01-134212-149" w:date="2022-06-22T20:03:00Z"/>
          <w:rFonts w:ascii="Agency FB" w:hAnsi="Agency FB"/>
          <w:szCs w:val="6"/>
          <w:lang w:val="en-US"/>
          <w:rPrChange w:id="1296" w:author="01-134212-149" w:date="2022-06-22T21:16:00Z">
            <w:rPr>
              <w:ins w:id="1297" w:author="01-134212-149" w:date="2022-06-22T20:03:00Z"/>
              <w:rFonts w:ascii="Agency FB" w:hAnsi="Agency FB"/>
              <w:sz w:val="28"/>
              <w:szCs w:val="6"/>
              <w:lang w:val="en-US"/>
            </w:rPr>
          </w:rPrChange>
        </w:rPr>
      </w:pPr>
      <w:ins w:id="1298" w:author="01-134212-149" w:date="2022-06-22T20:03:00Z">
        <w:r w:rsidRPr="000B79B6">
          <w:rPr>
            <w:rFonts w:ascii="Agency FB" w:hAnsi="Agency FB"/>
            <w:szCs w:val="6"/>
            <w:lang w:val="en-US"/>
            <w:rPrChange w:id="1299" w:author="01-134212-149" w:date="2022-06-22T21:16:00Z">
              <w:rPr>
                <w:rFonts w:ascii="Agency FB" w:hAnsi="Agency FB"/>
                <w:sz w:val="28"/>
                <w:szCs w:val="6"/>
                <w:lang w:val="en-US"/>
              </w:rPr>
            </w:rPrChange>
          </w:rPr>
          <w:tab/>
        </w:r>
        <w:r w:rsidRPr="000B79B6">
          <w:rPr>
            <w:rFonts w:ascii="Agency FB" w:hAnsi="Agency FB"/>
            <w:szCs w:val="6"/>
            <w:lang w:val="en-US"/>
            <w:rPrChange w:id="1300" w:author="01-134212-149" w:date="2022-06-22T21:16:00Z">
              <w:rPr>
                <w:rFonts w:ascii="Agency FB" w:hAnsi="Agency FB"/>
                <w:sz w:val="28"/>
                <w:szCs w:val="6"/>
                <w:lang w:val="en-US"/>
              </w:rPr>
            </w:rPrChange>
          </w:rPr>
          <w:tab/>
        </w:r>
        <w:r w:rsidRPr="000B79B6">
          <w:rPr>
            <w:rFonts w:ascii="Agency FB" w:hAnsi="Agency FB"/>
            <w:szCs w:val="6"/>
            <w:lang w:val="en-US"/>
            <w:rPrChange w:id="1301" w:author="01-134212-149" w:date="2022-06-22T21:16:00Z">
              <w:rPr>
                <w:rFonts w:ascii="Agency FB" w:hAnsi="Agency FB"/>
                <w:sz w:val="28"/>
                <w:szCs w:val="6"/>
                <w:lang w:val="en-US"/>
              </w:rPr>
            </w:rPrChange>
          </w:rPr>
          <w:tab/>
        </w:r>
        <w:r w:rsidRPr="000B79B6">
          <w:rPr>
            <w:rFonts w:ascii="Agency FB" w:hAnsi="Agency FB"/>
            <w:szCs w:val="6"/>
            <w:lang w:val="en-US"/>
            <w:rPrChange w:id="1302" w:author="01-134212-149" w:date="2022-06-22T21:16:00Z">
              <w:rPr>
                <w:rFonts w:ascii="Agency FB" w:hAnsi="Agency FB"/>
                <w:sz w:val="28"/>
                <w:szCs w:val="6"/>
                <w:lang w:val="en-US"/>
              </w:rPr>
            </w:rPrChange>
          </w:rPr>
          <w:tab/>
        </w:r>
        <w:r w:rsidRPr="000B79B6">
          <w:rPr>
            <w:rFonts w:ascii="Agency FB" w:hAnsi="Agency FB"/>
            <w:szCs w:val="6"/>
            <w:lang w:val="en-US"/>
            <w:rPrChange w:id="1303" w:author="01-134212-149" w:date="2022-06-22T21:16:00Z">
              <w:rPr>
                <w:rFonts w:ascii="Agency FB" w:hAnsi="Agency FB"/>
                <w:sz w:val="28"/>
                <w:szCs w:val="6"/>
                <w:lang w:val="en-US"/>
              </w:rPr>
            </w:rPrChange>
          </w:rPr>
          <w:tab/>
          <w:t>a = 1;</w:t>
        </w:r>
      </w:ins>
    </w:p>
    <w:p w14:paraId="505422D5" w14:textId="77777777" w:rsidR="007A5533" w:rsidRPr="000B79B6" w:rsidRDefault="007A5533" w:rsidP="007A5533">
      <w:pPr>
        <w:rPr>
          <w:ins w:id="1304" w:author="01-134212-149" w:date="2022-06-22T20:03:00Z"/>
          <w:rFonts w:ascii="Agency FB" w:hAnsi="Agency FB"/>
          <w:szCs w:val="6"/>
          <w:lang w:val="en-US"/>
          <w:rPrChange w:id="1305" w:author="01-134212-149" w:date="2022-06-22T21:16:00Z">
            <w:rPr>
              <w:ins w:id="1306" w:author="01-134212-149" w:date="2022-06-22T20:03:00Z"/>
              <w:rFonts w:ascii="Agency FB" w:hAnsi="Agency FB"/>
              <w:sz w:val="28"/>
              <w:szCs w:val="6"/>
              <w:lang w:val="en-US"/>
            </w:rPr>
          </w:rPrChange>
        </w:rPr>
      </w:pPr>
      <w:ins w:id="1307" w:author="01-134212-149" w:date="2022-06-22T20:03:00Z">
        <w:r w:rsidRPr="000B79B6">
          <w:rPr>
            <w:rFonts w:ascii="Agency FB" w:hAnsi="Agency FB"/>
            <w:szCs w:val="6"/>
            <w:lang w:val="en-US"/>
            <w:rPrChange w:id="1308" w:author="01-134212-149" w:date="2022-06-22T21:16:00Z">
              <w:rPr>
                <w:rFonts w:ascii="Agency FB" w:hAnsi="Agency FB"/>
                <w:sz w:val="28"/>
                <w:szCs w:val="6"/>
                <w:lang w:val="en-US"/>
              </w:rPr>
            </w:rPrChange>
          </w:rPr>
          <w:tab/>
        </w:r>
        <w:r w:rsidRPr="000B79B6">
          <w:rPr>
            <w:rFonts w:ascii="Agency FB" w:hAnsi="Agency FB"/>
            <w:szCs w:val="6"/>
            <w:lang w:val="en-US"/>
            <w:rPrChange w:id="1309" w:author="01-134212-149" w:date="2022-06-22T21:16:00Z">
              <w:rPr>
                <w:rFonts w:ascii="Agency FB" w:hAnsi="Agency FB"/>
                <w:sz w:val="28"/>
                <w:szCs w:val="6"/>
                <w:lang w:val="en-US"/>
              </w:rPr>
            </w:rPrChange>
          </w:rPr>
          <w:tab/>
        </w:r>
        <w:r w:rsidRPr="000B79B6">
          <w:rPr>
            <w:rFonts w:ascii="Agency FB" w:hAnsi="Agency FB"/>
            <w:szCs w:val="6"/>
            <w:lang w:val="en-US"/>
            <w:rPrChange w:id="1310" w:author="01-134212-149" w:date="2022-06-22T21:16:00Z">
              <w:rPr>
                <w:rFonts w:ascii="Agency FB" w:hAnsi="Agency FB"/>
                <w:sz w:val="28"/>
                <w:szCs w:val="6"/>
                <w:lang w:val="en-US"/>
              </w:rPr>
            </w:rPrChange>
          </w:rPr>
          <w:tab/>
        </w:r>
        <w:r w:rsidRPr="000B79B6">
          <w:rPr>
            <w:rFonts w:ascii="Agency FB" w:hAnsi="Agency FB"/>
            <w:szCs w:val="6"/>
            <w:lang w:val="en-US"/>
            <w:rPrChange w:id="1311" w:author="01-134212-149" w:date="2022-06-22T21:16:00Z">
              <w:rPr>
                <w:rFonts w:ascii="Agency FB" w:hAnsi="Agency FB"/>
                <w:sz w:val="28"/>
                <w:szCs w:val="6"/>
                <w:lang w:val="en-US"/>
              </w:rPr>
            </w:rPrChange>
          </w:rPr>
          <w:tab/>
        </w:r>
        <w:r w:rsidRPr="000B79B6">
          <w:rPr>
            <w:rFonts w:ascii="Agency FB" w:hAnsi="Agency FB"/>
            <w:szCs w:val="6"/>
            <w:lang w:val="en-US"/>
            <w:rPrChange w:id="1312" w:author="01-134212-149" w:date="2022-06-22T21:16:00Z">
              <w:rPr>
                <w:rFonts w:ascii="Agency FB" w:hAnsi="Agency FB"/>
                <w:sz w:val="28"/>
                <w:szCs w:val="6"/>
                <w:lang w:val="en-US"/>
              </w:rPr>
            </w:rPrChange>
          </w:rPr>
          <w:tab/>
          <w:t>cout &lt;&lt; "\n\t\t\t\t\tRecord Successfully Deleted\n";</w:t>
        </w:r>
      </w:ins>
    </w:p>
    <w:p w14:paraId="46C913E7" w14:textId="77777777" w:rsidR="007A5533" w:rsidRPr="000B79B6" w:rsidRDefault="007A5533" w:rsidP="007A5533">
      <w:pPr>
        <w:rPr>
          <w:ins w:id="1313" w:author="01-134212-149" w:date="2022-06-22T20:03:00Z"/>
          <w:rFonts w:ascii="Agency FB" w:hAnsi="Agency FB"/>
          <w:szCs w:val="6"/>
          <w:lang w:val="en-US"/>
          <w:rPrChange w:id="1314" w:author="01-134212-149" w:date="2022-06-22T21:16:00Z">
            <w:rPr>
              <w:ins w:id="1315" w:author="01-134212-149" w:date="2022-06-22T20:03:00Z"/>
              <w:rFonts w:ascii="Agency FB" w:hAnsi="Agency FB"/>
              <w:sz w:val="28"/>
              <w:szCs w:val="6"/>
              <w:lang w:val="en-US"/>
            </w:rPr>
          </w:rPrChange>
        </w:rPr>
      </w:pPr>
      <w:ins w:id="1316" w:author="01-134212-149" w:date="2022-06-22T20:03:00Z">
        <w:r w:rsidRPr="000B79B6">
          <w:rPr>
            <w:rFonts w:ascii="Agency FB" w:hAnsi="Agency FB"/>
            <w:szCs w:val="6"/>
            <w:lang w:val="en-US"/>
            <w:rPrChange w:id="1317" w:author="01-134212-149" w:date="2022-06-22T21:16:00Z">
              <w:rPr>
                <w:rFonts w:ascii="Agency FB" w:hAnsi="Agency FB"/>
                <w:sz w:val="28"/>
                <w:szCs w:val="6"/>
                <w:lang w:val="en-US"/>
              </w:rPr>
            </w:rPrChange>
          </w:rPr>
          <w:tab/>
        </w:r>
        <w:r w:rsidRPr="000B79B6">
          <w:rPr>
            <w:rFonts w:ascii="Agency FB" w:hAnsi="Agency FB"/>
            <w:szCs w:val="6"/>
            <w:lang w:val="en-US"/>
            <w:rPrChange w:id="1318" w:author="01-134212-149" w:date="2022-06-22T21:16:00Z">
              <w:rPr>
                <w:rFonts w:ascii="Agency FB" w:hAnsi="Agency FB"/>
                <w:sz w:val="28"/>
                <w:szCs w:val="6"/>
                <w:lang w:val="en-US"/>
              </w:rPr>
            </w:rPrChange>
          </w:rPr>
          <w:tab/>
        </w:r>
        <w:r w:rsidRPr="000B79B6">
          <w:rPr>
            <w:rFonts w:ascii="Agency FB" w:hAnsi="Agency FB"/>
            <w:szCs w:val="6"/>
            <w:lang w:val="en-US"/>
            <w:rPrChange w:id="1319" w:author="01-134212-149" w:date="2022-06-22T21:16:00Z">
              <w:rPr>
                <w:rFonts w:ascii="Agency FB" w:hAnsi="Agency FB"/>
                <w:sz w:val="28"/>
                <w:szCs w:val="6"/>
                <w:lang w:val="en-US"/>
              </w:rPr>
            </w:rPrChange>
          </w:rPr>
          <w:tab/>
        </w:r>
        <w:r w:rsidRPr="000B79B6">
          <w:rPr>
            <w:rFonts w:ascii="Agency FB" w:hAnsi="Agency FB"/>
            <w:szCs w:val="6"/>
            <w:lang w:val="en-US"/>
            <w:rPrChange w:id="1320" w:author="01-134212-149" w:date="2022-06-22T21:16:00Z">
              <w:rPr>
                <w:rFonts w:ascii="Agency FB" w:hAnsi="Agency FB"/>
                <w:sz w:val="28"/>
                <w:szCs w:val="6"/>
                <w:lang w:val="en-US"/>
              </w:rPr>
            </w:rPrChange>
          </w:rPr>
          <w:tab/>
          <w:t>}</w:t>
        </w:r>
      </w:ins>
    </w:p>
    <w:p w14:paraId="2B0D6C8C" w14:textId="77777777" w:rsidR="007A5533" w:rsidRPr="000B79B6" w:rsidRDefault="007A5533" w:rsidP="007A5533">
      <w:pPr>
        <w:rPr>
          <w:ins w:id="1321" w:author="01-134212-149" w:date="2022-06-22T20:03:00Z"/>
          <w:rFonts w:ascii="Agency FB" w:hAnsi="Agency FB"/>
          <w:szCs w:val="6"/>
          <w:lang w:val="en-US"/>
          <w:rPrChange w:id="1322" w:author="01-134212-149" w:date="2022-06-22T21:16:00Z">
            <w:rPr>
              <w:ins w:id="1323" w:author="01-134212-149" w:date="2022-06-22T20:03:00Z"/>
              <w:rFonts w:ascii="Agency FB" w:hAnsi="Agency FB"/>
              <w:sz w:val="28"/>
              <w:szCs w:val="6"/>
              <w:lang w:val="en-US"/>
            </w:rPr>
          </w:rPrChange>
        </w:rPr>
      </w:pPr>
      <w:ins w:id="1324" w:author="01-134212-149" w:date="2022-06-22T20:03:00Z">
        <w:r w:rsidRPr="000B79B6">
          <w:rPr>
            <w:rFonts w:ascii="Agency FB" w:hAnsi="Agency FB"/>
            <w:szCs w:val="6"/>
            <w:lang w:val="en-US"/>
            <w:rPrChange w:id="1325" w:author="01-134212-149" w:date="2022-06-22T21:16:00Z">
              <w:rPr>
                <w:rFonts w:ascii="Agency FB" w:hAnsi="Agency FB"/>
                <w:sz w:val="28"/>
                <w:szCs w:val="6"/>
                <w:lang w:val="en-US"/>
              </w:rPr>
            </w:rPrChange>
          </w:rPr>
          <w:lastRenderedPageBreak/>
          <w:tab/>
        </w:r>
        <w:r w:rsidRPr="000B79B6">
          <w:rPr>
            <w:rFonts w:ascii="Agency FB" w:hAnsi="Agency FB"/>
            <w:szCs w:val="6"/>
            <w:lang w:val="en-US"/>
            <w:rPrChange w:id="1326" w:author="01-134212-149" w:date="2022-06-22T21:16:00Z">
              <w:rPr>
                <w:rFonts w:ascii="Agency FB" w:hAnsi="Agency FB"/>
                <w:sz w:val="28"/>
                <w:szCs w:val="6"/>
                <w:lang w:val="en-US"/>
              </w:rPr>
            </w:rPrChange>
          </w:rPr>
          <w:tab/>
        </w:r>
        <w:r w:rsidRPr="000B79B6">
          <w:rPr>
            <w:rFonts w:ascii="Agency FB" w:hAnsi="Agency FB"/>
            <w:szCs w:val="6"/>
            <w:lang w:val="en-US"/>
            <w:rPrChange w:id="1327" w:author="01-134212-149" w:date="2022-06-22T21:16:00Z">
              <w:rPr>
                <w:rFonts w:ascii="Agency FB" w:hAnsi="Agency FB"/>
                <w:sz w:val="28"/>
                <w:szCs w:val="6"/>
                <w:lang w:val="en-US"/>
              </w:rPr>
            </w:rPrChange>
          </w:rPr>
          <w:tab/>
        </w:r>
        <w:r w:rsidRPr="000B79B6">
          <w:rPr>
            <w:rFonts w:ascii="Agency FB" w:hAnsi="Agency FB"/>
            <w:szCs w:val="6"/>
            <w:lang w:val="en-US"/>
            <w:rPrChange w:id="1328" w:author="01-134212-149" w:date="2022-06-22T21:16:00Z">
              <w:rPr>
                <w:rFonts w:ascii="Agency FB" w:hAnsi="Agency FB"/>
                <w:sz w:val="28"/>
                <w:szCs w:val="6"/>
                <w:lang w:val="en-US"/>
              </w:rPr>
            </w:rPrChange>
          </w:rPr>
          <w:tab/>
          <w:t>else</w:t>
        </w:r>
      </w:ins>
    </w:p>
    <w:p w14:paraId="3D09F25A" w14:textId="77777777" w:rsidR="007A5533" w:rsidRPr="000B79B6" w:rsidRDefault="007A5533" w:rsidP="007A5533">
      <w:pPr>
        <w:rPr>
          <w:ins w:id="1329" w:author="01-134212-149" w:date="2022-06-22T20:03:00Z"/>
          <w:rFonts w:ascii="Agency FB" w:hAnsi="Agency FB"/>
          <w:szCs w:val="6"/>
          <w:lang w:val="en-US"/>
          <w:rPrChange w:id="1330" w:author="01-134212-149" w:date="2022-06-22T21:16:00Z">
            <w:rPr>
              <w:ins w:id="1331" w:author="01-134212-149" w:date="2022-06-22T20:03:00Z"/>
              <w:rFonts w:ascii="Agency FB" w:hAnsi="Agency FB"/>
              <w:sz w:val="28"/>
              <w:szCs w:val="6"/>
              <w:lang w:val="en-US"/>
            </w:rPr>
          </w:rPrChange>
        </w:rPr>
      </w:pPr>
      <w:ins w:id="1332" w:author="01-134212-149" w:date="2022-06-22T20:03:00Z">
        <w:r w:rsidRPr="000B79B6">
          <w:rPr>
            <w:rFonts w:ascii="Agency FB" w:hAnsi="Agency FB"/>
            <w:szCs w:val="6"/>
            <w:lang w:val="en-US"/>
            <w:rPrChange w:id="1333" w:author="01-134212-149" w:date="2022-06-22T21:16:00Z">
              <w:rPr>
                <w:rFonts w:ascii="Agency FB" w:hAnsi="Agency FB"/>
                <w:sz w:val="28"/>
                <w:szCs w:val="6"/>
                <w:lang w:val="en-US"/>
              </w:rPr>
            </w:rPrChange>
          </w:rPr>
          <w:tab/>
        </w:r>
        <w:r w:rsidRPr="000B79B6">
          <w:rPr>
            <w:rFonts w:ascii="Agency FB" w:hAnsi="Agency FB"/>
            <w:szCs w:val="6"/>
            <w:lang w:val="en-US"/>
            <w:rPrChange w:id="1334" w:author="01-134212-149" w:date="2022-06-22T21:16:00Z">
              <w:rPr>
                <w:rFonts w:ascii="Agency FB" w:hAnsi="Agency FB"/>
                <w:sz w:val="28"/>
                <w:szCs w:val="6"/>
                <w:lang w:val="en-US"/>
              </w:rPr>
            </w:rPrChange>
          </w:rPr>
          <w:tab/>
        </w:r>
        <w:r w:rsidRPr="000B79B6">
          <w:rPr>
            <w:rFonts w:ascii="Agency FB" w:hAnsi="Agency FB"/>
            <w:szCs w:val="6"/>
            <w:lang w:val="en-US"/>
            <w:rPrChange w:id="1335" w:author="01-134212-149" w:date="2022-06-22T21:16:00Z">
              <w:rPr>
                <w:rFonts w:ascii="Agency FB" w:hAnsi="Agency FB"/>
                <w:sz w:val="28"/>
                <w:szCs w:val="6"/>
                <w:lang w:val="en-US"/>
              </w:rPr>
            </w:rPrChange>
          </w:rPr>
          <w:tab/>
        </w:r>
        <w:r w:rsidRPr="000B79B6">
          <w:rPr>
            <w:rFonts w:ascii="Agency FB" w:hAnsi="Agency FB"/>
            <w:szCs w:val="6"/>
            <w:lang w:val="en-US"/>
            <w:rPrChange w:id="1336" w:author="01-134212-149" w:date="2022-06-22T21:16:00Z">
              <w:rPr>
                <w:rFonts w:ascii="Agency FB" w:hAnsi="Agency FB"/>
                <w:sz w:val="28"/>
                <w:szCs w:val="6"/>
                <w:lang w:val="en-US"/>
              </w:rPr>
            </w:rPrChange>
          </w:rPr>
          <w:tab/>
        </w:r>
        <w:r w:rsidRPr="000B79B6">
          <w:rPr>
            <w:rFonts w:ascii="Agency FB" w:hAnsi="Agency FB"/>
            <w:szCs w:val="6"/>
            <w:lang w:val="en-US"/>
            <w:rPrChange w:id="1337" w:author="01-134212-149" w:date="2022-06-22T21:16:00Z">
              <w:rPr>
                <w:rFonts w:ascii="Agency FB" w:hAnsi="Agency FB"/>
                <w:sz w:val="28"/>
                <w:szCs w:val="6"/>
                <w:lang w:val="en-US"/>
              </w:rPr>
            </w:rPrChange>
          </w:rPr>
          <w:tab/>
          <w:t>temp &lt;&lt; p.PatientName &lt;&lt; " " &lt;&lt; p.Age &lt;&lt; " " &lt;&lt; p.Address &lt;&lt; " " &lt;&lt; p.Status &lt;&lt; " " &lt;&lt; CP.Symptoms &lt;&lt; " " &lt;&lt; CP.ImmunityLevel &lt;&lt; " " &lt;&lt; CP.CityName &lt;&lt; endl;</w:t>
        </w:r>
      </w:ins>
    </w:p>
    <w:p w14:paraId="41A34914" w14:textId="77777777" w:rsidR="007A5533" w:rsidRPr="000B79B6" w:rsidRDefault="007A5533" w:rsidP="007A5533">
      <w:pPr>
        <w:rPr>
          <w:ins w:id="1338" w:author="01-134212-149" w:date="2022-06-22T20:03:00Z"/>
          <w:rFonts w:ascii="Agency FB" w:hAnsi="Agency FB"/>
          <w:szCs w:val="6"/>
          <w:lang w:val="en-US"/>
          <w:rPrChange w:id="1339" w:author="01-134212-149" w:date="2022-06-22T21:16:00Z">
            <w:rPr>
              <w:ins w:id="1340" w:author="01-134212-149" w:date="2022-06-22T20:03:00Z"/>
              <w:rFonts w:ascii="Agency FB" w:hAnsi="Agency FB"/>
              <w:sz w:val="28"/>
              <w:szCs w:val="6"/>
              <w:lang w:val="en-US"/>
            </w:rPr>
          </w:rPrChange>
        </w:rPr>
      </w:pPr>
      <w:ins w:id="1341" w:author="01-134212-149" w:date="2022-06-22T20:03:00Z">
        <w:r w:rsidRPr="000B79B6">
          <w:rPr>
            <w:rFonts w:ascii="Agency FB" w:hAnsi="Agency FB"/>
            <w:szCs w:val="6"/>
            <w:lang w:val="en-US"/>
            <w:rPrChange w:id="1342" w:author="01-134212-149" w:date="2022-06-22T21:16:00Z">
              <w:rPr>
                <w:rFonts w:ascii="Agency FB" w:hAnsi="Agency FB"/>
                <w:sz w:val="28"/>
                <w:szCs w:val="6"/>
                <w:lang w:val="en-US"/>
              </w:rPr>
            </w:rPrChange>
          </w:rPr>
          <w:tab/>
        </w:r>
        <w:r w:rsidRPr="000B79B6">
          <w:rPr>
            <w:rFonts w:ascii="Agency FB" w:hAnsi="Agency FB"/>
            <w:szCs w:val="6"/>
            <w:lang w:val="en-US"/>
            <w:rPrChange w:id="1343" w:author="01-134212-149" w:date="2022-06-22T21:16:00Z">
              <w:rPr>
                <w:rFonts w:ascii="Agency FB" w:hAnsi="Agency FB"/>
                <w:sz w:val="28"/>
                <w:szCs w:val="6"/>
                <w:lang w:val="en-US"/>
              </w:rPr>
            </w:rPrChange>
          </w:rPr>
          <w:tab/>
        </w:r>
        <w:r w:rsidRPr="000B79B6">
          <w:rPr>
            <w:rFonts w:ascii="Agency FB" w:hAnsi="Agency FB"/>
            <w:szCs w:val="6"/>
            <w:lang w:val="en-US"/>
            <w:rPrChange w:id="1344" w:author="01-134212-149" w:date="2022-06-22T21:16:00Z">
              <w:rPr>
                <w:rFonts w:ascii="Agency FB" w:hAnsi="Agency FB"/>
                <w:sz w:val="28"/>
                <w:szCs w:val="6"/>
                <w:lang w:val="en-US"/>
              </w:rPr>
            </w:rPrChange>
          </w:rPr>
          <w:tab/>
          <w:t>}</w:t>
        </w:r>
      </w:ins>
    </w:p>
    <w:p w14:paraId="30374AB3" w14:textId="77777777" w:rsidR="007A5533" w:rsidRPr="000B79B6" w:rsidRDefault="007A5533" w:rsidP="007A5533">
      <w:pPr>
        <w:rPr>
          <w:ins w:id="1345" w:author="01-134212-149" w:date="2022-06-22T20:03:00Z"/>
          <w:rFonts w:ascii="Agency FB" w:hAnsi="Agency FB"/>
          <w:szCs w:val="6"/>
          <w:lang w:val="en-US"/>
          <w:rPrChange w:id="1346" w:author="01-134212-149" w:date="2022-06-22T21:16:00Z">
            <w:rPr>
              <w:ins w:id="1347" w:author="01-134212-149" w:date="2022-06-22T20:03:00Z"/>
              <w:rFonts w:ascii="Agency FB" w:hAnsi="Agency FB"/>
              <w:sz w:val="28"/>
              <w:szCs w:val="6"/>
              <w:lang w:val="en-US"/>
            </w:rPr>
          </w:rPrChange>
        </w:rPr>
      </w:pPr>
      <w:ins w:id="1348" w:author="01-134212-149" w:date="2022-06-22T20:03:00Z">
        <w:r w:rsidRPr="000B79B6">
          <w:rPr>
            <w:rFonts w:ascii="Agency FB" w:hAnsi="Agency FB"/>
            <w:szCs w:val="6"/>
            <w:lang w:val="en-US"/>
            <w:rPrChange w:id="1349" w:author="01-134212-149" w:date="2022-06-22T21:16:00Z">
              <w:rPr>
                <w:rFonts w:ascii="Agency FB" w:hAnsi="Agency FB"/>
                <w:sz w:val="28"/>
                <w:szCs w:val="6"/>
                <w:lang w:val="en-US"/>
              </w:rPr>
            </w:rPrChange>
          </w:rPr>
          <w:tab/>
        </w:r>
        <w:r w:rsidRPr="000B79B6">
          <w:rPr>
            <w:rFonts w:ascii="Agency FB" w:hAnsi="Agency FB"/>
            <w:szCs w:val="6"/>
            <w:lang w:val="en-US"/>
            <w:rPrChange w:id="1350" w:author="01-134212-149" w:date="2022-06-22T21:16:00Z">
              <w:rPr>
                <w:rFonts w:ascii="Agency FB" w:hAnsi="Agency FB"/>
                <w:sz w:val="28"/>
                <w:szCs w:val="6"/>
                <w:lang w:val="en-US"/>
              </w:rPr>
            </w:rPrChange>
          </w:rPr>
          <w:tab/>
          <w:t>}</w:t>
        </w:r>
      </w:ins>
    </w:p>
    <w:p w14:paraId="543984FA" w14:textId="77777777" w:rsidR="007A5533" w:rsidRPr="000B79B6" w:rsidRDefault="007A5533" w:rsidP="007A5533">
      <w:pPr>
        <w:rPr>
          <w:ins w:id="1351" w:author="01-134212-149" w:date="2022-06-22T20:03:00Z"/>
          <w:rFonts w:ascii="Agency FB" w:hAnsi="Agency FB"/>
          <w:szCs w:val="6"/>
          <w:lang w:val="en-US"/>
          <w:rPrChange w:id="1352" w:author="01-134212-149" w:date="2022-06-22T21:16:00Z">
            <w:rPr>
              <w:ins w:id="1353" w:author="01-134212-149" w:date="2022-06-22T20:03:00Z"/>
              <w:rFonts w:ascii="Agency FB" w:hAnsi="Agency FB"/>
              <w:sz w:val="28"/>
              <w:szCs w:val="6"/>
              <w:lang w:val="en-US"/>
            </w:rPr>
          </w:rPrChange>
        </w:rPr>
      </w:pPr>
      <w:ins w:id="1354" w:author="01-134212-149" w:date="2022-06-22T20:03:00Z">
        <w:r w:rsidRPr="000B79B6">
          <w:rPr>
            <w:rFonts w:ascii="Agency FB" w:hAnsi="Agency FB"/>
            <w:szCs w:val="6"/>
            <w:lang w:val="en-US"/>
            <w:rPrChange w:id="1355" w:author="01-134212-149" w:date="2022-06-22T21:16:00Z">
              <w:rPr>
                <w:rFonts w:ascii="Agency FB" w:hAnsi="Agency FB"/>
                <w:sz w:val="28"/>
                <w:szCs w:val="6"/>
                <w:lang w:val="en-US"/>
              </w:rPr>
            </w:rPrChange>
          </w:rPr>
          <w:tab/>
        </w:r>
        <w:r w:rsidRPr="000B79B6">
          <w:rPr>
            <w:rFonts w:ascii="Agency FB" w:hAnsi="Agency FB"/>
            <w:szCs w:val="6"/>
            <w:lang w:val="en-US"/>
            <w:rPrChange w:id="1356" w:author="01-134212-149" w:date="2022-06-22T21:16:00Z">
              <w:rPr>
                <w:rFonts w:ascii="Agency FB" w:hAnsi="Agency FB"/>
                <w:sz w:val="28"/>
                <w:szCs w:val="6"/>
                <w:lang w:val="en-US"/>
              </w:rPr>
            </w:rPrChange>
          </w:rPr>
          <w:tab/>
          <w:t>else if (t == 2)</w:t>
        </w:r>
      </w:ins>
    </w:p>
    <w:p w14:paraId="3DAF3D64" w14:textId="77777777" w:rsidR="007A5533" w:rsidRPr="000B79B6" w:rsidRDefault="007A5533" w:rsidP="007A5533">
      <w:pPr>
        <w:rPr>
          <w:ins w:id="1357" w:author="01-134212-149" w:date="2022-06-22T20:03:00Z"/>
          <w:rFonts w:ascii="Agency FB" w:hAnsi="Agency FB"/>
          <w:szCs w:val="6"/>
          <w:lang w:val="en-US"/>
          <w:rPrChange w:id="1358" w:author="01-134212-149" w:date="2022-06-22T21:16:00Z">
            <w:rPr>
              <w:ins w:id="1359" w:author="01-134212-149" w:date="2022-06-22T20:03:00Z"/>
              <w:rFonts w:ascii="Agency FB" w:hAnsi="Agency FB"/>
              <w:sz w:val="28"/>
              <w:szCs w:val="6"/>
              <w:lang w:val="en-US"/>
            </w:rPr>
          </w:rPrChange>
        </w:rPr>
      </w:pPr>
      <w:ins w:id="1360" w:author="01-134212-149" w:date="2022-06-22T20:03:00Z">
        <w:r w:rsidRPr="000B79B6">
          <w:rPr>
            <w:rFonts w:ascii="Agency FB" w:hAnsi="Agency FB"/>
            <w:szCs w:val="6"/>
            <w:lang w:val="en-US"/>
            <w:rPrChange w:id="1361" w:author="01-134212-149" w:date="2022-06-22T21:16:00Z">
              <w:rPr>
                <w:rFonts w:ascii="Agency FB" w:hAnsi="Agency FB"/>
                <w:sz w:val="28"/>
                <w:szCs w:val="6"/>
                <w:lang w:val="en-US"/>
              </w:rPr>
            </w:rPrChange>
          </w:rPr>
          <w:tab/>
        </w:r>
        <w:r w:rsidRPr="000B79B6">
          <w:rPr>
            <w:rFonts w:ascii="Agency FB" w:hAnsi="Agency FB"/>
            <w:szCs w:val="6"/>
            <w:lang w:val="en-US"/>
            <w:rPrChange w:id="1362" w:author="01-134212-149" w:date="2022-06-22T21:16:00Z">
              <w:rPr>
                <w:rFonts w:ascii="Agency FB" w:hAnsi="Agency FB"/>
                <w:sz w:val="28"/>
                <w:szCs w:val="6"/>
                <w:lang w:val="en-US"/>
              </w:rPr>
            </w:rPrChange>
          </w:rPr>
          <w:tab/>
          <w:t>{</w:t>
        </w:r>
      </w:ins>
    </w:p>
    <w:p w14:paraId="06D3059D" w14:textId="77777777" w:rsidR="007A5533" w:rsidRPr="000B79B6" w:rsidRDefault="007A5533" w:rsidP="007A5533">
      <w:pPr>
        <w:rPr>
          <w:ins w:id="1363" w:author="01-134212-149" w:date="2022-06-22T20:03:00Z"/>
          <w:rFonts w:ascii="Agency FB" w:hAnsi="Agency FB"/>
          <w:szCs w:val="6"/>
          <w:lang w:val="en-US"/>
          <w:rPrChange w:id="1364" w:author="01-134212-149" w:date="2022-06-22T21:16:00Z">
            <w:rPr>
              <w:ins w:id="1365" w:author="01-134212-149" w:date="2022-06-22T20:03:00Z"/>
              <w:rFonts w:ascii="Agency FB" w:hAnsi="Agency FB"/>
              <w:sz w:val="28"/>
              <w:szCs w:val="6"/>
              <w:lang w:val="en-US"/>
            </w:rPr>
          </w:rPrChange>
        </w:rPr>
      </w:pPr>
      <w:ins w:id="1366" w:author="01-134212-149" w:date="2022-06-22T20:03:00Z">
        <w:r w:rsidRPr="000B79B6">
          <w:rPr>
            <w:rFonts w:ascii="Agency FB" w:hAnsi="Agency FB"/>
            <w:szCs w:val="6"/>
            <w:lang w:val="en-US"/>
            <w:rPrChange w:id="1367" w:author="01-134212-149" w:date="2022-06-22T21:16:00Z">
              <w:rPr>
                <w:rFonts w:ascii="Agency FB" w:hAnsi="Agency FB"/>
                <w:sz w:val="28"/>
                <w:szCs w:val="6"/>
                <w:lang w:val="en-US"/>
              </w:rPr>
            </w:rPrChange>
          </w:rPr>
          <w:tab/>
        </w:r>
        <w:r w:rsidRPr="000B79B6">
          <w:rPr>
            <w:rFonts w:ascii="Agency FB" w:hAnsi="Agency FB"/>
            <w:szCs w:val="6"/>
            <w:lang w:val="en-US"/>
            <w:rPrChange w:id="1368" w:author="01-134212-149" w:date="2022-06-22T21:16:00Z">
              <w:rPr>
                <w:rFonts w:ascii="Agency FB" w:hAnsi="Agency FB"/>
                <w:sz w:val="28"/>
                <w:szCs w:val="6"/>
                <w:lang w:val="en-US"/>
              </w:rPr>
            </w:rPrChange>
          </w:rPr>
          <w:tab/>
        </w:r>
        <w:r w:rsidRPr="000B79B6">
          <w:rPr>
            <w:rFonts w:ascii="Agency FB" w:hAnsi="Agency FB"/>
            <w:szCs w:val="6"/>
            <w:lang w:val="en-US"/>
            <w:rPrChange w:id="1369" w:author="01-134212-149" w:date="2022-06-22T21:16:00Z">
              <w:rPr>
                <w:rFonts w:ascii="Agency FB" w:hAnsi="Agency FB"/>
                <w:sz w:val="28"/>
                <w:szCs w:val="6"/>
                <w:lang w:val="en-US"/>
              </w:rPr>
            </w:rPrChange>
          </w:rPr>
          <w:tab/>
          <w:t>RegularPatient RP;  //Regular patient data would be deleted</w:t>
        </w:r>
      </w:ins>
    </w:p>
    <w:p w14:paraId="688B1B2B" w14:textId="77777777" w:rsidR="007A5533" w:rsidRPr="000B79B6" w:rsidRDefault="007A5533" w:rsidP="007A5533">
      <w:pPr>
        <w:rPr>
          <w:ins w:id="1370" w:author="01-134212-149" w:date="2022-06-22T20:03:00Z"/>
          <w:rFonts w:ascii="Agency FB" w:hAnsi="Agency FB"/>
          <w:szCs w:val="6"/>
          <w:lang w:val="en-US"/>
          <w:rPrChange w:id="1371" w:author="01-134212-149" w:date="2022-06-22T21:16:00Z">
            <w:rPr>
              <w:ins w:id="1372" w:author="01-134212-149" w:date="2022-06-22T20:03:00Z"/>
              <w:rFonts w:ascii="Agency FB" w:hAnsi="Agency FB"/>
              <w:sz w:val="28"/>
              <w:szCs w:val="6"/>
              <w:lang w:val="en-US"/>
            </w:rPr>
          </w:rPrChange>
        </w:rPr>
      </w:pPr>
      <w:ins w:id="1373" w:author="01-134212-149" w:date="2022-06-22T20:03:00Z">
        <w:r w:rsidRPr="000B79B6">
          <w:rPr>
            <w:rFonts w:ascii="Agency FB" w:hAnsi="Agency FB"/>
            <w:szCs w:val="6"/>
            <w:lang w:val="en-US"/>
            <w:rPrChange w:id="1374" w:author="01-134212-149" w:date="2022-06-22T21:16:00Z">
              <w:rPr>
                <w:rFonts w:ascii="Agency FB" w:hAnsi="Agency FB"/>
                <w:sz w:val="28"/>
                <w:szCs w:val="6"/>
                <w:lang w:val="en-US"/>
              </w:rPr>
            </w:rPrChange>
          </w:rPr>
          <w:tab/>
        </w:r>
        <w:r w:rsidRPr="000B79B6">
          <w:rPr>
            <w:rFonts w:ascii="Agency FB" w:hAnsi="Agency FB"/>
            <w:szCs w:val="6"/>
            <w:lang w:val="en-US"/>
            <w:rPrChange w:id="1375" w:author="01-134212-149" w:date="2022-06-22T21:16:00Z">
              <w:rPr>
                <w:rFonts w:ascii="Agency FB" w:hAnsi="Agency FB"/>
                <w:sz w:val="28"/>
                <w:szCs w:val="6"/>
                <w:lang w:val="en-US"/>
              </w:rPr>
            </w:rPrChange>
          </w:rPr>
          <w:tab/>
        </w:r>
        <w:r w:rsidRPr="000B79B6">
          <w:rPr>
            <w:rFonts w:ascii="Agency FB" w:hAnsi="Agency FB"/>
            <w:szCs w:val="6"/>
            <w:lang w:val="en-US"/>
            <w:rPrChange w:id="1376" w:author="01-134212-149" w:date="2022-06-22T21:16:00Z">
              <w:rPr>
                <w:rFonts w:ascii="Agency FB" w:hAnsi="Agency FB"/>
                <w:sz w:val="28"/>
                <w:szCs w:val="6"/>
                <w:lang w:val="en-US"/>
              </w:rPr>
            </w:rPrChange>
          </w:rPr>
          <w:tab/>
          <w:t>while (patient &gt;&gt; p.PatientName &gt;&gt; p.Age &gt;&gt; p.Address &gt;&gt; p.Status &gt;&gt; RP.Symptoms &gt;&gt; RP.DiseaseName &gt;&gt; RP.CityName)</w:t>
        </w:r>
      </w:ins>
    </w:p>
    <w:p w14:paraId="3B9E373C" w14:textId="77777777" w:rsidR="007A5533" w:rsidRPr="000B79B6" w:rsidRDefault="007A5533" w:rsidP="007A5533">
      <w:pPr>
        <w:rPr>
          <w:ins w:id="1377" w:author="01-134212-149" w:date="2022-06-22T20:03:00Z"/>
          <w:rFonts w:ascii="Agency FB" w:hAnsi="Agency FB"/>
          <w:szCs w:val="6"/>
          <w:lang w:val="en-US"/>
          <w:rPrChange w:id="1378" w:author="01-134212-149" w:date="2022-06-22T21:16:00Z">
            <w:rPr>
              <w:ins w:id="1379" w:author="01-134212-149" w:date="2022-06-22T20:03:00Z"/>
              <w:rFonts w:ascii="Agency FB" w:hAnsi="Agency FB"/>
              <w:sz w:val="28"/>
              <w:szCs w:val="6"/>
              <w:lang w:val="en-US"/>
            </w:rPr>
          </w:rPrChange>
        </w:rPr>
      </w:pPr>
      <w:ins w:id="1380" w:author="01-134212-149" w:date="2022-06-22T20:03:00Z">
        <w:r w:rsidRPr="000B79B6">
          <w:rPr>
            <w:rFonts w:ascii="Agency FB" w:hAnsi="Agency FB"/>
            <w:szCs w:val="6"/>
            <w:lang w:val="en-US"/>
            <w:rPrChange w:id="1381" w:author="01-134212-149" w:date="2022-06-22T21:16:00Z">
              <w:rPr>
                <w:rFonts w:ascii="Agency FB" w:hAnsi="Agency FB"/>
                <w:sz w:val="28"/>
                <w:szCs w:val="6"/>
                <w:lang w:val="en-US"/>
              </w:rPr>
            </w:rPrChange>
          </w:rPr>
          <w:tab/>
        </w:r>
        <w:r w:rsidRPr="000B79B6">
          <w:rPr>
            <w:rFonts w:ascii="Agency FB" w:hAnsi="Agency FB"/>
            <w:szCs w:val="6"/>
            <w:lang w:val="en-US"/>
            <w:rPrChange w:id="1382" w:author="01-134212-149" w:date="2022-06-22T21:16:00Z">
              <w:rPr>
                <w:rFonts w:ascii="Agency FB" w:hAnsi="Agency FB"/>
                <w:sz w:val="28"/>
                <w:szCs w:val="6"/>
                <w:lang w:val="en-US"/>
              </w:rPr>
            </w:rPrChange>
          </w:rPr>
          <w:tab/>
        </w:r>
        <w:r w:rsidRPr="000B79B6">
          <w:rPr>
            <w:rFonts w:ascii="Agency FB" w:hAnsi="Agency FB"/>
            <w:szCs w:val="6"/>
            <w:lang w:val="en-US"/>
            <w:rPrChange w:id="1383" w:author="01-134212-149" w:date="2022-06-22T21:16:00Z">
              <w:rPr>
                <w:rFonts w:ascii="Agency FB" w:hAnsi="Agency FB"/>
                <w:sz w:val="28"/>
                <w:szCs w:val="6"/>
                <w:lang w:val="en-US"/>
              </w:rPr>
            </w:rPrChange>
          </w:rPr>
          <w:tab/>
          <w:t>{</w:t>
        </w:r>
      </w:ins>
    </w:p>
    <w:p w14:paraId="3FB9C0E1" w14:textId="77777777" w:rsidR="007A5533" w:rsidRPr="000B79B6" w:rsidRDefault="007A5533" w:rsidP="007A5533">
      <w:pPr>
        <w:rPr>
          <w:ins w:id="1384" w:author="01-134212-149" w:date="2022-06-22T20:03:00Z"/>
          <w:rFonts w:ascii="Agency FB" w:hAnsi="Agency FB"/>
          <w:szCs w:val="6"/>
          <w:lang w:val="en-US"/>
          <w:rPrChange w:id="1385" w:author="01-134212-149" w:date="2022-06-22T21:16:00Z">
            <w:rPr>
              <w:ins w:id="1386" w:author="01-134212-149" w:date="2022-06-22T20:03:00Z"/>
              <w:rFonts w:ascii="Agency FB" w:hAnsi="Agency FB"/>
              <w:sz w:val="28"/>
              <w:szCs w:val="6"/>
              <w:lang w:val="en-US"/>
            </w:rPr>
          </w:rPrChange>
        </w:rPr>
      </w:pPr>
      <w:ins w:id="1387" w:author="01-134212-149" w:date="2022-06-22T20:03:00Z">
        <w:r w:rsidRPr="000B79B6">
          <w:rPr>
            <w:rFonts w:ascii="Agency FB" w:hAnsi="Agency FB"/>
            <w:szCs w:val="6"/>
            <w:lang w:val="en-US"/>
            <w:rPrChange w:id="1388" w:author="01-134212-149" w:date="2022-06-22T21:16:00Z">
              <w:rPr>
                <w:rFonts w:ascii="Agency FB" w:hAnsi="Agency FB"/>
                <w:sz w:val="28"/>
                <w:szCs w:val="6"/>
                <w:lang w:val="en-US"/>
              </w:rPr>
            </w:rPrChange>
          </w:rPr>
          <w:tab/>
        </w:r>
        <w:r w:rsidRPr="000B79B6">
          <w:rPr>
            <w:rFonts w:ascii="Agency FB" w:hAnsi="Agency FB"/>
            <w:szCs w:val="6"/>
            <w:lang w:val="en-US"/>
            <w:rPrChange w:id="1389" w:author="01-134212-149" w:date="2022-06-22T21:16:00Z">
              <w:rPr>
                <w:rFonts w:ascii="Agency FB" w:hAnsi="Agency FB"/>
                <w:sz w:val="28"/>
                <w:szCs w:val="6"/>
                <w:lang w:val="en-US"/>
              </w:rPr>
            </w:rPrChange>
          </w:rPr>
          <w:tab/>
        </w:r>
        <w:r w:rsidRPr="000B79B6">
          <w:rPr>
            <w:rFonts w:ascii="Agency FB" w:hAnsi="Agency FB"/>
            <w:szCs w:val="6"/>
            <w:lang w:val="en-US"/>
            <w:rPrChange w:id="1390" w:author="01-134212-149" w:date="2022-06-22T21:16:00Z">
              <w:rPr>
                <w:rFonts w:ascii="Agency FB" w:hAnsi="Agency FB"/>
                <w:sz w:val="28"/>
                <w:szCs w:val="6"/>
                <w:lang w:val="en-US"/>
              </w:rPr>
            </w:rPrChange>
          </w:rPr>
          <w:tab/>
        </w:r>
        <w:r w:rsidRPr="000B79B6">
          <w:rPr>
            <w:rFonts w:ascii="Agency FB" w:hAnsi="Agency FB"/>
            <w:szCs w:val="6"/>
            <w:lang w:val="en-US"/>
            <w:rPrChange w:id="1391" w:author="01-134212-149" w:date="2022-06-22T21:16:00Z">
              <w:rPr>
                <w:rFonts w:ascii="Agency FB" w:hAnsi="Agency FB"/>
                <w:sz w:val="28"/>
                <w:szCs w:val="6"/>
                <w:lang w:val="en-US"/>
              </w:rPr>
            </w:rPrChange>
          </w:rPr>
          <w:tab/>
          <w:t>if (strcmp(p.PatientName, NameP) == 0 &amp;&amp; strcmp(p.Status, "Regular") == 0)</w:t>
        </w:r>
      </w:ins>
    </w:p>
    <w:p w14:paraId="54294789" w14:textId="77777777" w:rsidR="007A5533" w:rsidRPr="000B79B6" w:rsidRDefault="007A5533" w:rsidP="007A5533">
      <w:pPr>
        <w:rPr>
          <w:ins w:id="1392" w:author="01-134212-149" w:date="2022-06-22T20:03:00Z"/>
          <w:rFonts w:ascii="Agency FB" w:hAnsi="Agency FB"/>
          <w:szCs w:val="6"/>
          <w:lang w:val="en-US"/>
          <w:rPrChange w:id="1393" w:author="01-134212-149" w:date="2022-06-22T21:16:00Z">
            <w:rPr>
              <w:ins w:id="1394" w:author="01-134212-149" w:date="2022-06-22T20:03:00Z"/>
              <w:rFonts w:ascii="Agency FB" w:hAnsi="Agency FB"/>
              <w:sz w:val="28"/>
              <w:szCs w:val="6"/>
              <w:lang w:val="en-US"/>
            </w:rPr>
          </w:rPrChange>
        </w:rPr>
      </w:pPr>
      <w:ins w:id="1395" w:author="01-134212-149" w:date="2022-06-22T20:03:00Z">
        <w:r w:rsidRPr="000B79B6">
          <w:rPr>
            <w:rFonts w:ascii="Agency FB" w:hAnsi="Agency FB"/>
            <w:szCs w:val="6"/>
            <w:lang w:val="en-US"/>
            <w:rPrChange w:id="1396" w:author="01-134212-149" w:date="2022-06-22T21:16:00Z">
              <w:rPr>
                <w:rFonts w:ascii="Agency FB" w:hAnsi="Agency FB"/>
                <w:sz w:val="28"/>
                <w:szCs w:val="6"/>
                <w:lang w:val="en-US"/>
              </w:rPr>
            </w:rPrChange>
          </w:rPr>
          <w:tab/>
        </w:r>
        <w:r w:rsidRPr="000B79B6">
          <w:rPr>
            <w:rFonts w:ascii="Agency FB" w:hAnsi="Agency FB"/>
            <w:szCs w:val="6"/>
            <w:lang w:val="en-US"/>
            <w:rPrChange w:id="1397" w:author="01-134212-149" w:date="2022-06-22T21:16:00Z">
              <w:rPr>
                <w:rFonts w:ascii="Agency FB" w:hAnsi="Agency FB"/>
                <w:sz w:val="28"/>
                <w:szCs w:val="6"/>
                <w:lang w:val="en-US"/>
              </w:rPr>
            </w:rPrChange>
          </w:rPr>
          <w:tab/>
        </w:r>
        <w:r w:rsidRPr="000B79B6">
          <w:rPr>
            <w:rFonts w:ascii="Agency FB" w:hAnsi="Agency FB"/>
            <w:szCs w:val="6"/>
            <w:lang w:val="en-US"/>
            <w:rPrChange w:id="1398" w:author="01-134212-149" w:date="2022-06-22T21:16:00Z">
              <w:rPr>
                <w:rFonts w:ascii="Agency FB" w:hAnsi="Agency FB"/>
                <w:sz w:val="28"/>
                <w:szCs w:val="6"/>
                <w:lang w:val="en-US"/>
              </w:rPr>
            </w:rPrChange>
          </w:rPr>
          <w:tab/>
        </w:r>
        <w:r w:rsidRPr="000B79B6">
          <w:rPr>
            <w:rFonts w:ascii="Agency FB" w:hAnsi="Agency FB"/>
            <w:szCs w:val="6"/>
            <w:lang w:val="en-US"/>
            <w:rPrChange w:id="1399" w:author="01-134212-149" w:date="2022-06-22T21:16:00Z">
              <w:rPr>
                <w:rFonts w:ascii="Agency FB" w:hAnsi="Agency FB"/>
                <w:sz w:val="28"/>
                <w:szCs w:val="6"/>
                <w:lang w:val="en-US"/>
              </w:rPr>
            </w:rPrChange>
          </w:rPr>
          <w:tab/>
          <w:t>{</w:t>
        </w:r>
      </w:ins>
    </w:p>
    <w:p w14:paraId="4EAA3DC4" w14:textId="77777777" w:rsidR="007A5533" w:rsidRPr="000B79B6" w:rsidRDefault="007A5533" w:rsidP="007A5533">
      <w:pPr>
        <w:rPr>
          <w:ins w:id="1400" w:author="01-134212-149" w:date="2022-06-22T20:03:00Z"/>
          <w:rFonts w:ascii="Agency FB" w:hAnsi="Agency FB"/>
          <w:szCs w:val="6"/>
          <w:lang w:val="en-US"/>
          <w:rPrChange w:id="1401" w:author="01-134212-149" w:date="2022-06-22T21:16:00Z">
            <w:rPr>
              <w:ins w:id="1402" w:author="01-134212-149" w:date="2022-06-22T20:03:00Z"/>
              <w:rFonts w:ascii="Agency FB" w:hAnsi="Agency FB"/>
              <w:sz w:val="28"/>
              <w:szCs w:val="6"/>
              <w:lang w:val="en-US"/>
            </w:rPr>
          </w:rPrChange>
        </w:rPr>
      </w:pPr>
      <w:ins w:id="1403" w:author="01-134212-149" w:date="2022-06-22T20:03:00Z">
        <w:r w:rsidRPr="000B79B6">
          <w:rPr>
            <w:rFonts w:ascii="Agency FB" w:hAnsi="Agency FB"/>
            <w:szCs w:val="6"/>
            <w:lang w:val="en-US"/>
            <w:rPrChange w:id="1404" w:author="01-134212-149" w:date="2022-06-22T21:16:00Z">
              <w:rPr>
                <w:rFonts w:ascii="Agency FB" w:hAnsi="Agency FB"/>
                <w:sz w:val="28"/>
                <w:szCs w:val="6"/>
                <w:lang w:val="en-US"/>
              </w:rPr>
            </w:rPrChange>
          </w:rPr>
          <w:tab/>
        </w:r>
        <w:r w:rsidRPr="000B79B6">
          <w:rPr>
            <w:rFonts w:ascii="Agency FB" w:hAnsi="Agency FB"/>
            <w:szCs w:val="6"/>
            <w:lang w:val="en-US"/>
            <w:rPrChange w:id="1405" w:author="01-134212-149" w:date="2022-06-22T21:16:00Z">
              <w:rPr>
                <w:rFonts w:ascii="Agency FB" w:hAnsi="Agency FB"/>
                <w:sz w:val="28"/>
                <w:szCs w:val="6"/>
                <w:lang w:val="en-US"/>
              </w:rPr>
            </w:rPrChange>
          </w:rPr>
          <w:tab/>
        </w:r>
        <w:r w:rsidRPr="000B79B6">
          <w:rPr>
            <w:rFonts w:ascii="Agency FB" w:hAnsi="Agency FB"/>
            <w:szCs w:val="6"/>
            <w:lang w:val="en-US"/>
            <w:rPrChange w:id="1406" w:author="01-134212-149" w:date="2022-06-22T21:16:00Z">
              <w:rPr>
                <w:rFonts w:ascii="Agency FB" w:hAnsi="Agency FB"/>
                <w:sz w:val="28"/>
                <w:szCs w:val="6"/>
                <w:lang w:val="en-US"/>
              </w:rPr>
            </w:rPrChange>
          </w:rPr>
          <w:tab/>
        </w:r>
        <w:r w:rsidRPr="000B79B6">
          <w:rPr>
            <w:rFonts w:ascii="Agency FB" w:hAnsi="Agency FB"/>
            <w:szCs w:val="6"/>
            <w:lang w:val="en-US"/>
            <w:rPrChange w:id="1407" w:author="01-134212-149" w:date="2022-06-22T21:16:00Z">
              <w:rPr>
                <w:rFonts w:ascii="Agency FB" w:hAnsi="Agency FB"/>
                <w:sz w:val="28"/>
                <w:szCs w:val="6"/>
                <w:lang w:val="en-US"/>
              </w:rPr>
            </w:rPrChange>
          </w:rPr>
          <w:tab/>
        </w:r>
        <w:r w:rsidRPr="000B79B6">
          <w:rPr>
            <w:rFonts w:ascii="Agency FB" w:hAnsi="Agency FB"/>
            <w:szCs w:val="6"/>
            <w:lang w:val="en-US"/>
            <w:rPrChange w:id="1408" w:author="01-134212-149" w:date="2022-06-22T21:16:00Z">
              <w:rPr>
                <w:rFonts w:ascii="Agency FB" w:hAnsi="Agency FB"/>
                <w:sz w:val="28"/>
                <w:szCs w:val="6"/>
                <w:lang w:val="en-US"/>
              </w:rPr>
            </w:rPrChange>
          </w:rPr>
          <w:tab/>
          <w:t>a = 1;</w:t>
        </w:r>
      </w:ins>
    </w:p>
    <w:p w14:paraId="741070BA" w14:textId="77777777" w:rsidR="007A5533" w:rsidRPr="000B79B6" w:rsidRDefault="007A5533" w:rsidP="007A5533">
      <w:pPr>
        <w:rPr>
          <w:ins w:id="1409" w:author="01-134212-149" w:date="2022-06-22T20:03:00Z"/>
          <w:rFonts w:ascii="Agency FB" w:hAnsi="Agency FB"/>
          <w:szCs w:val="6"/>
          <w:lang w:val="en-US"/>
          <w:rPrChange w:id="1410" w:author="01-134212-149" w:date="2022-06-22T21:16:00Z">
            <w:rPr>
              <w:ins w:id="1411" w:author="01-134212-149" w:date="2022-06-22T20:03:00Z"/>
              <w:rFonts w:ascii="Agency FB" w:hAnsi="Agency FB"/>
              <w:sz w:val="28"/>
              <w:szCs w:val="6"/>
              <w:lang w:val="en-US"/>
            </w:rPr>
          </w:rPrChange>
        </w:rPr>
      </w:pPr>
      <w:ins w:id="1412" w:author="01-134212-149" w:date="2022-06-22T20:03:00Z">
        <w:r w:rsidRPr="000B79B6">
          <w:rPr>
            <w:rFonts w:ascii="Agency FB" w:hAnsi="Agency FB"/>
            <w:szCs w:val="6"/>
            <w:lang w:val="en-US"/>
            <w:rPrChange w:id="1413" w:author="01-134212-149" w:date="2022-06-22T21:16:00Z">
              <w:rPr>
                <w:rFonts w:ascii="Agency FB" w:hAnsi="Agency FB"/>
                <w:sz w:val="28"/>
                <w:szCs w:val="6"/>
                <w:lang w:val="en-US"/>
              </w:rPr>
            </w:rPrChange>
          </w:rPr>
          <w:tab/>
        </w:r>
        <w:r w:rsidRPr="000B79B6">
          <w:rPr>
            <w:rFonts w:ascii="Agency FB" w:hAnsi="Agency FB"/>
            <w:szCs w:val="6"/>
            <w:lang w:val="en-US"/>
            <w:rPrChange w:id="1414" w:author="01-134212-149" w:date="2022-06-22T21:16:00Z">
              <w:rPr>
                <w:rFonts w:ascii="Agency FB" w:hAnsi="Agency FB"/>
                <w:sz w:val="28"/>
                <w:szCs w:val="6"/>
                <w:lang w:val="en-US"/>
              </w:rPr>
            </w:rPrChange>
          </w:rPr>
          <w:tab/>
        </w:r>
        <w:r w:rsidRPr="000B79B6">
          <w:rPr>
            <w:rFonts w:ascii="Agency FB" w:hAnsi="Agency FB"/>
            <w:szCs w:val="6"/>
            <w:lang w:val="en-US"/>
            <w:rPrChange w:id="1415" w:author="01-134212-149" w:date="2022-06-22T21:16:00Z">
              <w:rPr>
                <w:rFonts w:ascii="Agency FB" w:hAnsi="Agency FB"/>
                <w:sz w:val="28"/>
                <w:szCs w:val="6"/>
                <w:lang w:val="en-US"/>
              </w:rPr>
            </w:rPrChange>
          </w:rPr>
          <w:tab/>
        </w:r>
        <w:r w:rsidRPr="000B79B6">
          <w:rPr>
            <w:rFonts w:ascii="Agency FB" w:hAnsi="Agency FB"/>
            <w:szCs w:val="6"/>
            <w:lang w:val="en-US"/>
            <w:rPrChange w:id="1416" w:author="01-134212-149" w:date="2022-06-22T21:16:00Z">
              <w:rPr>
                <w:rFonts w:ascii="Agency FB" w:hAnsi="Agency FB"/>
                <w:sz w:val="28"/>
                <w:szCs w:val="6"/>
                <w:lang w:val="en-US"/>
              </w:rPr>
            </w:rPrChange>
          </w:rPr>
          <w:tab/>
        </w:r>
        <w:r w:rsidRPr="000B79B6">
          <w:rPr>
            <w:rFonts w:ascii="Agency FB" w:hAnsi="Agency FB"/>
            <w:szCs w:val="6"/>
            <w:lang w:val="en-US"/>
            <w:rPrChange w:id="1417" w:author="01-134212-149" w:date="2022-06-22T21:16:00Z">
              <w:rPr>
                <w:rFonts w:ascii="Agency FB" w:hAnsi="Agency FB"/>
                <w:sz w:val="28"/>
                <w:szCs w:val="6"/>
                <w:lang w:val="en-US"/>
              </w:rPr>
            </w:rPrChange>
          </w:rPr>
          <w:tab/>
          <w:t>cout &lt;&lt; "\n\t\t\t\t\tRecord Successfully Deleted\n";</w:t>
        </w:r>
      </w:ins>
    </w:p>
    <w:p w14:paraId="35C17852" w14:textId="77777777" w:rsidR="007A5533" w:rsidRPr="000B79B6" w:rsidRDefault="007A5533" w:rsidP="007A5533">
      <w:pPr>
        <w:rPr>
          <w:ins w:id="1418" w:author="01-134212-149" w:date="2022-06-22T20:03:00Z"/>
          <w:rFonts w:ascii="Agency FB" w:hAnsi="Agency FB"/>
          <w:szCs w:val="6"/>
          <w:lang w:val="en-US"/>
          <w:rPrChange w:id="1419" w:author="01-134212-149" w:date="2022-06-22T21:16:00Z">
            <w:rPr>
              <w:ins w:id="1420" w:author="01-134212-149" w:date="2022-06-22T20:03:00Z"/>
              <w:rFonts w:ascii="Agency FB" w:hAnsi="Agency FB"/>
              <w:sz w:val="28"/>
              <w:szCs w:val="6"/>
              <w:lang w:val="en-US"/>
            </w:rPr>
          </w:rPrChange>
        </w:rPr>
      </w:pPr>
      <w:ins w:id="1421" w:author="01-134212-149" w:date="2022-06-22T20:03:00Z">
        <w:r w:rsidRPr="000B79B6">
          <w:rPr>
            <w:rFonts w:ascii="Agency FB" w:hAnsi="Agency FB"/>
            <w:szCs w:val="6"/>
            <w:lang w:val="en-US"/>
            <w:rPrChange w:id="1422" w:author="01-134212-149" w:date="2022-06-22T21:16:00Z">
              <w:rPr>
                <w:rFonts w:ascii="Agency FB" w:hAnsi="Agency FB"/>
                <w:sz w:val="28"/>
                <w:szCs w:val="6"/>
                <w:lang w:val="en-US"/>
              </w:rPr>
            </w:rPrChange>
          </w:rPr>
          <w:tab/>
        </w:r>
        <w:r w:rsidRPr="000B79B6">
          <w:rPr>
            <w:rFonts w:ascii="Agency FB" w:hAnsi="Agency FB"/>
            <w:szCs w:val="6"/>
            <w:lang w:val="en-US"/>
            <w:rPrChange w:id="1423" w:author="01-134212-149" w:date="2022-06-22T21:16:00Z">
              <w:rPr>
                <w:rFonts w:ascii="Agency FB" w:hAnsi="Agency FB"/>
                <w:sz w:val="28"/>
                <w:szCs w:val="6"/>
                <w:lang w:val="en-US"/>
              </w:rPr>
            </w:rPrChange>
          </w:rPr>
          <w:tab/>
        </w:r>
        <w:r w:rsidRPr="000B79B6">
          <w:rPr>
            <w:rFonts w:ascii="Agency FB" w:hAnsi="Agency FB"/>
            <w:szCs w:val="6"/>
            <w:lang w:val="en-US"/>
            <w:rPrChange w:id="1424" w:author="01-134212-149" w:date="2022-06-22T21:16:00Z">
              <w:rPr>
                <w:rFonts w:ascii="Agency FB" w:hAnsi="Agency FB"/>
                <w:sz w:val="28"/>
                <w:szCs w:val="6"/>
                <w:lang w:val="en-US"/>
              </w:rPr>
            </w:rPrChange>
          </w:rPr>
          <w:tab/>
        </w:r>
        <w:r w:rsidRPr="000B79B6">
          <w:rPr>
            <w:rFonts w:ascii="Agency FB" w:hAnsi="Agency FB"/>
            <w:szCs w:val="6"/>
            <w:lang w:val="en-US"/>
            <w:rPrChange w:id="1425" w:author="01-134212-149" w:date="2022-06-22T21:16:00Z">
              <w:rPr>
                <w:rFonts w:ascii="Agency FB" w:hAnsi="Agency FB"/>
                <w:sz w:val="28"/>
                <w:szCs w:val="6"/>
                <w:lang w:val="en-US"/>
              </w:rPr>
            </w:rPrChange>
          </w:rPr>
          <w:tab/>
          <w:t>}</w:t>
        </w:r>
      </w:ins>
    </w:p>
    <w:p w14:paraId="5A31B93B" w14:textId="77777777" w:rsidR="007A5533" w:rsidRPr="000B79B6" w:rsidRDefault="007A5533" w:rsidP="007A5533">
      <w:pPr>
        <w:rPr>
          <w:ins w:id="1426" w:author="01-134212-149" w:date="2022-06-22T20:03:00Z"/>
          <w:rFonts w:ascii="Agency FB" w:hAnsi="Agency FB"/>
          <w:szCs w:val="6"/>
          <w:lang w:val="en-US"/>
          <w:rPrChange w:id="1427" w:author="01-134212-149" w:date="2022-06-22T21:16:00Z">
            <w:rPr>
              <w:ins w:id="1428" w:author="01-134212-149" w:date="2022-06-22T20:03:00Z"/>
              <w:rFonts w:ascii="Agency FB" w:hAnsi="Agency FB"/>
              <w:sz w:val="28"/>
              <w:szCs w:val="6"/>
              <w:lang w:val="en-US"/>
            </w:rPr>
          </w:rPrChange>
        </w:rPr>
      </w:pPr>
      <w:ins w:id="1429" w:author="01-134212-149" w:date="2022-06-22T20:03:00Z">
        <w:r w:rsidRPr="000B79B6">
          <w:rPr>
            <w:rFonts w:ascii="Agency FB" w:hAnsi="Agency FB"/>
            <w:szCs w:val="6"/>
            <w:lang w:val="en-US"/>
            <w:rPrChange w:id="1430" w:author="01-134212-149" w:date="2022-06-22T21:16:00Z">
              <w:rPr>
                <w:rFonts w:ascii="Agency FB" w:hAnsi="Agency FB"/>
                <w:sz w:val="28"/>
                <w:szCs w:val="6"/>
                <w:lang w:val="en-US"/>
              </w:rPr>
            </w:rPrChange>
          </w:rPr>
          <w:tab/>
        </w:r>
        <w:r w:rsidRPr="000B79B6">
          <w:rPr>
            <w:rFonts w:ascii="Agency FB" w:hAnsi="Agency FB"/>
            <w:szCs w:val="6"/>
            <w:lang w:val="en-US"/>
            <w:rPrChange w:id="1431" w:author="01-134212-149" w:date="2022-06-22T21:16:00Z">
              <w:rPr>
                <w:rFonts w:ascii="Agency FB" w:hAnsi="Agency FB"/>
                <w:sz w:val="28"/>
                <w:szCs w:val="6"/>
                <w:lang w:val="en-US"/>
              </w:rPr>
            </w:rPrChange>
          </w:rPr>
          <w:tab/>
        </w:r>
        <w:r w:rsidRPr="000B79B6">
          <w:rPr>
            <w:rFonts w:ascii="Agency FB" w:hAnsi="Agency FB"/>
            <w:szCs w:val="6"/>
            <w:lang w:val="en-US"/>
            <w:rPrChange w:id="1432" w:author="01-134212-149" w:date="2022-06-22T21:16:00Z">
              <w:rPr>
                <w:rFonts w:ascii="Agency FB" w:hAnsi="Agency FB"/>
                <w:sz w:val="28"/>
                <w:szCs w:val="6"/>
                <w:lang w:val="en-US"/>
              </w:rPr>
            </w:rPrChange>
          </w:rPr>
          <w:tab/>
        </w:r>
        <w:r w:rsidRPr="000B79B6">
          <w:rPr>
            <w:rFonts w:ascii="Agency FB" w:hAnsi="Agency FB"/>
            <w:szCs w:val="6"/>
            <w:lang w:val="en-US"/>
            <w:rPrChange w:id="1433" w:author="01-134212-149" w:date="2022-06-22T21:16:00Z">
              <w:rPr>
                <w:rFonts w:ascii="Agency FB" w:hAnsi="Agency FB"/>
                <w:sz w:val="28"/>
                <w:szCs w:val="6"/>
                <w:lang w:val="en-US"/>
              </w:rPr>
            </w:rPrChange>
          </w:rPr>
          <w:tab/>
          <w:t>else</w:t>
        </w:r>
      </w:ins>
    </w:p>
    <w:p w14:paraId="409BE54D" w14:textId="77777777" w:rsidR="007A5533" w:rsidRPr="000B79B6" w:rsidRDefault="007A5533" w:rsidP="007A5533">
      <w:pPr>
        <w:rPr>
          <w:ins w:id="1434" w:author="01-134212-149" w:date="2022-06-22T20:03:00Z"/>
          <w:rFonts w:ascii="Agency FB" w:hAnsi="Agency FB"/>
          <w:szCs w:val="6"/>
          <w:lang w:val="en-US"/>
          <w:rPrChange w:id="1435" w:author="01-134212-149" w:date="2022-06-22T21:16:00Z">
            <w:rPr>
              <w:ins w:id="1436" w:author="01-134212-149" w:date="2022-06-22T20:03:00Z"/>
              <w:rFonts w:ascii="Agency FB" w:hAnsi="Agency FB"/>
              <w:sz w:val="28"/>
              <w:szCs w:val="6"/>
              <w:lang w:val="en-US"/>
            </w:rPr>
          </w:rPrChange>
        </w:rPr>
      </w:pPr>
      <w:ins w:id="1437" w:author="01-134212-149" w:date="2022-06-22T20:03:00Z">
        <w:r w:rsidRPr="000B79B6">
          <w:rPr>
            <w:rFonts w:ascii="Agency FB" w:hAnsi="Agency FB"/>
            <w:szCs w:val="6"/>
            <w:lang w:val="en-US"/>
            <w:rPrChange w:id="1438" w:author="01-134212-149" w:date="2022-06-22T21:16:00Z">
              <w:rPr>
                <w:rFonts w:ascii="Agency FB" w:hAnsi="Agency FB"/>
                <w:sz w:val="28"/>
                <w:szCs w:val="6"/>
                <w:lang w:val="en-US"/>
              </w:rPr>
            </w:rPrChange>
          </w:rPr>
          <w:tab/>
        </w:r>
        <w:r w:rsidRPr="000B79B6">
          <w:rPr>
            <w:rFonts w:ascii="Agency FB" w:hAnsi="Agency FB"/>
            <w:szCs w:val="6"/>
            <w:lang w:val="en-US"/>
            <w:rPrChange w:id="1439" w:author="01-134212-149" w:date="2022-06-22T21:16:00Z">
              <w:rPr>
                <w:rFonts w:ascii="Agency FB" w:hAnsi="Agency FB"/>
                <w:sz w:val="28"/>
                <w:szCs w:val="6"/>
                <w:lang w:val="en-US"/>
              </w:rPr>
            </w:rPrChange>
          </w:rPr>
          <w:tab/>
        </w:r>
        <w:r w:rsidRPr="000B79B6">
          <w:rPr>
            <w:rFonts w:ascii="Agency FB" w:hAnsi="Agency FB"/>
            <w:szCs w:val="6"/>
            <w:lang w:val="en-US"/>
            <w:rPrChange w:id="1440" w:author="01-134212-149" w:date="2022-06-22T21:16:00Z">
              <w:rPr>
                <w:rFonts w:ascii="Agency FB" w:hAnsi="Agency FB"/>
                <w:sz w:val="28"/>
                <w:szCs w:val="6"/>
                <w:lang w:val="en-US"/>
              </w:rPr>
            </w:rPrChange>
          </w:rPr>
          <w:tab/>
        </w:r>
        <w:r w:rsidRPr="000B79B6">
          <w:rPr>
            <w:rFonts w:ascii="Agency FB" w:hAnsi="Agency FB"/>
            <w:szCs w:val="6"/>
            <w:lang w:val="en-US"/>
            <w:rPrChange w:id="1441" w:author="01-134212-149" w:date="2022-06-22T21:16:00Z">
              <w:rPr>
                <w:rFonts w:ascii="Agency FB" w:hAnsi="Agency FB"/>
                <w:sz w:val="28"/>
                <w:szCs w:val="6"/>
                <w:lang w:val="en-US"/>
              </w:rPr>
            </w:rPrChange>
          </w:rPr>
          <w:tab/>
        </w:r>
        <w:r w:rsidRPr="000B79B6">
          <w:rPr>
            <w:rFonts w:ascii="Agency FB" w:hAnsi="Agency FB"/>
            <w:szCs w:val="6"/>
            <w:lang w:val="en-US"/>
            <w:rPrChange w:id="1442" w:author="01-134212-149" w:date="2022-06-22T21:16:00Z">
              <w:rPr>
                <w:rFonts w:ascii="Agency FB" w:hAnsi="Agency FB"/>
                <w:sz w:val="28"/>
                <w:szCs w:val="6"/>
                <w:lang w:val="en-US"/>
              </w:rPr>
            </w:rPrChange>
          </w:rPr>
          <w:tab/>
          <w:t>temp &lt;&lt; p.PatientName &lt;&lt; " " &lt;&lt; p.Age &lt;&lt; " " &lt;&lt; p.Address &lt;&lt; " " &lt;&lt; p.Status &lt;&lt; " " &lt;&lt; RP.Symptoms &lt;&lt; " " &lt;&lt; RP.DiseaseName &lt;&lt; " " &lt;&lt; RP.CityName &lt;&lt; endl;</w:t>
        </w:r>
      </w:ins>
    </w:p>
    <w:p w14:paraId="37B87EC9" w14:textId="77777777" w:rsidR="007A5533" w:rsidRPr="000B79B6" w:rsidRDefault="007A5533" w:rsidP="007A5533">
      <w:pPr>
        <w:rPr>
          <w:ins w:id="1443" w:author="01-134212-149" w:date="2022-06-22T20:03:00Z"/>
          <w:rFonts w:ascii="Agency FB" w:hAnsi="Agency FB"/>
          <w:szCs w:val="6"/>
          <w:lang w:val="en-US"/>
          <w:rPrChange w:id="1444" w:author="01-134212-149" w:date="2022-06-22T21:16:00Z">
            <w:rPr>
              <w:ins w:id="1445" w:author="01-134212-149" w:date="2022-06-22T20:03:00Z"/>
              <w:rFonts w:ascii="Agency FB" w:hAnsi="Agency FB"/>
              <w:sz w:val="28"/>
              <w:szCs w:val="6"/>
              <w:lang w:val="en-US"/>
            </w:rPr>
          </w:rPrChange>
        </w:rPr>
      </w:pPr>
      <w:ins w:id="1446" w:author="01-134212-149" w:date="2022-06-22T20:03:00Z">
        <w:r w:rsidRPr="000B79B6">
          <w:rPr>
            <w:rFonts w:ascii="Agency FB" w:hAnsi="Agency FB"/>
            <w:szCs w:val="6"/>
            <w:lang w:val="en-US"/>
            <w:rPrChange w:id="1447" w:author="01-134212-149" w:date="2022-06-22T21:16:00Z">
              <w:rPr>
                <w:rFonts w:ascii="Agency FB" w:hAnsi="Agency FB"/>
                <w:sz w:val="28"/>
                <w:szCs w:val="6"/>
                <w:lang w:val="en-US"/>
              </w:rPr>
            </w:rPrChange>
          </w:rPr>
          <w:tab/>
        </w:r>
        <w:r w:rsidRPr="000B79B6">
          <w:rPr>
            <w:rFonts w:ascii="Agency FB" w:hAnsi="Agency FB"/>
            <w:szCs w:val="6"/>
            <w:lang w:val="en-US"/>
            <w:rPrChange w:id="1448" w:author="01-134212-149" w:date="2022-06-22T21:16:00Z">
              <w:rPr>
                <w:rFonts w:ascii="Agency FB" w:hAnsi="Agency FB"/>
                <w:sz w:val="28"/>
                <w:szCs w:val="6"/>
                <w:lang w:val="en-US"/>
              </w:rPr>
            </w:rPrChange>
          </w:rPr>
          <w:tab/>
        </w:r>
        <w:r w:rsidRPr="000B79B6">
          <w:rPr>
            <w:rFonts w:ascii="Agency FB" w:hAnsi="Agency FB"/>
            <w:szCs w:val="6"/>
            <w:lang w:val="en-US"/>
            <w:rPrChange w:id="1449" w:author="01-134212-149" w:date="2022-06-22T21:16:00Z">
              <w:rPr>
                <w:rFonts w:ascii="Agency FB" w:hAnsi="Agency FB"/>
                <w:sz w:val="28"/>
                <w:szCs w:val="6"/>
                <w:lang w:val="en-US"/>
              </w:rPr>
            </w:rPrChange>
          </w:rPr>
          <w:tab/>
          <w:t>}</w:t>
        </w:r>
      </w:ins>
    </w:p>
    <w:p w14:paraId="3BE4A742" w14:textId="77777777" w:rsidR="007A5533" w:rsidRPr="000B79B6" w:rsidRDefault="007A5533" w:rsidP="007A5533">
      <w:pPr>
        <w:rPr>
          <w:ins w:id="1450" w:author="01-134212-149" w:date="2022-06-22T20:03:00Z"/>
          <w:rFonts w:ascii="Agency FB" w:hAnsi="Agency FB"/>
          <w:szCs w:val="6"/>
          <w:lang w:val="en-US"/>
          <w:rPrChange w:id="1451" w:author="01-134212-149" w:date="2022-06-22T21:16:00Z">
            <w:rPr>
              <w:ins w:id="1452" w:author="01-134212-149" w:date="2022-06-22T20:03:00Z"/>
              <w:rFonts w:ascii="Agency FB" w:hAnsi="Agency FB"/>
              <w:sz w:val="28"/>
              <w:szCs w:val="6"/>
              <w:lang w:val="en-US"/>
            </w:rPr>
          </w:rPrChange>
        </w:rPr>
      </w:pPr>
      <w:ins w:id="1453" w:author="01-134212-149" w:date="2022-06-22T20:03:00Z">
        <w:r w:rsidRPr="000B79B6">
          <w:rPr>
            <w:rFonts w:ascii="Agency FB" w:hAnsi="Agency FB"/>
            <w:szCs w:val="6"/>
            <w:lang w:val="en-US"/>
            <w:rPrChange w:id="1454" w:author="01-134212-149" w:date="2022-06-22T21:16:00Z">
              <w:rPr>
                <w:rFonts w:ascii="Agency FB" w:hAnsi="Agency FB"/>
                <w:sz w:val="28"/>
                <w:szCs w:val="6"/>
                <w:lang w:val="en-US"/>
              </w:rPr>
            </w:rPrChange>
          </w:rPr>
          <w:tab/>
        </w:r>
        <w:r w:rsidRPr="000B79B6">
          <w:rPr>
            <w:rFonts w:ascii="Agency FB" w:hAnsi="Agency FB"/>
            <w:szCs w:val="6"/>
            <w:lang w:val="en-US"/>
            <w:rPrChange w:id="1455" w:author="01-134212-149" w:date="2022-06-22T21:16:00Z">
              <w:rPr>
                <w:rFonts w:ascii="Agency FB" w:hAnsi="Agency FB"/>
                <w:sz w:val="28"/>
                <w:szCs w:val="6"/>
                <w:lang w:val="en-US"/>
              </w:rPr>
            </w:rPrChange>
          </w:rPr>
          <w:tab/>
          <w:t>}</w:t>
        </w:r>
      </w:ins>
    </w:p>
    <w:p w14:paraId="4DF15855" w14:textId="77777777" w:rsidR="007A5533" w:rsidRPr="000B79B6" w:rsidRDefault="007A5533" w:rsidP="007A5533">
      <w:pPr>
        <w:rPr>
          <w:ins w:id="1456" w:author="01-134212-149" w:date="2022-06-22T20:03:00Z"/>
          <w:rFonts w:ascii="Agency FB" w:hAnsi="Agency FB"/>
          <w:szCs w:val="6"/>
          <w:lang w:val="en-US"/>
          <w:rPrChange w:id="1457" w:author="01-134212-149" w:date="2022-06-22T21:16:00Z">
            <w:rPr>
              <w:ins w:id="1458" w:author="01-134212-149" w:date="2022-06-22T20:03:00Z"/>
              <w:rFonts w:ascii="Agency FB" w:hAnsi="Agency FB"/>
              <w:sz w:val="28"/>
              <w:szCs w:val="6"/>
              <w:lang w:val="en-US"/>
            </w:rPr>
          </w:rPrChange>
        </w:rPr>
      </w:pPr>
      <w:ins w:id="1459" w:author="01-134212-149" w:date="2022-06-22T20:03:00Z">
        <w:r w:rsidRPr="000B79B6">
          <w:rPr>
            <w:rFonts w:ascii="Agency FB" w:hAnsi="Agency FB"/>
            <w:szCs w:val="6"/>
            <w:lang w:val="en-US"/>
            <w:rPrChange w:id="1460" w:author="01-134212-149" w:date="2022-06-22T21:16:00Z">
              <w:rPr>
                <w:rFonts w:ascii="Agency FB" w:hAnsi="Agency FB"/>
                <w:sz w:val="28"/>
                <w:szCs w:val="6"/>
                <w:lang w:val="en-US"/>
              </w:rPr>
            </w:rPrChange>
          </w:rPr>
          <w:tab/>
        </w:r>
        <w:r w:rsidRPr="000B79B6">
          <w:rPr>
            <w:rFonts w:ascii="Agency FB" w:hAnsi="Agency FB"/>
            <w:szCs w:val="6"/>
            <w:lang w:val="en-US"/>
            <w:rPrChange w:id="1461" w:author="01-134212-149" w:date="2022-06-22T21:16:00Z">
              <w:rPr>
                <w:rFonts w:ascii="Agency FB" w:hAnsi="Agency FB"/>
                <w:sz w:val="28"/>
                <w:szCs w:val="6"/>
                <w:lang w:val="en-US"/>
              </w:rPr>
            </w:rPrChange>
          </w:rPr>
          <w:tab/>
          <w:t>temp.close();</w:t>
        </w:r>
      </w:ins>
    </w:p>
    <w:p w14:paraId="3ED6880D" w14:textId="77777777" w:rsidR="007A5533" w:rsidRPr="000B79B6" w:rsidRDefault="007A5533" w:rsidP="007A5533">
      <w:pPr>
        <w:rPr>
          <w:ins w:id="1462" w:author="01-134212-149" w:date="2022-06-22T20:03:00Z"/>
          <w:rFonts w:ascii="Agency FB" w:hAnsi="Agency FB"/>
          <w:szCs w:val="6"/>
          <w:lang w:val="en-US"/>
          <w:rPrChange w:id="1463" w:author="01-134212-149" w:date="2022-06-22T21:16:00Z">
            <w:rPr>
              <w:ins w:id="1464" w:author="01-134212-149" w:date="2022-06-22T20:03:00Z"/>
              <w:rFonts w:ascii="Agency FB" w:hAnsi="Agency FB"/>
              <w:sz w:val="28"/>
              <w:szCs w:val="6"/>
              <w:lang w:val="en-US"/>
            </w:rPr>
          </w:rPrChange>
        </w:rPr>
      </w:pPr>
      <w:ins w:id="1465" w:author="01-134212-149" w:date="2022-06-22T20:03:00Z">
        <w:r w:rsidRPr="000B79B6">
          <w:rPr>
            <w:rFonts w:ascii="Agency FB" w:hAnsi="Agency FB"/>
            <w:szCs w:val="6"/>
            <w:lang w:val="en-US"/>
            <w:rPrChange w:id="1466" w:author="01-134212-149" w:date="2022-06-22T21:16:00Z">
              <w:rPr>
                <w:rFonts w:ascii="Agency FB" w:hAnsi="Agency FB"/>
                <w:sz w:val="28"/>
                <w:szCs w:val="6"/>
                <w:lang w:val="en-US"/>
              </w:rPr>
            </w:rPrChange>
          </w:rPr>
          <w:tab/>
        </w:r>
        <w:r w:rsidRPr="000B79B6">
          <w:rPr>
            <w:rFonts w:ascii="Agency FB" w:hAnsi="Agency FB"/>
            <w:szCs w:val="6"/>
            <w:lang w:val="en-US"/>
            <w:rPrChange w:id="1467" w:author="01-134212-149" w:date="2022-06-22T21:16:00Z">
              <w:rPr>
                <w:rFonts w:ascii="Agency FB" w:hAnsi="Agency FB"/>
                <w:sz w:val="28"/>
                <w:szCs w:val="6"/>
                <w:lang w:val="en-US"/>
              </w:rPr>
            </w:rPrChange>
          </w:rPr>
          <w:tab/>
          <w:t>patient.close();</w:t>
        </w:r>
      </w:ins>
    </w:p>
    <w:p w14:paraId="472E2607" w14:textId="77777777" w:rsidR="007A5533" w:rsidRPr="000B79B6" w:rsidRDefault="007A5533" w:rsidP="007A5533">
      <w:pPr>
        <w:rPr>
          <w:ins w:id="1468" w:author="01-134212-149" w:date="2022-06-22T20:03:00Z"/>
          <w:rFonts w:ascii="Agency FB" w:hAnsi="Agency FB"/>
          <w:szCs w:val="6"/>
          <w:lang w:val="en-US"/>
          <w:rPrChange w:id="1469" w:author="01-134212-149" w:date="2022-06-22T21:16:00Z">
            <w:rPr>
              <w:ins w:id="1470" w:author="01-134212-149" w:date="2022-06-22T20:03:00Z"/>
              <w:rFonts w:ascii="Agency FB" w:hAnsi="Agency FB"/>
              <w:sz w:val="28"/>
              <w:szCs w:val="6"/>
              <w:lang w:val="en-US"/>
            </w:rPr>
          </w:rPrChange>
        </w:rPr>
      </w:pPr>
      <w:ins w:id="1471" w:author="01-134212-149" w:date="2022-06-22T20:03:00Z">
        <w:r w:rsidRPr="000B79B6">
          <w:rPr>
            <w:rFonts w:ascii="Agency FB" w:hAnsi="Agency FB"/>
            <w:szCs w:val="6"/>
            <w:lang w:val="en-US"/>
            <w:rPrChange w:id="1472" w:author="01-134212-149" w:date="2022-06-22T21:16:00Z">
              <w:rPr>
                <w:rFonts w:ascii="Agency FB" w:hAnsi="Agency FB"/>
                <w:sz w:val="28"/>
                <w:szCs w:val="6"/>
                <w:lang w:val="en-US"/>
              </w:rPr>
            </w:rPrChange>
          </w:rPr>
          <w:tab/>
        </w:r>
        <w:r w:rsidRPr="000B79B6">
          <w:rPr>
            <w:rFonts w:ascii="Agency FB" w:hAnsi="Agency FB"/>
            <w:szCs w:val="6"/>
            <w:lang w:val="en-US"/>
            <w:rPrChange w:id="1473" w:author="01-134212-149" w:date="2022-06-22T21:16:00Z">
              <w:rPr>
                <w:rFonts w:ascii="Agency FB" w:hAnsi="Agency FB"/>
                <w:sz w:val="28"/>
                <w:szCs w:val="6"/>
                <w:lang w:val="en-US"/>
              </w:rPr>
            </w:rPrChange>
          </w:rPr>
          <w:tab/>
          <w:t>remove("PATIENT.txt");</w:t>
        </w:r>
      </w:ins>
    </w:p>
    <w:p w14:paraId="5075A313" w14:textId="77777777" w:rsidR="007A5533" w:rsidRPr="000B79B6" w:rsidRDefault="007A5533" w:rsidP="007A5533">
      <w:pPr>
        <w:rPr>
          <w:ins w:id="1474" w:author="01-134212-149" w:date="2022-06-22T20:03:00Z"/>
          <w:rFonts w:ascii="Agency FB" w:hAnsi="Agency FB"/>
          <w:szCs w:val="6"/>
          <w:lang w:val="en-US"/>
          <w:rPrChange w:id="1475" w:author="01-134212-149" w:date="2022-06-22T21:16:00Z">
            <w:rPr>
              <w:ins w:id="1476" w:author="01-134212-149" w:date="2022-06-22T20:03:00Z"/>
              <w:rFonts w:ascii="Agency FB" w:hAnsi="Agency FB"/>
              <w:sz w:val="28"/>
              <w:szCs w:val="6"/>
              <w:lang w:val="en-US"/>
            </w:rPr>
          </w:rPrChange>
        </w:rPr>
      </w:pPr>
      <w:ins w:id="1477" w:author="01-134212-149" w:date="2022-06-22T20:03:00Z">
        <w:r w:rsidRPr="000B79B6">
          <w:rPr>
            <w:rFonts w:ascii="Agency FB" w:hAnsi="Agency FB"/>
            <w:szCs w:val="6"/>
            <w:lang w:val="en-US"/>
            <w:rPrChange w:id="1478" w:author="01-134212-149" w:date="2022-06-22T21:16:00Z">
              <w:rPr>
                <w:rFonts w:ascii="Agency FB" w:hAnsi="Agency FB"/>
                <w:sz w:val="28"/>
                <w:szCs w:val="6"/>
                <w:lang w:val="en-US"/>
              </w:rPr>
            </w:rPrChange>
          </w:rPr>
          <w:tab/>
        </w:r>
        <w:r w:rsidRPr="000B79B6">
          <w:rPr>
            <w:rFonts w:ascii="Agency FB" w:hAnsi="Agency FB"/>
            <w:szCs w:val="6"/>
            <w:lang w:val="en-US"/>
            <w:rPrChange w:id="1479" w:author="01-134212-149" w:date="2022-06-22T21:16:00Z">
              <w:rPr>
                <w:rFonts w:ascii="Agency FB" w:hAnsi="Agency FB"/>
                <w:sz w:val="28"/>
                <w:szCs w:val="6"/>
                <w:lang w:val="en-US"/>
              </w:rPr>
            </w:rPrChange>
          </w:rPr>
          <w:tab/>
          <w:t>rename("Temp.txt", "PATIENT.txt");</w:t>
        </w:r>
      </w:ins>
    </w:p>
    <w:p w14:paraId="4BFDE326" w14:textId="77777777" w:rsidR="007A5533" w:rsidRPr="000B79B6" w:rsidRDefault="007A5533" w:rsidP="007A5533">
      <w:pPr>
        <w:rPr>
          <w:ins w:id="1480" w:author="01-134212-149" w:date="2022-06-22T20:03:00Z"/>
          <w:rFonts w:ascii="Agency FB" w:hAnsi="Agency FB"/>
          <w:szCs w:val="6"/>
          <w:lang w:val="en-US"/>
          <w:rPrChange w:id="1481" w:author="01-134212-149" w:date="2022-06-22T21:16:00Z">
            <w:rPr>
              <w:ins w:id="1482" w:author="01-134212-149" w:date="2022-06-22T20:03:00Z"/>
              <w:rFonts w:ascii="Agency FB" w:hAnsi="Agency FB"/>
              <w:sz w:val="28"/>
              <w:szCs w:val="6"/>
              <w:lang w:val="en-US"/>
            </w:rPr>
          </w:rPrChange>
        </w:rPr>
      </w:pPr>
      <w:ins w:id="1483" w:author="01-134212-149" w:date="2022-06-22T20:03:00Z">
        <w:r w:rsidRPr="000B79B6">
          <w:rPr>
            <w:rFonts w:ascii="Agency FB" w:hAnsi="Agency FB"/>
            <w:szCs w:val="6"/>
            <w:lang w:val="en-US"/>
            <w:rPrChange w:id="1484" w:author="01-134212-149" w:date="2022-06-22T21:16:00Z">
              <w:rPr>
                <w:rFonts w:ascii="Agency FB" w:hAnsi="Agency FB"/>
                <w:sz w:val="28"/>
                <w:szCs w:val="6"/>
                <w:lang w:val="en-US"/>
              </w:rPr>
            </w:rPrChange>
          </w:rPr>
          <w:tab/>
        </w:r>
        <w:r w:rsidRPr="000B79B6">
          <w:rPr>
            <w:rFonts w:ascii="Agency FB" w:hAnsi="Agency FB"/>
            <w:szCs w:val="6"/>
            <w:lang w:val="en-US"/>
            <w:rPrChange w:id="1485" w:author="01-134212-149" w:date="2022-06-22T21:16:00Z">
              <w:rPr>
                <w:rFonts w:ascii="Agency FB" w:hAnsi="Agency FB"/>
                <w:sz w:val="28"/>
                <w:szCs w:val="6"/>
                <w:lang w:val="en-US"/>
              </w:rPr>
            </w:rPrChange>
          </w:rPr>
          <w:tab/>
          <w:t>if (a == 0)</w:t>
        </w:r>
      </w:ins>
    </w:p>
    <w:p w14:paraId="65FFFB13" w14:textId="77777777" w:rsidR="007A5533" w:rsidRPr="000B79B6" w:rsidRDefault="007A5533" w:rsidP="007A5533">
      <w:pPr>
        <w:rPr>
          <w:ins w:id="1486" w:author="01-134212-149" w:date="2022-06-22T20:03:00Z"/>
          <w:rFonts w:ascii="Agency FB" w:hAnsi="Agency FB"/>
          <w:szCs w:val="6"/>
          <w:lang w:val="en-US"/>
          <w:rPrChange w:id="1487" w:author="01-134212-149" w:date="2022-06-22T21:16:00Z">
            <w:rPr>
              <w:ins w:id="1488" w:author="01-134212-149" w:date="2022-06-22T20:03:00Z"/>
              <w:rFonts w:ascii="Agency FB" w:hAnsi="Agency FB"/>
              <w:sz w:val="28"/>
              <w:szCs w:val="6"/>
              <w:lang w:val="en-US"/>
            </w:rPr>
          </w:rPrChange>
        </w:rPr>
      </w:pPr>
      <w:ins w:id="1489" w:author="01-134212-149" w:date="2022-06-22T20:03:00Z">
        <w:r w:rsidRPr="000B79B6">
          <w:rPr>
            <w:rFonts w:ascii="Agency FB" w:hAnsi="Agency FB"/>
            <w:szCs w:val="6"/>
            <w:lang w:val="en-US"/>
            <w:rPrChange w:id="1490" w:author="01-134212-149" w:date="2022-06-22T21:16:00Z">
              <w:rPr>
                <w:rFonts w:ascii="Agency FB" w:hAnsi="Agency FB"/>
                <w:sz w:val="28"/>
                <w:szCs w:val="6"/>
                <w:lang w:val="en-US"/>
              </w:rPr>
            </w:rPrChange>
          </w:rPr>
          <w:tab/>
        </w:r>
        <w:r w:rsidRPr="000B79B6">
          <w:rPr>
            <w:rFonts w:ascii="Agency FB" w:hAnsi="Agency FB"/>
            <w:szCs w:val="6"/>
            <w:lang w:val="en-US"/>
            <w:rPrChange w:id="1491" w:author="01-134212-149" w:date="2022-06-22T21:16:00Z">
              <w:rPr>
                <w:rFonts w:ascii="Agency FB" w:hAnsi="Agency FB"/>
                <w:sz w:val="28"/>
                <w:szCs w:val="6"/>
                <w:lang w:val="en-US"/>
              </w:rPr>
            </w:rPrChange>
          </w:rPr>
          <w:tab/>
          <w:t>{</w:t>
        </w:r>
      </w:ins>
    </w:p>
    <w:p w14:paraId="284FF2AD" w14:textId="77777777" w:rsidR="007A5533" w:rsidRPr="000B79B6" w:rsidRDefault="007A5533" w:rsidP="007A5533">
      <w:pPr>
        <w:rPr>
          <w:ins w:id="1492" w:author="01-134212-149" w:date="2022-06-22T20:03:00Z"/>
          <w:rFonts w:ascii="Agency FB" w:hAnsi="Agency FB"/>
          <w:szCs w:val="6"/>
          <w:lang w:val="en-US"/>
          <w:rPrChange w:id="1493" w:author="01-134212-149" w:date="2022-06-22T21:16:00Z">
            <w:rPr>
              <w:ins w:id="1494" w:author="01-134212-149" w:date="2022-06-22T20:03:00Z"/>
              <w:rFonts w:ascii="Agency FB" w:hAnsi="Agency FB"/>
              <w:sz w:val="28"/>
              <w:szCs w:val="6"/>
              <w:lang w:val="en-US"/>
            </w:rPr>
          </w:rPrChange>
        </w:rPr>
      </w:pPr>
      <w:ins w:id="1495" w:author="01-134212-149" w:date="2022-06-22T20:03:00Z">
        <w:r w:rsidRPr="000B79B6">
          <w:rPr>
            <w:rFonts w:ascii="Agency FB" w:hAnsi="Agency FB"/>
            <w:szCs w:val="6"/>
            <w:lang w:val="en-US"/>
            <w:rPrChange w:id="1496" w:author="01-134212-149" w:date="2022-06-22T21:16:00Z">
              <w:rPr>
                <w:rFonts w:ascii="Agency FB" w:hAnsi="Agency FB"/>
                <w:sz w:val="28"/>
                <w:szCs w:val="6"/>
                <w:lang w:val="en-US"/>
              </w:rPr>
            </w:rPrChange>
          </w:rPr>
          <w:tab/>
        </w:r>
        <w:r w:rsidRPr="000B79B6">
          <w:rPr>
            <w:rFonts w:ascii="Agency FB" w:hAnsi="Agency FB"/>
            <w:szCs w:val="6"/>
            <w:lang w:val="en-US"/>
            <w:rPrChange w:id="1497" w:author="01-134212-149" w:date="2022-06-22T21:16:00Z">
              <w:rPr>
                <w:rFonts w:ascii="Agency FB" w:hAnsi="Agency FB"/>
                <w:sz w:val="28"/>
                <w:szCs w:val="6"/>
                <w:lang w:val="en-US"/>
              </w:rPr>
            </w:rPrChange>
          </w:rPr>
          <w:tab/>
        </w:r>
        <w:r w:rsidRPr="000B79B6">
          <w:rPr>
            <w:rFonts w:ascii="Agency FB" w:hAnsi="Agency FB"/>
            <w:szCs w:val="6"/>
            <w:lang w:val="en-US"/>
            <w:rPrChange w:id="1498" w:author="01-134212-149" w:date="2022-06-22T21:16:00Z">
              <w:rPr>
                <w:rFonts w:ascii="Agency FB" w:hAnsi="Agency FB"/>
                <w:sz w:val="28"/>
                <w:szCs w:val="6"/>
                <w:lang w:val="en-US"/>
              </w:rPr>
            </w:rPrChange>
          </w:rPr>
          <w:tab/>
          <w:t>cout &lt;&lt; "\n\t\t\t\t\tRecord Not Found\n";</w:t>
        </w:r>
      </w:ins>
    </w:p>
    <w:p w14:paraId="1E1DAA78" w14:textId="77777777" w:rsidR="007A5533" w:rsidRPr="000B79B6" w:rsidRDefault="007A5533" w:rsidP="007A5533">
      <w:pPr>
        <w:rPr>
          <w:ins w:id="1499" w:author="01-134212-149" w:date="2022-06-22T20:03:00Z"/>
          <w:rFonts w:ascii="Agency FB" w:hAnsi="Agency FB"/>
          <w:szCs w:val="6"/>
          <w:lang w:val="en-US"/>
          <w:rPrChange w:id="1500" w:author="01-134212-149" w:date="2022-06-22T21:16:00Z">
            <w:rPr>
              <w:ins w:id="1501" w:author="01-134212-149" w:date="2022-06-22T20:03:00Z"/>
              <w:rFonts w:ascii="Agency FB" w:hAnsi="Agency FB"/>
              <w:sz w:val="28"/>
              <w:szCs w:val="6"/>
              <w:lang w:val="en-US"/>
            </w:rPr>
          </w:rPrChange>
        </w:rPr>
      </w:pPr>
      <w:ins w:id="1502" w:author="01-134212-149" w:date="2022-06-22T20:03:00Z">
        <w:r w:rsidRPr="000B79B6">
          <w:rPr>
            <w:rFonts w:ascii="Agency FB" w:hAnsi="Agency FB"/>
            <w:szCs w:val="6"/>
            <w:lang w:val="en-US"/>
            <w:rPrChange w:id="1503" w:author="01-134212-149" w:date="2022-06-22T21:16:00Z">
              <w:rPr>
                <w:rFonts w:ascii="Agency FB" w:hAnsi="Agency FB"/>
                <w:sz w:val="28"/>
                <w:szCs w:val="6"/>
                <w:lang w:val="en-US"/>
              </w:rPr>
            </w:rPrChange>
          </w:rPr>
          <w:tab/>
        </w:r>
        <w:r w:rsidRPr="000B79B6">
          <w:rPr>
            <w:rFonts w:ascii="Agency FB" w:hAnsi="Agency FB"/>
            <w:szCs w:val="6"/>
            <w:lang w:val="en-US"/>
            <w:rPrChange w:id="1504" w:author="01-134212-149" w:date="2022-06-22T21:16:00Z">
              <w:rPr>
                <w:rFonts w:ascii="Agency FB" w:hAnsi="Agency FB"/>
                <w:sz w:val="28"/>
                <w:szCs w:val="6"/>
                <w:lang w:val="en-US"/>
              </w:rPr>
            </w:rPrChange>
          </w:rPr>
          <w:tab/>
          <w:t>}</w:t>
        </w:r>
      </w:ins>
    </w:p>
    <w:p w14:paraId="73218C57" w14:textId="77777777" w:rsidR="007A5533" w:rsidRPr="000B79B6" w:rsidRDefault="007A5533" w:rsidP="007A5533">
      <w:pPr>
        <w:rPr>
          <w:ins w:id="1505" w:author="01-134212-149" w:date="2022-06-22T20:03:00Z"/>
          <w:rFonts w:ascii="Agency FB" w:hAnsi="Agency FB"/>
          <w:szCs w:val="6"/>
          <w:lang w:val="en-US"/>
          <w:rPrChange w:id="1506" w:author="01-134212-149" w:date="2022-06-22T21:16:00Z">
            <w:rPr>
              <w:ins w:id="1507" w:author="01-134212-149" w:date="2022-06-22T20:03:00Z"/>
              <w:rFonts w:ascii="Agency FB" w:hAnsi="Agency FB"/>
              <w:sz w:val="28"/>
              <w:szCs w:val="6"/>
              <w:lang w:val="en-US"/>
            </w:rPr>
          </w:rPrChange>
        </w:rPr>
      </w:pPr>
      <w:ins w:id="1508" w:author="01-134212-149" w:date="2022-06-22T20:03:00Z">
        <w:r w:rsidRPr="000B79B6">
          <w:rPr>
            <w:rFonts w:ascii="Agency FB" w:hAnsi="Agency FB"/>
            <w:szCs w:val="6"/>
            <w:lang w:val="en-US"/>
            <w:rPrChange w:id="1509" w:author="01-134212-149" w:date="2022-06-22T21:16:00Z">
              <w:rPr>
                <w:rFonts w:ascii="Agency FB" w:hAnsi="Agency FB"/>
                <w:sz w:val="28"/>
                <w:szCs w:val="6"/>
                <w:lang w:val="en-US"/>
              </w:rPr>
            </w:rPrChange>
          </w:rPr>
          <w:tab/>
        </w:r>
        <w:r w:rsidRPr="000B79B6">
          <w:rPr>
            <w:rFonts w:ascii="Agency FB" w:hAnsi="Agency FB"/>
            <w:szCs w:val="6"/>
            <w:lang w:val="en-US"/>
            <w:rPrChange w:id="1510" w:author="01-134212-149" w:date="2022-06-22T21:16:00Z">
              <w:rPr>
                <w:rFonts w:ascii="Agency FB" w:hAnsi="Agency FB"/>
                <w:sz w:val="28"/>
                <w:szCs w:val="6"/>
                <w:lang w:val="en-US"/>
              </w:rPr>
            </w:rPrChange>
          </w:rPr>
          <w:tab/>
          <w:t>system("pause");</w:t>
        </w:r>
      </w:ins>
    </w:p>
    <w:p w14:paraId="6911E222" w14:textId="77777777" w:rsidR="007A5533" w:rsidRPr="000B79B6" w:rsidRDefault="007A5533" w:rsidP="007A5533">
      <w:pPr>
        <w:rPr>
          <w:ins w:id="1511" w:author="01-134212-149" w:date="2022-06-22T20:03:00Z"/>
          <w:rFonts w:ascii="Agency FB" w:hAnsi="Agency FB"/>
          <w:szCs w:val="6"/>
          <w:lang w:val="en-US"/>
          <w:rPrChange w:id="1512" w:author="01-134212-149" w:date="2022-06-22T21:16:00Z">
            <w:rPr>
              <w:ins w:id="1513" w:author="01-134212-149" w:date="2022-06-22T20:03:00Z"/>
              <w:rFonts w:ascii="Agency FB" w:hAnsi="Agency FB"/>
              <w:sz w:val="28"/>
              <w:szCs w:val="6"/>
              <w:lang w:val="en-US"/>
            </w:rPr>
          </w:rPrChange>
        </w:rPr>
      </w:pPr>
      <w:ins w:id="1514" w:author="01-134212-149" w:date="2022-06-22T20:03:00Z">
        <w:r w:rsidRPr="000B79B6">
          <w:rPr>
            <w:rFonts w:ascii="Agency FB" w:hAnsi="Agency FB"/>
            <w:szCs w:val="6"/>
            <w:lang w:val="en-US"/>
            <w:rPrChange w:id="1515" w:author="01-134212-149" w:date="2022-06-22T21:16:00Z">
              <w:rPr>
                <w:rFonts w:ascii="Agency FB" w:hAnsi="Agency FB"/>
                <w:sz w:val="28"/>
                <w:szCs w:val="6"/>
                <w:lang w:val="en-US"/>
              </w:rPr>
            </w:rPrChange>
          </w:rPr>
          <w:tab/>
          <w:t>}</w:t>
        </w:r>
      </w:ins>
    </w:p>
    <w:p w14:paraId="6E1D2E5B" w14:textId="77777777" w:rsidR="007A5533" w:rsidRPr="000B79B6" w:rsidRDefault="007A5533" w:rsidP="007A5533">
      <w:pPr>
        <w:rPr>
          <w:ins w:id="1516" w:author="01-134212-149" w:date="2022-06-22T20:03:00Z"/>
          <w:rFonts w:ascii="Agency FB" w:hAnsi="Agency FB"/>
          <w:szCs w:val="6"/>
          <w:lang w:val="en-US"/>
          <w:rPrChange w:id="1517" w:author="01-134212-149" w:date="2022-06-22T21:16:00Z">
            <w:rPr>
              <w:ins w:id="1518" w:author="01-134212-149" w:date="2022-06-22T20:03:00Z"/>
              <w:rFonts w:ascii="Agency FB" w:hAnsi="Agency FB"/>
              <w:sz w:val="28"/>
              <w:szCs w:val="6"/>
              <w:lang w:val="en-US"/>
            </w:rPr>
          </w:rPrChange>
        </w:rPr>
      </w:pPr>
    </w:p>
    <w:p w14:paraId="70884A7F" w14:textId="77777777" w:rsidR="007A5533" w:rsidRPr="000B79B6" w:rsidRDefault="007A5533" w:rsidP="007A5533">
      <w:pPr>
        <w:rPr>
          <w:ins w:id="1519" w:author="01-134212-149" w:date="2022-06-22T20:03:00Z"/>
          <w:rFonts w:ascii="Agency FB" w:hAnsi="Agency FB"/>
          <w:szCs w:val="6"/>
          <w:lang w:val="en-US"/>
          <w:rPrChange w:id="1520" w:author="01-134212-149" w:date="2022-06-22T21:16:00Z">
            <w:rPr>
              <w:ins w:id="1521" w:author="01-134212-149" w:date="2022-06-22T20:03:00Z"/>
              <w:rFonts w:ascii="Agency FB" w:hAnsi="Agency FB"/>
              <w:sz w:val="28"/>
              <w:szCs w:val="6"/>
              <w:lang w:val="en-US"/>
            </w:rPr>
          </w:rPrChange>
        </w:rPr>
      </w:pPr>
      <w:ins w:id="1522" w:author="01-134212-149" w:date="2022-06-22T20:03:00Z">
        <w:r w:rsidRPr="000B79B6">
          <w:rPr>
            <w:rFonts w:ascii="Agency FB" w:hAnsi="Agency FB"/>
            <w:szCs w:val="6"/>
            <w:lang w:val="en-US"/>
            <w:rPrChange w:id="1523" w:author="01-134212-149" w:date="2022-06-22T21:16:00Z">
              <w:rPr>
                <w:rFonts w:ascii="Agency FB" w:hAnsi="Agency FB"/>
                <w:sz w:val="28"/>
                <w:szCs w:val="6"/>
                <w:lang w:val="en-US"/>
              </w:rPr>
            </w:rPrChange>
          </w:rPr>
          <w:tab/>
          <w:t>int Menus()</w:t>
        </w:r>
      </w:ins>
    </w:p>
    <w:p w14:paraId="379EEAA4" w14:textId="77777777" w:rsidR="007A5533" w:rsidRPr="000B79B6" w:rsidRDefault="007A5533" w:rsidP="007A5533">
      <w:pPr>
        <w:rPr>
          <w:ins w:id="1524" w:author="01-134212-149" w:date="2022-06-22T20:03:00Z"/>
          <w:rFonts w:ascii="Agency FB" w:hAnsi="Agency FB"/>
          <w:szCs w:val="6"/>
          <w:lang w:val="en-US"/>
          <w:rPrChange w:id="1525" w:author="01-134212-149" w:date="2022-06-22T21:16:00Z">
            <w:rPr>
              <w:ins w:id="1526" w:author="01-134212-149" w:date="2022-06-22T20:03:00Z"/>
              <w:rFonts w:ascii="Agency FB" w:hAnsi="Agency FB"/>
              <w:sz w:val="28"/>
              <w:szCs w:val="6"/>
              <w:lang w:val="en-US"/>
            </w:rPr>
          </w:rPrChange>
        </w:rPr>
      </w:pPr>
      <w:ins w:id="1527" w:author="01-134212-149" w:date="2022-06-22T20:03:00Z">
        <w:r w:rsidRPr="000B79B6">
          <w:rPr>
            <w:rFonts w:ascii="Agency FB" w:hAnsi="Agency FB"/>
            <w:szCs w:val="6"/>
            <w:lang w:val="en-US"/>
            <w:rPrChange w:id="1528" w:author="01-134212-149" w:date="2022-06-22T21:16:00Z">
              <w:rPr>
                <w:rFonts w:ascii="Agency FB" w:hAnsi="Agency FB"/>
                <w:sz w:val="28"/>
                <w:szCs w:val="6"/>
                <w:lang w:val="en-US"/>
              </w:rPr>
            </w:rPrChange>
          </w:rPr>
          <w:lastRenderedPageBreak/>
          <w:tab/>
          <w:t>{</w:t>
        </w:r>
      </w:ins>
    </w:p>
    <w:p w14:paraId="669C5CD5" w14:textId="77777777" w:rsidR="007A5533" w:rsidRPr="000B79B6" w:rsidRDefault="007A5533" w:rsidP="007A5533">
      <w:pPr>
        <w:rPr>
          <w:ins w:id="1529" w:author="01-134212-149" w:date="2022-06-22T20:03:00Z"/>
          <w:rFonts w:ascii="Agency FB" w:hAnsi="Agency FB"/>
          <w:szCs w:val="6"/>
          <w:lang w:val="en-US"/>
          <w:rPrChange w:id="1530" w:author="01-134212-149" w:date="2022-06-22T21:16:00Z">
            <w:rPr>
              <w:ins w:id="1531" w:author="01-134212-149" w:date="2022-06-22T20:03:00Z"/>
              <w:rFonts w:ascii="Agency FB" w:hAnsi="Agency FB"/>
              <w:sz w:val="28"/>
              <w:szCs w:val="6"/>
              <w:lang w:val="en-US"/>
            </w:rPr>
          </w:rPrChange>
        </w:rPr>
      </w:pPr>
      <w:ins w:id="1532" w:author="01-134212-149" w:date="2022-06-22T20:03:00Z">
        <w:r w:rsidRPr="000B79B6">
          <w:rPr>
            <w:rFonts w:ascii="Agency FB" w:hAnsi="Agency FB"/>
            <w:szCs w:val="6"/>
            <w:lang w:val="en-US"/>
            <w:rPrChange w:id="1533" w:author="01-134212-149" w:date="2022-06-22T21:16:00Z">
              <w:rPr>
                <w:rFonts w:ascii="Agency FB" w:hAnsi="Agency FB"/>
                <w:sz w:val="28"/>
                <w:szCs w:val="6"/>
                <w:lang w:val="en-US"/>
              </w:rPr>
            </w:rPrChange>
          </w:rPr>
          <w:tab/>
        </w:r>
        <w:r w:rsidRPr="000B79B6">
          <w:rPr>
            <w:rFonts w:ascii="Agency FB" w:hAnsi="Agency FB"/>
            <w:szCs w:val="6"/>
            <w:lang w:val="en-US"/>
            <w:rPrChange w:id="1534" w:author="01-134212-149" w:date="2022-06-22T21:16:00Z">
              <w:rPr>
                <w:rFonts w:ascii="Agency FB" w:hAnsi="Agency FB"/>
                <w:sz w:val="28"/>
                <w:szCs w:val="6"/>
                <w:lang w:val="en-US"/>
              </w:rPr>
            </w:rPrChange>
          </w:rPr>
          <w:tab/>
          <w:t>system("cls");</w:t>
        </w:r>
      </w:ins>
    </w:p>
    <w:p w14:paraId="17A24D9E" w14:textId="77777777" w:rsidR="007A5533" w:rsidRPr="000B79B6" w:rsidRDefault="007A5533" w:rsidP="007A5533">
      <w:pPr>
        <w:rPr>
          <w:ins w:id="1535" w:author="01-134212-149" w:date="2022-06-22T20:03:00Z"/>
          <w:rFonts w:ascii="Agency FB" w:hAnsi="Agency FB"/>
          <w:szCs w:val="6"/>
          <w:lang w:val="en-US"/>
          <w:rPrChange w:id="1536" w:author="01-134212-149" w:date="2022-06-22T21:16:00Z">
            <w:rPr>
              <w:ins w:id="1537" w:author="01-134212-149" w:date="2022-06-22T20:03:00Z"/>
              <w:rFonts w:ascii="Agency FB" w:hAnsi="Agency FB"/>
              <w:sz w:val="28"/>
              <w:szCs w:val="6"/>
              <w:lang w:val="en-US"/>
            </w:rPr>
          </w:rPrChange>
        </w:rPr>
      </w:pPr>
      <w:ins w:id="1538" w:author="01-134212-149" w:date="2022-06-22T20:03:00Z">
        <w:r w:rsidRPr="000B79B6">
          <w:rPr>
            <w:rFonts w:ascii="Agency FB" w:hAnsi="Agency FB"/>
            <w:szCs w:val="6"/>
            <w:lang w:val="en-US"/>
            <w:rPrChange w:id="1539" w:author="01-134212-149" w:date="2022-06-22T21:16:00Z">
              <w:rPr>
                <w:rFonts w:ascii="Agency FB" w:hAnsi="Agency FB"/>
                <w:sz w:val="28"/>
                <w:szCs w:val="6"/>
                <w:lang w:val="en-US"/>
              </w:rPr>
            </w:rPrChange>
          </w:rPr>
          <w:tab/>
        </w:r>
        <w:r w:rsidRPr="000B79B6">
          <w:rPr>
            <w:rFonts w:ascii="Agency FB" w:hAnsi="Agency FB"/>
            <w:szCs w:val="6"/>
            <w:lang w:val="en-US"/>
            <w:rPrChange w:id="1540" w:author="01-134212-149" w:date="2022-06-22T21:16:00Z">
              <w:rPr>
                <w:rFonts w:ascii="Agency FB" w:hAnsi="Agency FB"/>
                <w:sz w:val="28"/>
                <w:szCs w:val="6"/>
                <w:lang w:val="en-US"/>
              </w:rPr>
            </w:rPrChange>
          </w:rPr>
          <w:tab/>
          <w:t>cout &lt;&lt; "\n\n\t\t\t&gt;&gt;&gt;&gt;&gt;Press -1 for Display All Corona Patient&lt;&lt;&lt;&lt;&lt;\n";</w:t>
        </w:r>
      </w:ins>
    </w:p>
    <w:p w14:paraId="48887200" w14:textId="77777777" w:rsidR="007A5533" w:rsidRPr="000B79B6" w:rsidRDefault="007A5533" w:rsidP="007A5533">
      <w:pPr>
        <w:rPr>
          <w:ins w:id="1541" w:author="01-134212-149" w:date="2022-06-22T20:03:00Z"/>
          <w:rFonts w:ascii="Agency FB" w:hAnsi="Agency FB"/>
          <w:szCs w:val="6"/>
          <w:lang w:val="en-US"/>
          <w:rPrChange w:id="1542" w:author="01-134212-149" w:date="2022-06-22T21:16:00Z">
            <w:rPr>
              <w:ins w:id="1543" w:author="01-134212-149" w:date="2022-06-22T20:03:00Z"/>
              <w:rFonts w:ascii="Agency FB" w:hAnsi="Agency FB"/>
              <w:sz w:val="28"/>
              <w:szCs w:val="6"/>
              <w:lang w:val="en-US"/>
            </w:rPr>
          </w:rPrChange>
        </w:rPr>
      </w:pPr>
      <w:ins w:id="1544" w:author="01-134212-149" w:date="2022-06-22T20:03:00Z">
        <w:r w:rsidRPr="000B79B6">
          <w:rPr>
            <w:rFonts w:ascii="Agency FB" w:hAnsi="Agency FB"/>
            <w:szCs w:val="6"/>
            <w:lang w:val="en-US"/>
            <w:rPrChange w:id="1545" w:author="01-134212-149" w:date="2022-06-22T21:16:00Z">
              <w:rPr>
                <w:rFonts w:ascii="Agency FB" w:hAnsi="Agency FB"/>
                <w:sz w:val="28"/>
                <w:szCs w:val="6"/>
                <w:lang w:val="en-US"/>
              </w:rPr>
            </w:rPrChange>
          </w:rPr>
          <w:tab/>
        </w:r>
        <w:r w:rsidRPr="000B79B6">
          <w:rPr>
            <w:rFonts w:ascii="Agency FB" w:hAnsi="Agency FB"/>
            <w:szCs w:val="6"/>
            <w:lang w:val="en-US"/>
            <w:rPrChange w:id="1546" w:author="01-134212-149" w:date="2022-06-22T21:16:00Z">
              <w:rPr>
                <w:rFonts w:ascii="Agency FB" w:hAnsi="Agency FB"/>
                <w:sz w:val="28"/>
                <w:szCs w:val="6"/>
                <w:lang w:val="en-US"/>
              </w:rPr>
            </w:rPrChange>
          </w:rPr>
          <w:tab/>
          <w:t>cout &lt;&lt; "\t\t\t&gt;&gt;&gt;&gt;&gt;Press -2 for Display All Regular Patient&lt;&lt;&lt;&lt;&lt;\n";</w:t>
        </w:r>
      </w:ins>
    </w:p>
    <w:p w14:paraId="358A4E68" w14:textId="77777777" w:rsidR="007A5533" w:rsidRPr="000B79B6" w:rsidRDefault="007A5533" w:rsidP="007A5533">
      <w:pPr>
        <w:rPr>
          <w:ins w:id="1547" w:author="01-134212-149" w:date="2022-06-22T20:03:00Z"/>
          <w:rFonts w:ascii="Agency FB" w:hAnsi="Agency FB"/>
          <w:szCs w:val="6"/>
          <w:lang w:val="en-US"/>
          <w:rPrChange w:id="1548" w:author="01-134212-149" w:date="2022-06-22T21:16:00Z">
            <w:rPr>
              <w:ins w:id="1549" w:author="01-134212-149" w:date="2022-06-22T20:03:00Z"/>
              <w:rFonts w:ascii="Agency FB" w:hAnsi="Agency FB"/>
              <w:sz w:val="28"/>
              <w:szCs w:val="6"/>
              <w:lang w:val="en-US"/>
            </w:rPr>
          </w:rPrChange>
        </w:rPr>
      </w:pPr>
      <w:ins w:id="1550" w:author="01-134212-149" w:date="2022-06-22T20:03:00Z">
        <w:r w:rsidRPr="000B79B6">
          <w:rPr>
            <w:rFonts w:ascii="Agency FB" w:hAnsi="Agency FB"/>
            <w:szCs w:val="6"/>
            <w:lang w:val="en-US"/>
            <w:rPrChange w:id="1551" w:author="01-134212-149" w:date="2022-06-22T21:16:00Z">
              <w:rPr>
                <w:rFonts w:ascii="Agency FB" w:hAnsi="Agency FB"/>
                <w:sz w:val="28"/>
                <w:szCs w:val="6"/>
                <w:lang w:val="en-US"/>
              </w:rPr>
            </w:rPrChange>
          </w:rPr>
          <w:tab/>
        </w:r>
        <w:r w:rsidRPr="000B79B6">
          <w:rPr>
            <w:rFonts w:ascii="Agency FB" w:hAnsi="Agency FB"/>
            <w:szCs w:val="6"/>
            <w:lang w:val="en-US"/>
            <w:rPrChange w:id="1552" w:author="01-134212-149" w:date="2022-06-22T21:16:00Z">
              <w:rPr>
                <w:rFonts w:ascii="Agency FB" w:hAnsi="Agency FB"/>
                <w:sz w:val="28"/>
                <w:szCs w:val="6"/>
                <w:lang w:val="en-US"/>
              </w:rPr>
            </w:rPrChange>
          </w:rPr>
          <w:tab/>
          <w:t>cout &lt;&lt; "\t\t\t&gt;&gt;&gt;&gt;&gt;Press -3 for Search Regular Patient By Name&lt;&lt;&lt;&lt;&lt;\n";</w:t>
        </w:r>
      </w:ins>
    </w:p>
    <w:p w14:paraId="15EEAE8C" w14:textId="77777777" w:rsidR="007A5533" w:rsidRPr="000B79B6" w:rsidRDefault="007A5533" w:rsidP="007A5533">
      <w:pPr>
        <w:rPr>
          <w:ins w:id="1553" w:author="01-134212-149" w:date="2022-06-22T20:03:00Z"/>
          <w:rFonts w:ascii="Agency FB" w:hAnsi="Agency FB"/>
          <w:szCs w:val="6"/>
          <w:lang w:val="en-US"/>
          <w:rPrChange w:id="1554" w:author="01-134212-149" w:date="2022-06-22T21:16:00Z">
            <w:rPr>
              <w:ins w:id="1555" w:author="01-134212-149" w:date="2022-06-22T20:03:00Z"/>
              <w:rFonts w:ascii="Agency FB" w:hAnsi="Agency FB"/>
              <w:sz w:val="28"/>
              <w:szCs w:val="6"/>
              <w:lang w:val="en-US"/>
            </w:rPr>
          </w:rPrChange>
        </w:rPr>
      </w:pPr>
      <w:ins w:id="1556" w:author="01-134212-149" w:date="2022-06-22T20:03:00Z">
        <w:r w:rsidRPr="000B79B6">
          <w:rPr>
            <w:rFonts w:ascii="Agency FB" w:hAnsi="Agency FB"/>
            <w:szCs w:val="6"/>
            <w:lang w:val="en-US"/>
            <w:rPrChange w:id="1557" w:author="01-134212-149" w:date="2022-06-22T21:16:00Z">
              <w:rPr>
                <w:rFonts w:ascii="Agency FB" w:hAnsi="Agency FB"/>
                <w:sz w:val="28"/>
                <w:szCs w:val="6"/>
                <w:lang w:val="en-US"/>
              </w:rPr>
            </w:rPrChange>
          </w:rPr>
          <w:tab/>
        </w:r>
        <w:r w:rsidRPr="000B79B6">
          <w:rPr>
            <w:rFonts w:ascii="Agency FB" w:hAnsi="Agency FB"/>
            <w:szCs w:val="6"/>
            <w:lang w:val="en-US"/>
            <w:rPrChange w:id="1558" w:author="01-134212-149" w:date="2022-06-22T21:16:00Z">
              <w:rPr>
                <w:rFonts w:ascii="Agency FB" w:hAnsi="Agency FB"/>
                <w:sz w:val="28"/>
                <w:szCs w:val="6"/>
                <w:lang w:val="en-US"/>
              </w:rPr>
            </w:rPrChange>
          </w:rPr>
          <w:tab/>
          <w:t>cout &lt;&lt; "\t\t\t&gt;&gt;&gt;&gt;&gt;Press -4 for Search Corona Patient By Name&lt;&lt;&lt;&lt;&lt;&lt;\n";</w:t>
        </w:r>
      </w:ins>
    </w:p>
    <w:p w14:paraId="00AADE45" w14:textId="77777777" w:rsidR="007A5533" w:rsidRPr="000B79B6" w:rsidRDefault="007A5533" w:rsidP="007A5533">
      <w:pPr>
        <w:rPr>
          <w:ins w:id="1559" w:author="01-134212-149" w:date="2022-06-22T20:03:00Z"/>
          <w:rFonts w:ascii="Agency FB" w:hAnsi="Agency FB"/>
          <w:szCs w:val="6"/>
          <w:lang w:val="en-US"/>
          <w:rPrChange w:id="1560" w:author="01-134212-149" w:date="2022-06-22T21:16:00Z">
            <w:rPr>
              <w:ins w:id="1561" w:author="01-134212-149" w:date="2022-06-22T20:03:00Z"/>
              <w:rFonts w:ascii="Agency FB" w:hAnsi="Agency FB"/>
              <w:sz w:val="28"/>
              <w:szCs w:val="6"/>
              <w:lang w:val="en-US"/>
            </w:rPr>
          </w:rPrChange>
        </w:rPr>
      </w:pPr>
      <w:ins w:id="1562" w:author="01-134212-149" w:date="2022-06-22T20:03:00Z">
        <w:r w:rsidRPr="000B79B6">
          <w:rPr>
            <w:rFonts w:ascii="Agency FB" w:hAnsi="Agency FB"/>
            <w:szCs w:val="6"/>
            <w:lang w:val="en-US"/>
            <w:rPrChange w:id="1563" w:author="01-134212-149" w:date="2022-06-22T21:16:00Z">
              <w:rPr>
                <w:rFonts w:ascii="Agency FB" w:hAnsi="Agency FB"/>
                <w:sz w:val="28"/>
                <w:szCs w:val="6"/>
                <w:lang w:val="en-US"/>
              </w:rPr>
            </w:rPrChange>
          </w:rPr>
          <w:tab/>
        </w:r>
        <w:r w:rsidRPr="000B79B6">
          <w:rPr>
            <w:rFonts w:ascii="Agency FB" w:hAnsi="Agency FB"/>
            <w:szCs w:val="6"/>
            <w:lang w:val="en-US"/>
            <w:rPrChange w:id="1564" w:author="01-134212-149" w:date="2022-06-22T21:16:00Z">
              <w:rPr>
                <w:rFonts w:ascii="Agency FB" w:hAnsi="Agency FB"/>
                <w:sz w:val="28"/>
                <w:szCs w:val="6"/>
                <w:lang w:val="en-US"/>
              </w:rPr>
            </w:rPrChange>
          </w:rPr>
          <w:tab/>
          <w:t>cout &lt;&lt; "\t\t\t&gt;&gt;&gt;&gt;&gt;Press -5 Quit application&lt;&lt;&lt;&lt;&lt;&lt;&lt;&lt;&lt;&lt;&lt;&lt;&lt;&lt;&lt;&lt;&lt;&lt;&lt;&lt;&lt;&lt;&lt;&lt;\n";</w:t>
        </w:r>
      </w:ins>
    </w:p>
    <w:p w14:paraId="361DB364" w14:textId="77777777" w:rsidR="007A5533" w:rsidRPr="000B79B6" w:rsidRDefault="007A5533" w:rsidP="007A5533">
      <w:pPr>
        <w:rPr>
          <w:ins w:id="1565" w:author="01-134212-149" w:date="2022-06-22T20:03:00Z"/>
          <w:rFonts w:ascii="Agency FB" w:hAnsi="Agency FB"/>
          <w:szCs w:val="6"/>
          <w:lang w:val="en-US"/>
          <w:rPrChange w:id="1566" w:author="01-134212-149" w:date="2022-06-22T21:16:00Z">
            <w:rPr>
              <w:ins w:id="1567" w:author="01-134212-149" w:date="2022-06-22T20:03:00Z"/>
              <w:rFonts w:ascii="Agency FB" w:hAnsi="Agency FB"/>
              <w:sz w:val="28"/>
              <w:szCs w:val="6"/>
              <w:lang w:val="en-US"/>
            </w:rPr>
          </w:rPrChange>
        </w:rPr>
      </w:pPr>
      <w:ins w:id="1568" w:author="01-134212-149" w:date="2022-06-22T20:03:00Z">
        <w:r w:rsidRPr="000B79B6">
          <w:rPr>
            <w:rFonts w:ascii="Agency FB" w:hAnsi="Agency FB"/>
            <w:szCs w:val="6"/>
            <w:lang w:val="en-US"/>
            <w:rPrChange w:id="1569" w:author="01-134212-149" w:date="2022-06-22T21:16:00Z">
              <w:rPr>
                <w:rFonts w:ascii="Agency FB" w:hAnsi="Agency FB"/>
                <w:sz w:val="28"/>
                <w:szCs w:val="6"/>
                <w:lang w:val="en-US"/>
              </w:rPr>
            </w:rPrChange>
          </w:rPr>
          <w:tab/>
        </w:r>
        <w:r w:rsidRPr="000B79B6">
          <w:rPr>
            <w:rFonts w:ascii="Agency FB" w:hAnsi="Agency FB"/>
            <w:szCs w:val="6"/>
            <w:lang w:val="en-US"/>
            <w:rPrChange w:id="1570" w:author="01-134212-149" w:date="2022-06-22T21:16:00Z">
              <w:rPr>
                <w:rFonts w:ascii="Agency FB" w:hAnsi="Agency FB"/>
                <w:sz w:val="28"/>
                <w:szCs w:val="6"/>
                <w:lang w:val="en-US"/>
              </w:rPr>
            </w:rPrChange>
          </w:rPr>
          <w:tab/>
          <w:t>int option;</w:t>
        </w:r>
      </w:ins>
    </w:p>
    <w:p w14:paraId="2C77D142" w14:textId="77777777" w:rsidR="007A5533" w:rsidRPr="000B79B6" w:rsidRDefault="007A5533" w:rsidP="007A5533">
      <w:pPr>
        <w:rPr>
          <w:ins w:id="1571" w:author="01-134212-149" w:date="2022-06-22T20:03:00Z"/>
          <w:rFonts w:ascii="Agency FB" w:hAnsi="Agency FB"/>
          <w:szCs w:val="6"/>
          <w:lang w:val="en-US"/>
          <w:rPrChange w:id="1572" w:author="01-134212-149" w:date="2022-06-22T21:16:00Z">
            <w:rPr>
              <w:ins w:id="1573" w:author="01-134212-149" w:date="2022-06-22T20:03:00Z"/>
              <w:rFonts w:ascii="Agency FB" w:hAnsi="Agency FB"/>
              <w:sz w:val="28"/>
              <w:szCs w:val="6"/>
              <w:lang w:val="en-US"/>
            </w:rPr>
          </w:rPrChange>
        </w:rPr>
      </w:pPr>
      <w:ins w:id="1574" w:author="01-134212-149" w:date="2022-06-22T20:03:00Z">
        <w:r w:rsidRPr="000B79B6">
          <w:rPr>
            <w:rFonts w:ascii="Agency FB" w:hAnsi="Agency FB"/>
            <w:szCs w:val="6"/>
            <w:lang w:val="en-US"/>
            <w:rPrChange w:id="1575" w:author="01-134212-149" w:date="2022-06-22T21:16:00Z">
              <w:rPr>
                <w:rFonts w:ascii="Agency FB" w:hAnsi="Agency FB"/>
                <w:sz w:val="28"/>
                <w:szCs w:val="6"/>
                <w:lang w:val="en-US"/>
              </w:rPr>
            </w:rPrChange>
          </w:rPr>
          <w:tab/>
        </w:r>
        <w:r w:rsidRPr="000B79B6">
          <w:rPr>
            <w:rFonts w:ascii="Agency FB" w:hAnsi="Agency FB"/>
            <w:szCs w:val="6"/>
            <w:lang w:val="en-US"/>
            <w:rPrChange w:id="1576" w:author="01-134212-149" w:date="2022-06-22T21:16:00Z">
              <w:rPr>
                <w:rFonts w:ascii="Agency FB" w:hAnsi="Agency FB"/>
                <w:sz w:val="28"/>
                <w:szCs w:val="6"/>
                <w:lang w:val="en-US"/>
              </w:rPr>
            </w:rPrChange>
          </w:rPr>
          <w:tab/>
          <w:t>cout &lt;&lt; "\n\n\t\t\tEnter Your Choice: ";</w:t>
        </w:r>
      </w:ins>
    </w:p>
    <w:p w14:paraId="0BA38C53" w14:textId="77777777" w:rsidR="007A5533" w:rsidRPr="000B79B6" w:rsidRDefault="007A5533" w:rsidP="007A5533">
      <w:pPr>
        <w:rPr>
          <w:ins w:id="1577" w:author="01-134212-149" w:date="2022-06-22T20:03:00Z"/>
          <w:rFonts w:ascii="Agency FB" w:hAnsi="Agency FB"/>
          <w:szCs w:val="6"/>
          <w:lang w:val="en-US"/>
          <w:rPrChange w:id="1578" w:author="01-134212-149" w:date="2022-06-22T21:16:00Z">
            <w:rPr>
              <w:ins w:id="1579" w:author="01-134212-149" w:date="2022-06-22T20:03:00Z"/>
              <w:rFonts w:ascii="Agency FB" w:hAnsi="Agency FB"/>
              <w:sz w:val="28"/>
              <w:szCs w:val="6"/>
              <w:lang w:val="en-US"/>
            </w:rPr>
          </w:rPrChange>
        </w:rPr>
      </w:pPr>
      <w:ins w:id="1580" w:author="01-134212-149" w:date="2022-06-22T20:03:00Z">
        <w:r w:rsidRPr="000B79B6">
          <w:rPr>
            <w:rFonts w:ascii="Agency FB" w:hAnsi="Agency FB"/>
            <w:szCs w:val="6"/>
            <w:lang w:val="en-US"/>
            <w:rPrChange w:id="1581" w:author="01-134212-149" w:date="2022-06-22T21:16:00Z">
              <w:rPr>
                <w:rFonts w:ascii="Agency FB" w:hAnsi="Agency FB"/>
                <w:sz w:val="28"/>
                <w:szCs w:val="6"/>
                <w:lang w:val="en-US"/>
              </w:rPr>
            </w:rPrChange>
          </w:rPr>
          <w:tab/>
        </w:r>
        <w:r w:rsidRPr="000B79B6">
          <w:rPr>
            <w:rFonts w:ascii="Agency FB" w:hAnsi="Agency FB"/>
            <w:szCs w:val="6"/>
            <w:lang w:val="en-US"/>
            <w:rPrChange w:id="1582" w:author="01-134212-149" w:date="2022-06-22T21:16:00Z">
              <w:rPr>
                <w:rFonts w:ascii="Agency FB" w:hAnsi="Agency FB"/>
                <w:sz w:val="28"/>
                <w:szCs w:val="6"/>
                <w:lang w:val="en-US"/>
              </w:rPr>
            </w:rPrChange>
          </w:rPr>
          <w:tab/>
          <w:t>cin &gt;&gt; option;</w:t>
        </w:r>
      </w:ins>
    </w:p>
    <w:p w14:paraId="1C4AFA3C" w14:textId="77777777" w:rsidR="007A5533" w:rsidRPr="000B79B6" w:rsidRDefault="007A5533" w:rsidP="007A5533">
      <w:pPr>
        <w:rPr>
          <w:ins w:id="1583" w:author="01-134212-149" w:date="2022-06-22T20:03:00Z"/>
          <w:rFonts w:ascii="Agency FB" w:hAnsi="Agency FB"/>
          <w:szCs w:val="6"/>
          <w:lang w:val="en-US"/>
          <w:rPrChange w:id="1584" w:author="01-134212-149" w:date="2022-06-22T21:16:00Z">
            <w:rPr>
              <w:ins w:id="1585" w:author="01-134212-149" w:date="2022-06-22T20:03:00Z"/>
              <w:rFonts w:ascii="Agency FB" w:hAnsi="Agency FB"/>
              <w:sz w:val="28"/>
              <w:szCs w:val="6"/>
              <w:lang w:val="en-US"/>
            </w:rPr>
          </w:rPrChange>
        </w:rPr>
      </w:pPr>
      <w:ins w:id="1586" w:author="01-134212-149" w:date="2022-06-22T20:03:00Z">
        <w:r w:rsidRPr="000B79B6">
          <w:rPr>
            <w:rFonts w:ascii="Agency FB" w:hAnsi="Agency FB"/>
            <w:szCs w:val="6"/>
            <w:lang w:val="en-US"/>
            <w:rPrChange w:id="1587" w:author="01-134212-149" w:date="2022-06-22T21:16:00Z">
              <w:rPr>
                <w:rFonts w:ascii="Agency FB" w:hAnsi="Agency FB"/>
                <w:sz w:val="28"/>
                <w:szCs w:val="6"/>
                <w:lang w:val="en-US"/>
              </w:rPr>
            </w:rPrChange>
          </w:rPr>
          <w:tab/>
        </w:r>
        <w:r w:rsidRPr="000B79B6">
          <w:rPr>
            <w:rFonts w:ascii="Agency FB" w:hAnsi="Agency FB"/>
            <w:szCs w:val="6"/>
            <w:lang w:val="en-US"/>
            <w:rPrChange w:id="1588" w:author="01-134212-149" w:date="2022-06-22T21:16:00Z">
              <w:rPr>
                <w:rFonts w:ascii="Agency FB" w:hAnsi="Agency FB"/>
                <w:sz w:val="28"/>
                <w:szCs w:val="6"/>
                <w:lang w:val="en-US"/>
              </w:rPr>
            </w:rPrChange>
          </w:rPr>
          <w:tab/>
          <w:t>return option;</w:t>
        </w:r>
      </w:ins>
    </w:p>
    <w:p w14:paraId="036E9E7A" w14:textId="77777777" w:rsidR="007A5533" w:rsidRPr="000B79B6" w:rsidRDefault="007A5533" w:rsidP="007A5533">
      <w:pPr>
        <w:rPr>
          <w:ins w:id="1589" w:author="01-134212-149" w:date="2022-06-22T20:03:00Z"/>
          <w:rFonts w:ascii="Agency FB" w:hAnsi="Agency FB"/>
          <w:szCs w:val="6"/>
          <w:lang w:val="en-US"/>
          <w:rPrChange w:id="1590" w:author="01-134212-149" w:date="2022-06-22T21:16:00Z">
            <w:rPr>
              <w:ins w:id="1591" w:author="01-134212-149" w:date="2022-06-22T20:03:00Z"/>
              <w:rFonts w:ascii="Agency FB" w:hAnsi="Agency FB"/>
              <w:sz w:val="28"/>
              <w:szCs w:val="6"/>
              <w:lang w:val="en-US"/>
            </w:rPr>
          </w:rPrChange>
        </w:rPr>
      </w:pPr>
      <w:ins w:id="1592" w:author="01-134212-149" w:date="2022-06-22T20:03:00Z">
        <w:r w:rsidRPr="000B79B6">
          <w:rPr>
            <w:rFonts w:ascii="Agency FB" w:hAnsi="Agency FB"/>
            <w:szCs w:val="6"/>
            <w:lang w:val="en-US"/>
            <w:rPrChange w:id="1593" w:author="01-134212-149" w:date="2022-06-22T21:16:00Z">
              <w:rPr>
                <w:rFonts w:ascii="Agency FB" w:hAnsi="Agency FB"/>
                <w:sz w:val="28"/>
                <w:szCs w:val="6"/>
                <w:lang w:val="en-US"/>
              </w:rPr>
            </w:rPrChange>
          </w:rPr>
          <w:tab/>
          <w:t>}</w:t>
        </w:r>
      </w:ins>
    </w:p>
    <w:p w14:paraId="45C25728" w14:textId="77777777" w:rsidR="007A5533" w:rsidRPr="000B79B6" w:rsidRDefault="007A5533" w:rsidP="007A5533">
      <w:pPr>
        <w:rPr>
          <w:ins w:id="1594" w:author="01-134212-149" w:date="2022-06-22T20:03:00Z"/>
          <w:rFonts w:ascii="Agency FB" w:hAnsi="Agency FB"/>
          <w:szCs w:val="6"/>
          <w:lang w:val="en-US"/>
          <w:rPrChange w:id="1595" w:author="01-134212-149" w:date="2022-06-22T21:16:00Z">
            <w:rPr>
              <w:ins w:id="1596" w:author="01-134212-149" w:date="2022-06-22T20:03:00Z"/>
              <w:rFonts w:ascii="Agency FB" w:hAnsi="Agency FB"/>
              <w:sz w:val="28"/>
              <w:szCs w:val="6"/>
              <w:lang w:val="en-US"/>
            </w:rPr>
          </w:rPrChange>
        </w:rPr>
      </w:pPr>
    </w:p>
    <w:p w14:paraId="4B967325" w14:textId="77777777" w:rsidR="007A5533" w:rsidRPr="000B79B6" w:rsidRDefault="007A5533" w:rsidP="007A5533">
      <w:pPr>
        <w:rPr>
          <w:ins w:id="1597" w:author="01-134212-149" w:date="2022-06-22T20:03:00Z"/>
          <w:rFonts w:ascii="Agency FB" w:hAnsi="Agency FB"/>
          <w:szCs w:val="6"/>
          <w:lang w:val="en-US"/>
          <w:rPrChange w:id="1598" w:author="01-134212-149" w:date="2022-06-22T21:16:00Z">
            <w:rPr>
              <w:ins w:id="1599" w:author="01-134212-149" w:date="2022-06-22T20:03:00Z"/>
              <w:rFonts w:ascii="Agency FB" w:hAnsi="Agency FB"/>
              <w:sz w:val="28"/>
              <w:szCs w:val="6"/>
              <w:lang w:val="en-US"/>
            </w:rPr>
          </w:rPrChange>
        </w:rPr>
      </w:pPr>
      <w:ins w:id="1600" w:author="01-134212-149" w:date="2022-06-22T20:03:00Z">
        <w:r w:rsidRPr="000B79B6">
          <w:rPr>
            <w:rFonts w:ascii="Agency FB" w:hAnsi="Agency FB"/>
            <w:szCs w:val="6"/>
            <w:lang w:val="en-US"/>
            <w:rPrChange w:id="1601" w:author="01-134212-149" w:date="2022-06-22T21:16:00Z">
              <w:rPr>
                <w:rFonts w:ascii="Agency FB" w:hAnsi="Agency FB"/>
                <w:sz w:val="28"/>
                <w:szCs w:val="6"/>
                <w:lang w:val="en-US"/>
              </w:rPr>
            </w:rPrChange>
          </w:rPr>
          <w:tab/>
          <w:t>void displayAllCoronaPatients() //Displaying all Corona patient data which would be in the file</w:t>
        </w:r>
      </w:ins>
    </w:p>
    <w:p w14:paraId="65CC3592" w14:textId="77777777" w:rsidR="007A5533" w:rsidRPr="000B79B6" w:rsidRDefault="007A5533" w:rsidP="007A5533">
      <w:pPr>
        <w:rPr>
          <w:ins w:id="1602" w:author="01-134212-149" w:date="2022-06-22T20:03:00Z"/>
          <w:rFonts w:ascii="Agency FB" w:hAnsi="Agency FB"/>
          <w:szCs w:val="6"/>
          <w:lang w:val="en-US"/>
          <w:rPrChange w:id="1603" w:author="01-134212-149" w:date="2022-06-22T21:16:00Z">
            <w:rPr>
              <w:ins w:id="1604" w:author="01-134212-149" w:date="2022-06-22T20:03:00Z"/>
              <w:rFonts w:ascii="Agency FB" w:hAnsi="Agency FB"/>
              <w:sz w:val="28"/>
              <w:szCs w:val="6"/>
              <w:lang w:val="en-US"/>
            </w:rPr>
          </w:rPrChange>
        </w:rPr>
      </w:pPr>
      <w:ins w:id="1605" w:author="01-134212-149" w:date="2022-06-22T20:03:00Z">
        <w:r w:rsidRPr="000B79B6">
          <w:rPr>
            <w:rFonts w:ascii="Agency FB" w:hAnsi="Agency FB"/>
            <w:szCs w:val="6"/>
            <w:lang w:val="en-US"/>
            <w:rPrChange w:id="1606" w:author="01-134212-149" w:date="2022-06-22T21:16:00Z">
              <w:rPr>
                <w:rFonts w:ascii="Agency FB" w:hAnsi="Agency FB"/>
                <w:sz w:val="28"/>
                <w:szCs w:val="6"/>
                <w:lang w:val="en-US"/>
              </w:rPr>
            </w:rPrChange>
          </w:rPr>
          <w:tab/>
          <w:t>{</w:t>
        </w:r>
      </w:ins>
    </w:p>
    <w:p w14:paraId="663007CA" w14:textId="77777777" w:rsidR="007A5533" w:rsidRPr="000B79B6" w:rsidRDefault="007A5533" w:rsidP="007A5533">
      <w:pPr>
        <w:rPr>
          <w:ins w:id="1607" w:author="01-134212-149" w:date="2022-06-22T20:03:00Z"/>
          <w:rFonts w:ascii="Agency FB" w:hAnsi="Agency FB"/>
          <w:szCs w:val="6"/>
          <w:lang w:val="en-US"/>
          <w:rPrChange w:id="1608" w:author="01-134212-149" w:date="2022-06-22T21:16:00Z">
            <w:rPr>
              <w:ins w:id="1609" w:author="01-134212-149" w:date="2022-06-22T20:03:00Z"/>
              <w:rFonts w:ascii="Agency FB" w:hAnsi="Agency FB"/>
              <w:sz w:val="28"/>
              <w:szCs w:val="6"/>
              <w:lang w:val="en-US"/>
            </w:rPr>
          </w:rPrChange>
        </w:rPr>
      </w:pPr>
      <w:ins w:id="1610" w:author="01-134212-149" w:date="2022-06-22T20:03:00Z">
        <w:r w:rsidRPr="000B79B6">
          <w:rPr>
            <w:rFonts w:ascii="Agency FB" w:hAnsi="Agency FB"/>
            <w:szCs w:val="6"/>
            <w:lang w:val="en-US"/>
            <w:rPrChange w:id="1611" w:author="01-134212-149" w:date="2022-06-22T21:16:00Z">
              <w:rPr>
                <w:rFonts w:ascii="Agency FB" w:hAnsi="Agency FB"/>
                <w:sz w:val="28"/>
                <w:szCs w:val="6"/>
                <w:lang w:val="en-US"/>
              </w:rPr>
            </w:rPrChange>
          </w:rPr>
          <w:tab/>
        </w:r>
        <w:r w:rsidRPr="000B79B6">
          <w:rPr>
            <w:rFonts w:ascii="Agency FB" w:hAnsi="Agency FB"/>
            <w:szCs w:val="6"/>
            <w:lang w:val="en-US"/>
            <w:rPrChange w:id="1612" w:author="01-134212-149" w:date="2022-06-22T21:16:00Z">
              <w:rPr>
                <w:rFonts w:ascii="Agency FB" w:hAnsi="Agency FB"/>
                <w:sz w:val="28"/>
                <w:szCs w:val="6"/>
                <w:lang w:val="en-US"/>
              </w:rPr>
            </w:rPrChange>
          </w:rPr>
          <w:tab/>
          <w:t>fstream patient("PATIENT.txt", ios::app | ios::in | ios::out);</w:t>
        </w:r>
      </w:ins>
    </w:p>
    <w:p w14:paraId="5BA7C3D9" w14:textId="77777777" w:rsidR="007A5533" w:rsidRPr="000B79B6" w:rsidRDefault="007A5533" w:rsidP="007A5533">
      <w:pPr>
        <w:rPr>
          <w:ins w:id="1613" w:author="01-134212-149" w:date="2022-06-22T20:03:00Z"/>
          <w:rFonts w:ascii="Agency FB" w:hAnsi="Agency FB"/>
          <w:szCs w:val="6"/>
          <w:lang w:val="en-US"/>
          <w:rPrChange w:id="1614" w:author="01-134212-149" w:date="2022-06-22T21:16:00Z">
            <w:rPr>
              <w:ins w:id="1615" w:author="01-134212-149" w:date="2022-06-22T20:03:00Z"/>
              <w:rFonts w:ascii="Agency FB" w:hAnsi="Agency FB"/>
              <w:sz w:val="28"/>
              <w:szCs w:val="6"/>
              <w:lang w:val="en-US"/>
            </w:rPr>
          </w:rPrChange>
        </w:rPr>
      </w:pPr>
      <w:ins w:id="1616" w:author="01-134212-149" w:date="2022-06-22T20:03:00Z">
        <w:r w:rsidRPr="000B79B6">
          <w:rPr>
            <w:rFonts w:ascii="Agency FB" w:hAnsi="Agency FB"/>
            <w:szCs w:val="6"/>
            <w:lang w:val="en-US"/>
            <w:rPrChange w:id="1617" w:author="01-134212-149" w:date="2022-06-22T21:16:00Z">
              <w:rPr>
                <w:rFonts w:ascii="Agency FB" w:hAnsi="Agency FB"/>
                <w:sz w:val="28"/>
                <w:szCs w:val="6"/>
                <w:lang w:val="en-US"/>
              </w:rPr>
            </w:rPrChange>
          </w:rPr>
          <w:tab/>
        </w:r>
        <w:r w:rsidRPr="000B79B6">
          <w:rPr>
            <w:rFonts w:ascii="Agency FB" w:hAnsi="Agency FB"/>
            <w:szCs w:val="6"/>
            <w:lang w:val="en-US"/>
            <w:rPrChange w:id="1618" w:author="01-134212-149" w:date="2022-06-22T21:16:00Z">
              <w:rPr>
                <w:rFonts w:ascii="Agency FB" w:hAnsi="Agency FB"/>
                <w:sz w:val="28"/>
                <w:szCs w:val="6"/>
                <w:lang w:val="en-US"/>
              </w:rPr>
            </w:rPrChange>
          </w:rPr>
          <w:tab/>
          <w:t>if (!patient)</w:t>
        </w:r>
      </w:ins>
    </w:p>
    <w:p w14:paraId="4E113226" w14:textId="77777777" w:rsidR="007A5533" w:rsidRPr="000B79B6" w:rsidRDefault="007A5533" w:rsidP="007A5533">
      <w:pPr>
        <w:rPr>
          <w:ins w:id="1619" w:author="01-134212-149" w:date="2022-06-22T20:03:00Z"/>
          <w:rFonts w:ascii="Agency FB" w:hAnsi="Agency FB"/>
          <w:szCs w:val="6"/>
          <w:lang w:val="en-US"/>
          <w:rPrChange w:id="1620" w:author="01-134212-149" w:date="2022-06-22T21:16:00Z">
            <w:rPr>
              <w:ins w:id="1621" w:author="01-134212-149" w:date="2022-06-22T20:03:00Z"/>
              <w:rFonts w:ascii="Agency FB" w:hAnsi="Agency FB"/>
              <w:sz w:val="28"/>
              <w:szCs w:val="6"/>
              <w:lang w:val="en-US"/>
            </w:rPr>
          </w:rPrChange>
        </w:rPr>
      </w:pPr>
      <w:ins w:id="1622" w:author="01-134212-149" w:date="2022-06-22T20:03:00Z">
        <w:r w:rsidRPr="000B79B6">
          <w:rPr>
            <w:rFonts w:ascii="Agency FB" w:hAnsi="Agency FB"/>
            <w:szCs w:val="6"/>
            <w:lang w:val="en-US"/>
            <w:rPrChange w:id="1623" w:author="01-134212-149" w:date="2022-06-22T21:16:00Z">
              <w:rPr>
                <w:rFonts w:ascii="Agency FB" w:hAnsi="Agency FB"/>
                <w:sz w:val="28"/>
                <w:szCs w:val="6"/>
                <w:lang w:val="en-US"/>
              </w:rPr>
            </w:rPrChange>
          </w:rPr>
          <w:tab/>
        </w:r>
        <w:r w:rsidRPr="000B79B6">
          <w:rPr>
            <w:rFonts w:ascii="Agency FB" w:hAnsi="Agency FB"/>
            <w:szCs w:val="6"/>
            <w:lang w:val="en-US"/>
            <w:rPrChange w:id="1624" w:author="01-134212-149" w:date="2022-06-22T21:16:00Z">
              <w:rPr>
                <w:rFonts w:ascii="Agency FB" w:hAnsi="Agency FB"/>
                <w:sz w:val="28"/>
                <w:szCs w:val="6"/>
                <w:lang w:val="en-US"/>
              </w:rPr>
            </w:rPrChange>
          </w:rPr>
          <w:tab/>
          <w:t>{</w:t>
        </w:r>
      </w:ins>
    </w:p>
    <w:p w14:paraId="04BDBF3D" w14:textId="77777777" w:rsidR="007A5533" w:rsidRPr="000B79B6" w:rsidRDefault="007A5533" w:rsidP="007A5533">
      <w:pPr>
        <w:rPr>
          <w:ins w:id="1625" w:author="01-134212-149" w:date="2022-06-22T20:03:00Z"/>
          <w:rFonts w:ascii="Agency FB" w:hAnsi="Agency FB"/>
          <w:szCs w:val="6"/>
          <w:lang w:val="en-US"/>
          <w:rPrChange w:id="1626" w:author="01-134212-149" w:date="2022-06-22T21:16:00Z">
            <w:rPr>
              <w:ins w:id="1627" w:author="01-134212-149" w:date="2022-06-22T20:03:00Z"/>
              <w:rFonts w:ascii="Agency FB" w:hAnsi="Agency FB"/>
              <w:sz w:val="28"/>
              <w:szCs w:val="6"/>
              <w:lang w:val="en-US"/>
            </w:rPr>
          </w:rPrChange>
        </w:rPr>
      </w:pPr>
      <w:ins w:id="1628" w:author="01-134212-149" w:date="2022-06-22T20:03:00Z">
        <w:r w:rsidRPr="000B79B6">
          <w:rPr>
            <w:rFonts w:ascii="Agency FB" w:hAnsi="Agency FB"/>
            <w:szCs w:val="6"/>
            <w:lang w:val="en-US"/>
            <w:rPrChange w:id="1629" w:author="01-134212-149" w:date="2022-06-22T21:16:00Z">
              <w:rPr>
                <w:rFonts w:ascii="Agency FB" w:hAnsi="Agency FB"/>
                <w:sz w:val="28"/>
                <w:szCs w:val="6"/>
                <w:lang w:val="en-US"/>
              </w:rPr>
            </w:rPrChange>
          </w:rPr>
          <w:tab/>
        </w:r>
        <w:r w:rsidRPr="000B79B6">
          <w:rPr>
            <w:rFonts w:ascii="Agency FB" w:hAnsi="Agency FB"/>
            <w:szCs w:val="6"/>
            <w:lang w:val="en-US"/>
            <w:rPrChange w:id="1630" w:author="01-134212-149" w:date="2022-06-22T21:16:00Z">
              <w:rPr>
                <w:rFonts w:ascii="Agency FB" w:hAnsi="Agency FB"/>
                <w:sz w:val="28"/>
                <w:szCs w:val="6"/>
                <w:lang w:val="en-US"/>
              </w:rPr>
            </w:rPrChange>
          </w:rPr>
          <w:tab/>
        </w:r>
        <w:r w:rsidRPr="000B79B6">
          <w:rPr>
            <w:rFonts w:ascii="Agency FB" w:hAnsi="Agency FB"/>
            <w:szCs w:val="6"/>
            <w:lang w:val="en-US"/>
            <w:rPrChange w:id="1631" w:author="01-134212-149" w:date="2022-06-22T21:16:00Z">
              <w:rPr>
                <w:rFonts w:ascii="Agency FB" w:hAnsi="Agency FB"/>
                <w:sz w:val="28"/>
                <w:szCs w:val="6"/>
                <w:lang w:val="en-US"/>
              </w:rPr>
            </w:rPrChange>
          </w:rPr>
          <w:tab/>
          <w:t>cout &lt;&lt; "File opening error:" &lt;&lt; endl;</w:t>
        </w:r>
      </w:ins>
    </w:p>
    <w:p w14:paraId="7E5E3C0E" w14:textId="77777777" w:rsidR="007A5533" w:rsidRPr="000B79B6" w:rsidRDefault="007A5533" w:rsidP="007A5533">
      <w:pPr>
        <w:rPr>
          <w:ins w:id="1632" w:author="01-134212-149" w:date="2022-06-22T20:03:00Z"/>
          <w:rFonts w:ascii="Agency FB" w:hAnsi="Agency FB"/>
          <w:szCs w:val="6"/>
          <w:lang w:val="en-US"/>
          <w:rPrChange w:id="1633" w:author="01-134212-149" w:date="2022-06-22T21:16:00Z">
            <w:rPr>
              <w:ins w:id="1634" w:author="01-134212-149" w:date="2022-06-22T20:03:00Z"/>
              <w:rFonts w:ascii="Agency FB" w:hAnsi="Agency FB"/>
              <w:sz w:val="28"/>
              <w:szCs w:val="6"/>
              <w:lang w:val="en-US"/>
            </w:rPr>
          </w:rPrChange>
        </w:rPr>
      </w:pPr>
      <w:ins w:id="1635" w:author="01-134212-149" w:date="2022-06-22T20:03:00Z">
        <w:r w:rsidRPr="000B79B6">
          <w:rPr>
            <w:rFonts w:ascii="Agency FB" w:hAnsi="Agency FB"/>
            <w:szCs w:val="6"/>
            <w:lang w:val="en-US"/>
            <w:rPrChange w:id="1636" w:author="01-134212-149" w:date="2022-06-22T21:16:00Z">
              <w:rPr>
                <w:rFonts w:ascii="Agency FB" w:hAnsi="Agency FB"/>
                <w:sz w:val="28"/>
                <w:szCs w:val="6"/>
                <w:lang w:val="en-US"/>
              </w:rPr>
            </w:rPrChange>
          </w:rPr>
          <w:tab/>
        </w:r>
        <w:r w:rsidRPr="000B79B6">
          <w:rPr>
            <w:rFonts w:ascii="Agency FB" w:hAnsi="Agency FB"/>
            <w:szCs w:val="6"/>
            <w:lang w:val="en-US"/>
            <w:rPrChange w:id="1637" w:author="01-134212-149" w:date="2022-06-22T21:16:00Z">
              <w:rPr>
                <w:rFonts w:ascii="Agency FB" w:hAnsi="Agency FB"/>
                <w:sz w:val="28"/>
                <w:szCs w:val="6"/>
                <w:lang w:val="en-US"/>
              </w:rPr>
            </w:rPrChange>
          </w:rPr>
          <w:tab/>
        </w:r>
        <w:r w:rsidRPr="000B79B6">
          <w:rPr>
            <w:rFonts w:ascii="Agency FB" w:hAnsi="Agency FB"/>
            <w:szCs w:val="6"/>
            <w:lang w:val="en-US"/>
            <w:rPrChange w:id="1638" w:author="01-134212-149" w:date="2022-06-22T21:16:00Z">
              <w:rPr>
                <w:rFonts w:ascii="Agency FB" w:hAnsi="Agency FB"/>
                <w:sz w:val="28"/>
                <w:szCs w:val="6"/>
                <w:lang w:val="en-US"/>
              </w:rPr>
            </w:rPrChange>
          </w:rPr>
          <w:tab/>
          <w:t>exit(1);</w:t>
        </w:r>
      </w:ins>
    </w:p>
    <w:p w14:paraId="0032EE6F" w14:textId="77777777" w:rsidR="007A5533" w:rsidRPr="000B79B6" w:rsidRDefault="007A5533" w:rsidP="007A5533">
      <w:pPr>
        <w:rPr>
          <w:ins w:id="1639" w:author="01-134212-149" w:date="2022-06-22T20:03:00Z"/>
          <w:rFonts w:ascii="Agency FB" w:hAnsi="Agency FB"/>
          <w:szCs w:val="6"/>
          <w:lang w:val="en-US"/>
          <w:rPrChange w:id="1640" w:author="01-134212-149" w:date="2022-06-22T21:16:00Z">
            <w:rPr>
              <w:ins w:id="1641" w:author="01-134212-149" w:date="2022-06-22T20:03:00Z"/>
              <w:rFonts w:ascii="Agency FB" w:hAnsi="Agency FB"/>
              <w:sz w:val="28"/>
              <w:szCs w:val="6"/>
              <w:lang w:val="en-US"/>
            </w:rPr>
          </w:rPrChange>
        </w:rPr>
      </w:pPr>
      <w:ins w:id="1642" w:author="01-134212-149" w:date="2022-06-22T20:03:00Z">
        <w:r w:rsidRPr="000B79B6">
          <w:rPr>
            <w:rFonts w:ascii="Agency FB" w:hAnsi="Agency FB"/>
            <w:szCs w:val="6"/>
            <w:lang w:val="en-US"/>
            <w:rPrChange w:id="1643" w:author="01-134212-149" w:date="2022-06-22T21:16:00Z">
              <w:rPr>
                <w:rFonts w:ascii="Agency FB" w:hAnsi="Agency FB"/>
                <w:sz w:val="28"/>
                <w:szCs w:val="6"/>
                <w:lang w:val="en-US"/>
              </w:rPr>
            </w:rPrChange>
          </w:rPr>
          <w:tab/>
        </w:r>
        <w:r w:rsidRPr="000B79B6">
          <w:rPr>
            <w:rFonts w:ascii="Agency FB" w:hAnsi="Agency FB"/>
            <w:szCs w:val="6"/>
            <w:lang w:val="en-US"/>
            <w:rPrChange w:id="1644" w:author="01-134212-149" w:date="2022-06-22T21:16:00Z">
              <w:rPr>
                <w:rFonts w:ascii="Agency FB" w:hAnsi="Agency FB"/>
                <w:sz w:val="28"/>
                <w:szCs w:val="6"/>
                <w:lang w:val="en-US"/>
              </w:rPr>
            </w:rPrChange>
          </w:rPr>
          <w:tab/>
          <w:t>}</w:t>
        </w:r>
      </w:ins>
    </w:p>
    <w:p w14:paraId="3CF1C9DA" w14:textId="77777777" w:rsidR="007A5533" w:rsidRPr="000B79B6" w:rsidRDefault="007A5533" w:rsidP="007A5533">
      <w:pPr>
        <w:rPr>
          <w:ins w:id="1645" w:author="01-134212-149" w:date="2022-06-22T20:03:00Z"/>
          <w:rFonts w:ascii="Agency FB" w:hAnsi="Agency FB"/>
          <w:szCs w:val="6"/>
          <w:lang w:val="en-US"/>
          <w:rPrChange w:id="1646" w:author="01-134212-149" w:date="2022-06-22T21:16:00Z">
            <w:rPr>
              <w:ins w:id="1647" w:author="01-134212-149" w:date="2022-06-22T20:03:00Z"/>
              <w:rFonts w:ascii="Agency FB" w:hAnsi="Agency FB"/>
              <w:sz w:val="28"/>
              <w:szCs w:val="6"/>
              <w:lang w:val="en-US"/>
            </w:rPr>
          </w:rPrChange>
        </w:rPr>
      </w:pPr>
      <w:ins w:id="1648" w:author="01-134212-149" w:date="2022-06-22T20:03:00Z">
        <w:r w:rsidRPr="000B79B6">
          <w:rPr>
            <w:rFonts w:ascii="Agency FB" w:hAnsi="Agency FB"/>
            <w:szCs w:val="6"/>
            <w:lang w:val="en-US"/>
            <w:rPrChange w:id="1649" w:author="01-134212-149" w:date="2022-06-22T21:16:00Z">
              <w:rPr>
                <w:rFonts w:ascii="Agency FB" w:hAnsi="Agency FB"/>
                <w:sz w:val="28"/>
                <w:szCs w:val="6"/>
                <w:lang w:val="en-US"/>
              </w:rPr>
            </w:rPrChange>
          </w:rPr>
          <w:tab/>
        </w:r>
        <w:r w:rsidRPr="000B79B6">
          <w:rPr>
            <w:rFonts w:ascii="Agency FB" w:hAnsi="Agency FB"/>
            <w:szCs w:val="6"/>
            <w:lang w:val="en-US"/>
            <w:rPrChange w:id="1650" w:author="01-134212-149" w:date="2022-06-22T21:16:00Z">
              <w:rPr>
                <w:rFonts w:ascii="Agency FB" w:hAnsi="Agency FB"/>
                <w:sz w:val="28"/>
                <w:szCs w:val="6"/>
                <w:lang w:val="en-US"/>
              </w:rPr>
            </w:rPrChange>
          </w:rPr>
          <w:tab/>
          <w:t>cin.ignore();</w:t>
        </w:r>
      </w:ins>
    </w:p>
    <w:p w14:paraId="22D98C83" w14:textId="77777777" w:rsidR="007A5533" w:rsidRPr="000B79B6" w:rsidRDefault="007A5533" w:rsidP="007A5533">
      <w:pPr>
        <w:rPr>
          <w:ins w:id="1651" w:author="01-134212-149" w:date="2022-06-22T20:03:00Z"/>
          <w:rFonts w:ascii="Agency FB" w:hAnsi="Agency FB"/>
          <w:szCs w:val="6"/>
          <w:lang w:val="en-US"/>
          <w:rPrChange w:id="1652" w:author="01-134212-149" w:date="2022-06-22T21:16:00Z">
            <w:rPr>
              <w:ins w:id="1653" w:author="01-134212-149" w:date="2022-06-22T20:03:00Z"/>
              <w:rFonts w:ascii="Agency FB" w:hAnsi="Agency FB"/>
              <w:sz w:val="28"/>
              <w:szCs w:val="6"/>
              <w:lang w:val="en-US"/>
            </w:rPr>
          </w:rPrChange>
        </w:rPr>
      </w:pPr>
      <w:ins w:id="1654" w:author="01-134212-149" w:date="2022-06-22T20:03:00Z">
        <w:r w:rsidRPr="000B79B6">
          <w:rPr>
            <w:rFonts w:ascii="Agency FB" w:hAnsi="Agency FB"/>
            <w:szCs w:val="6"/>
            <w:lang w:val="en-US"/>
            <w:rPrChange w:id="1655" w:author="01-134212-149" w:date="2022-06-22T21:16:00Z">
              <w:rPr>
                <w:rFonts w:ascii="Agency FB" w:hAnsi="Agency FB"/>
                <w:sz w:val="28"/>
                <w:szCs w:val="6"/>
                <w:lang w:val="en-US"/>
              </w:rPr>
            </w:rPrChange>
          </w:rPr>
          <w:tab/>
        </w:r>
        <w:r w:rsidRPr="000B79B6">
          <w:rPr>
            <w:rFonts w:ascii="Agency FB" w:hAnsi="Agency FB"/>
            <w:szCs w:val="6"/>
            <w:lang w:val="en-US"/>
            <w:rPrChange w:id="1656" w:author="01-134212-149" w:date="2022-06-22T21:16:00Z">
              <w:rPr>
                <w:rFonts w:ascii="Agency FB" w:hAnsi="Agency FB"/>
                <w:sz w:val="28"/>
                <w:szCs w:val="6"/>
                <w:lang w:val="en-US"/>
              </w:rPr>
            </w:rPrChange>
          </w:rPr>
          <w:tab/>
          <w:t>cout &lt;&lt; "\n\n\n";</w:t>
        </w:r>
      </w:ins>
    </w:p>
    <w:p w14:paraId="0EF03710" w14:textId="77777777" w:rsidR="007A5533" w:rsidRPr="000B79B6" w:rsidRDefault="007A5533" w:rsidP="007A5533">
      <w:pPr>
        <w:rPr>
          <w:ins w:id="1657" w:author="01-134212-149" w:date="2022-06-22T20:03:00Z"/>
          <w:rFonts w:ascii="Agency FB" w:hAnsi="Agency FB"/>
          <w:szCs w:val="6"/>
          <w:lang w:val="en-US"/>
          <w:rPrChange w:id="1658" w:author="01-134212-149" w:date="2022-06-22T21:16:00Z">
            <w:rPr>
              <w:ins w:id="1659" w:author="01-134212-149" w:date="2022-06-22T20:03:00Z"/>
              <w:rFonts w:ascii="Agency FB" w:hAnsi="Agency FB"/>
              <w:sz w:val="28"/>
              <w:szCs w:val="6"/>
              <w:lang w:val="en-US"/>
            </w:rPr>
          </w:rPrChange>
        </w:rPr>
      </w:pPr>
      <w:ins w:id="1660" w:author="01-134212-149" w:date="2022-06-22T20:03:00Z">
        <w:r w:rsidRPr="000B79B6">
          <w:rPr>
            <w:rFonts w:ascii="Agency FB" w:hAnsi="Agency FB"/>
            <w:szCs w:val="6"/>
            <w:lang w:val="en-US"/>
            <w:rPrChange w:id="1661" w:author="01-134212-149" w:date="2022-06-22T21:16:00Z">
              <w:rPr>
                <w:rFonts w:ascii="Agency FB" w:hAnsi="Agency FB"/>
                <w:sz w:val="28"/>
                <w:szCs w:val="6"/>
                <w:lang w:val="en-US"/>
              </w:rPr>
            </w:rPrChange>
          </w:rPr>
          <w:tab/>
        </w:r>
        <w:r w:rsidRPr="000B79B6">
          <w:rPr>
            <w:rFonts w:ascii="Agency FB" w:hAnsi="Agency FB"/>
            <w:szCs w:val="6"/>
            <w:lang w:val="en-US"/>
            <w:rPrChange w:id="1662" w:author="01-134212-149" w:date="2022-06-22T21:16:00Z">
              <w:rPr>
                <w:rFonts w:ascii="Agency FB" w:hAnsi="Agency FB"/>
                <w:sz w:val="28"/>
                <w:szCs w:val="6"/>
                <w:lang w:val="en-US"/>
              </w:rPr>
            </w:rPrChange>
          </w:rPr>
          <w:tab/>
          <w:t>Patient p;</w:t>
        </w:r>
      </w:ins>
    </w:p>
    <w:p w14:paraId="307D2081" w14:textId="77777777" w:rsidR="007A5533" w:rsidRPr="000B79B6" w:rsidRDefault="007A5533" w:rsidP="007A5533">
      <w:pPr>
        <w:rPr>
          <w:ins w:id="1663" w:author="01-134212-149" w:date="2022-06-22T20:03:00Z"/>
          <w:rFonts w:ascii="Agency FB" w:hAnsi="Agency FB"/>
          <w:szCs w:val="6"/>
          <w:lang w:val="en-US"/>
          <w:rPrChange w:id="1664" w:author="01-134212-149" w:date="2022-06-22T21:16:00Z">
            <w:rPr>
              <w:ins w:id="1665" w:author="01-134212-149" w:date="2022-06-22T20:03:00Z"/>
              <w:rFonts w:ascii="Agency FB" w:hAnsi="Agency FB"/>
              <w:sz w:val="28"/>
              <w:szCs w:val="6"/>
              <w:lang w:val="en-US"/>
            </w:rPr>
          </w:rPrChange>
        </w:rPr>
      </w:pPr>
      <w:ins w:id="1666" w:author="01-134212-149" w:date="2022-06-22T20:03:00Z">
        <w:r w:rsidRPr="000B79B6">
          <w:rPr>
            <w:rFonts w:ascii="Agency FB" w:hAnsi="Agency FB"/>
            <w:szCs w:val="6"/>
            <w:lang w:val="en-US"/>
            <w:rPrChange w:id="1667" w:author="01-134212-149" w:date="2022-06-22T21:16:00Z">
              <w:rPr>
                <w:rFonts w:ascii="Agency FB" w:hAnsi="Agency FB"/>
                <w:sz w:val="28"/>
                <w:szCs w:val="6"/>
                <w:lang w:val="en-US"/>
              </w:rPr>
            </w:rPrChange>
          </w:rPr>
          <w:tab/>
        </w:r>
        <w:r w:rsidRPr="000B79B6">
          <w:rPr>
            <w:rFonts w:ascii="Agency FB" w:hAnsi="Agency FB"/>
            <w:szCs w:val="6"/>
            <w:lang w:val="en-US"/>
            <w:rPrChange w:id="1668" w:author="01-134212-149" w:date="2022-06-22T21:16:00Z">
              <w:rPr>
                <w:rFonts w:ascii="Agency FB" w:hAnsi="Agency FB"/>
                <w:sz w:val="28"/>
                <w:szCs w:val="6"/>
                <w:lang w:val="en-US"/>
              </w:rPr>
            </w:rPrChange>
          </w:rPr>
          <w:tab/>
          <w:t>CoronaPatient CP;</w:t>
        </w:r>
      </w:ins>
    </w:p>
    <w:p w14:paraId="4B54B779" w14:textId="77777777" w:rsidR="007A5533" w:rsidRPr="000B79B6" w:rsidRDefault="007A5533" w:rsidP="007A5533">
      <w:pPr>
        <w:rPr>
          <w:ins w:id="1669" w:author="01-134212-149" w:date="2022-06-22T20:03:00Z"/>
          <w:rFonts w:ascii="Agency FB" w:hAnsi="Agency FB"/>
          <w:szCs w:val="6"/>
          <w:lang w:val="en-US"/>
          <w:rPrChange w:id="1670" w:author="01-134212-149" w:date="2022-06-22T21:16:00Z">
            <w:rPr>
              <w:ins w:id="1671" w:author="01-134212-149" w:date="2022-06-22T20:03:00Z"/>
              <w:rFonts w:ascii="Agency FB" w:hAnsi="Agency FB"/>
              <w:sz w:val="28"/>
              <w:szCs w:val="6"/>
              <w:lang w:val="en-US"/>
            </w:rPr>
          </w:rPrChange>
        </w:rPr>
      </w:pPr>
      <w:ins w:id="1672" w:author="01-134212-149" w:date="2022-06-22T20:03:00Z">
        <w:r w:rsidRPr="000B79B6">
          <w:rPr>
            <w:rFonts w:ascii="Agency FB" w:hAnsi="Agency FB"/>
            <w:szCs w:val="6"/>
            <w:lang w:val="en-US"/>
            <w:rPrChange w:id="1673" w:author="01-134212-149" w:date="2022-06-22T21:16:00Z">
              <w:rPr>
                <w:rFonts w:ascii="Agency FB" w:hAnsi="Agency FB"/>
                <w:sz w:val="28"/>
                <w:szCs w:val="6"/>
                <w:lang w:val="en-US"/>
              </w:rPr>
            </w:rPrChange>
          </w:rPr>
          <w:tab/>
        </w:r>
        <w:r w:rsidRPr="000B79B6">
          <w:rPr>
            <w:rFonts w:ascii="Agency FB" w:hAnsi="Agency FB"/>
            <w:szCs w:val="6"/>
            <w:lang w:val="en-US"/>
            <w:rPrChange w:id="1674" w:author="01-134212-149" w:date="2022-06-22T21:16:00Z">
              <w:rPr>
                <w:rFonts w:ascii="Agency FB" w:hAnsi="Agency FB"/>
                <w:sz w:val="28"/>
                <w:szCs w:val="6"/>
                <w:lang w:val="en-US"/>
              </w:rPr>
            </w:rPrChange>
          </w:rPr>
          <w:tab/>
          <w:t>int a = 0;</w:t>
        </w:r>
      </w:ins>
    </w:p>
    <w:p w14:paraId="0C0F8928" w14:textId="77777777" w:rsidR="007A5533" w:rsidRPr="000B79B6" w:rsidRDefault="007A5533" w:rsidP="007A5533">
      <w:pPr>
        <w:rPr>
          <w:ins w:id="1675" w:author="01-134212-149" w:date="2022-06-22T20:03:00Z"/>
          <w:rFonts w:ascii="Agency FB" w:hAnsi="Agency FB"/>
          <w:szCs w:val="6"/>
          <w:lang w:val="en-US"/>
          <w:rPrChange w:id="1676" w:author="01-134212-149" w:date="2022-06-22T21:16:00Z">
            <w:rPr>
              <w:ins w:id="1677" w:author="01-134212-149" w:date="2022-06-22T20:03:00Z"/>
              <w:rFonts w:ascii="Agency FB" w:hAnsi="Agency FB"/>
              <w:sz w:val="28"/>
              <w:szCs w:val="6"/>
              <w:lang w:val="en-US"/>
            </w:rPr>
          </w:rPrChange>
        </w:rPr>
      </w:pPr>
      <w:ins w:id="1678" w:author="01-134212-149" w:date="2022-06-22T20:03:00Z">
        <w:r w:rsidRPr="000B79B6">
          <w:rPr>
            <w:rFonts w:ascii="Agency FB" w:hAnsi="Agency FB"/>
            <w:szCs w:val="6"/>
            <w:lang w:val="en-US"/>
            <w:rPrChange w:id="1679" w:author="01-134212-149" w:date="2022-06-22T21:16:00Z">
              <w:rPr>
                <w:rFonts w:ascii="Agency FB" w:hAnsi="Agency FB"/>
                <w:sz w:val="28"/>
                <w:szCs w:val="6"/>
                <w:lang w:val="en-US"/>
              </w:rPr>
            </w:rPrChange>
          </w:rPr>
          <w:tab/>
        </w:r>
        <w:r w:rsidRPr="000B79B6">
          <w:rPr>
            <w:rFonts w:ascii="Agency FB" w:hAnsi="Agency FB"/>
            <w:szCs w:val="6"/>
            <w:lang w:val="en-US"/>
            <w:rPrChange w:id="1680" w:author="01-134212-149" w:date="2022-06-22T21:16:00Z">
              <w:rPr>
                <w:rFonts w:ascii="Agency FB" w:hAnsi="Agency FB"/>
                <w:sz w:val="28"/>
                <w:szCs w:val="6"/>
                <w:lang w:val="en-US"/>
              </w:rPr>
            </w:rPrChange>
          </w:rPr>
          <w:tab/>
          <w:t>cout &lt;&lt; setiosflags(ios::left) &lt;&lt; setw(30) &lt;&lt; "Name" &lt;&lt; setw(10) &lt;&lt; "Age" &lt;&lt; setw(30) &lt;&lt; "Address" &lt;&lt; setw(15) &lt;&lt; "Status" &lt;&lt; setw(30) &lt;&lt; "Symptoms" &lt;&lt; setw(15) &lt;&lt; "Imm. Level" &lt;&lt; setw(15) &lt;&lt; "City\n\n" &lt;&lt; endl;</w:t>
        </w:r>
      </w:ins>
    </w:p>
    <w:p w14:paraId="4B0D8219" w14:textId="77777777" w:rsidR="007A5533" w:rsidRPr="000B79B6" w:rsidRDefault="007A5533" w:rsidP="007A5533">
      <w:pPr>
        <w:rPr>
          <w:ins w:id="1681" w:author="01-134212-149" w:date="2022-06-22T20:03:00Z"/>
          <w:rFonts w:ascii="Agency FB" w:hAnsi="Agency FB"/>
          <w:szCs w:val="6"/>
          <w:lang w:val="en-US"/>
          <w:rPrChange w:id="1682" w:author="01-134212-149" w:date="2022-06-22T21:16:00Z">
            <w:rPr>
              <w:ins w:id="1683" w:author="01-134212-149" w:date="2022-06-22T20:03:00Z"/>
              <w:rFonts w:ascii="Agency FB" w:hAnsi="Agency FB"/>
              <w:sz w:val="28"/>
              <w:szCs w:val="6"/>
              <w:lang w:val="en-US"/>
            </w:rPr>
          </w:rPrChange>
        </w:rPr>
      </w:pPr>
      <w:ins w:id="1684" w:author="01-134212-149" w:date="2022-06-22T20:03:00Z">
        <w:r w:rsidRPr="000B79B6">
          <w:rPr>
            <w:rFonts w:ascii="Agency FB" w:hAnsi="Agency FB"/>
            <w:szCs w:val="6"/>
            <w:lang w:val="en-US"/>
            <w:rPrChange w:id="1685" w:author="01-134212-149" w:date="2022-06-22T21:16:00Z">
              <w:rPr>
                <w:rFonts w:ascii="Agency FB" w:hAnsi="Agency FB"/>
                <w:sz w:val="28"/>
                <w:szCs w:val="6"/>
                <w:lang w:val="en-US"/>
              </w:rPr>
            </w:rPrChange>
          </w:rPr>
          <w:tab/>
        </w:r>
        <w:r w:rsidRPr="000B79B6">
          <w:rPr>
            <w:rFonts w:ascii="Agency FB" w:hAnsi="Agency FB"/>
            <w:szCs w:val="6"/>
            <w:lang w:val="en-US"/>
            <w:rPrChange w:id="1686" w:author="01-134212-149" w:date="2022-06-22T21:16:00Z">
              <w:rPr>
                <w:rFonts w:ascii="Agency FB" w:hAnsi="Agency FB"/>
                <w:sz w:val="28"/>
                <w:szCs w:val="6"/>
                <w:lang w:val="en-US"/>
              </w:rPr>
            </w:rPrChange>
          </w:rPr>
          <w:tab/>
          <w:t>while (patient &gt;&gt; p.PatientName &gt;&gt; p.Age &gt;&gt; p.Address &gt;&gt; p.Status &gt;&gt; CP.Symptoms &gt;&gt; CP.ImmunityLevel &gt;&gt; CP.CityName)</w:t>
        </w:r>
      </w:ins>
    </w:p>
    <w:p w14:paraId="6044C642" w14:textId="77777777" w:rsidR="007A5533" w:rsidRPr="000B79B6" w:rsidRDefault="007A5533" w:rsidP="007A5533">
      <w:pPr>
        <w:rPr>
          <w:ins w:id="1687" w:author="01-134212-149" w:date="2022-06-22T20:03:00Z"/>
          <w:rFonts w:ascii="Agency FB" w:hAnsi="Agency FB"/>
          <w:szCs w:val="6"/>
          <w:lang w:val="en-US"/>
          <w:rPrChange w:id="1688" w:author="01-134212-149" w:date="2022-06-22T21:16:00Z">
            <w:rPr>
              <w:ins w:id="1689" w:author="01-134212-149" w:date="2022-06-22T20:03:00Z"/>
              <w:rFonts w:ascii="Agency FB" w:hAnsi="Agency FB"/>
              <w:sz w:val="28"/>
              <w:szCs w:val="6"/>
              <w:lang w:val="en-US"/>
            </w:rPr>
          </w:rPrChange>
        </w:rPr>
      </w:pPr>
      <w:ins w:id="1690" w:author="01-134212-149" w:date="2022-06-22T20:03:00Z">
        <w:r w:rsidRPr="000B79B6">
          <w:rPr>
            <w:rFonts w:ascii="Agency FB" w:hAnsi="Agency FB"/>
            <w:szCs w:val="6"/>
            <w:lang w:val="en-US"/>
            <w:rPrChange w:id="1691" w:author="01-134212-149" w:date="2022-06-22T21:16:00Z">
              <w:rPr>
                <w:rFonts w:ascii="Agency FB" w:hAnsi="Agency FB"/>
                <w:sz w:val="28"/>
                <w:szCs w:val="6"/>
                <w:lang w:val="en-US"/>
              </w:rPr>
            </w:rPrChange>
          </w:rPr>
          <w:tab/>
        </w:r>
        <w:r w:rsidRPr="000B79B6">
          <w:rPr>
            <w:rFonts w:ascii="Agency FB" w:hAnsi="Agency FB"/>
            <w:szCs w:val="6"/>
            <w:lang w:val="en-US"/>
            <w:rPrChange w:id="1692" w:author="01-134212-149" w:date="2022-06-22T21:16:00Z">
              <w:rPr>
                <w:rFonts w:ascii="Agency FB" w:hAnsi="Agency FB"/>
                <w:sz w:val="28"/>
                <w:szCs w:val="6"/>
                <w:lang w:val="en-US"/>
              </w:rPr>
            </w:rPrChange>
          </w:rPr>
          <w:tab/>
          <w:t>{</w:t>
        </w:r>
      </w:ins>
    </w:p>
    <w:p w14:paraId="4976AF43" w14:textId="77777777" w:rsidR="007A5533" w:rsidRPr="000B79B6" w:rsidRDefault="007A5533" w:rsidP="007A5533">
      <w:pPr>
        <w:rPr>
          <w:ins w:id="1693" w:author="01-134212-149" w:date="2022-06-22T20:03:00Z"/>
          <w:rFonts w:ascii="Agency FB" w:hAnsi="Agency FB"/>
          <w:szCs w:val="6"/>
          <w:lang w:val="en-US"/>
          <w:rPrChange w:id="1694" w:author="01-134212-149" w:date="2022-06-22T21:16:00Z">
            <w:rPr>
              <w:ins w:id="1695" w:author="01-134212-149" w:date="2022-06-22T20:03:00Z"/>
              <w:rFonts w:ascii="Agency FB" w:hAnsi="Agency FB"/>
              <w:sz w:val="28"/>
              <w:szCs w:val="6"/>
              <w:lang w:val="en-US"/>
            </w:rPr>
          </w:rPrChange>
        </w:rPr>
      </w:pPr>
      <w:ins w:id="1696" w:author="01-134212-149" w:date="2022-06-22T20:03:00Z">
        <w:r w:rsidRPr="000B79B6">
          <w:rPr>
            <w:rFonts w:ascii="Agency FB" w:hAnsi="Agency FB"/>
            <w:szCs w:val="6"/>
            <w:lang w:val="en-US"/>
            <w:rPrChange w:id="1697" w:author="01-134212-149" w:date="2022-06-22T21:16:00Z">
              <w:rPr>
                <w:rFonts w:ascii="Agency FB" w:hAnsi="Agency FB"/>
                <w:sz w:val="28"/>
                <w:szCs w:val="6"/>
                <w:lang w:val="en-US"/>
              </w:rPr>
            </w:rPrChange>
          </w:rPr>
          <w:tab/>
        </w:r>
        <w:r w:rsidRPr="000B79B6">
          <w:rPr>
            <w:rFonts w:ascii="Agency FB" w:hAnsi="Agency FB"/>
            <w:szCs w:val="6"/>
            <w:lang w:val="en-US"/>
            <w:rPrChange w:id="1698" w:author="01-134212-149" w:date="2022-06-22T21:16:00Z">
              <w:rPr>
                <w:rFonts w:ascii="Agency FB" w:hAnsi="Agency FB"/>
                <w:sz w:val="28"/>
                <w:szCs w:val="6"/>
                <w:lang w:val="en-US"/>
              </w:rPr>
            </w:rPrChange>
          </w:rPr>
          <w:tab/>
        </w:r>
        <w:r w:rsidRPr="000B79B6">
          <w:rPr>
            <w:rFonts w:ascii="Agency FB" w:hAnsi="Agency FB"/>
            <w:szCs w:val="6"/>
            <w:lang w:val="en-US"/>
            <w:rPrChange w:id="1699" w:author="01-134212-149" w:date="2022-06-22T21:16:00Z">
              <w:rPr>
                <w:rFonts w:ascii="Agency FB" w:hAnsi="Agency FB"/>
                <w:sz w:val="28"/>
                <w:szCs w:val="6"/>
                <w:lang w:val="en-US"/>
              </w:rPr>
            </w:rPrChange>
          </w:rPr>
          <w:tab/>
          <w:t>if (strcmp(p.Status, "Corona") == 0)</w:t>
        </w:r>
      </w:ins>
    </w:p>
    <w:p w14:paraId="692E7CA5" w14:textId="77777777" w:rsidR="007A5533" w:rsidRPr="000B79B6" w:rsidRDefault="007A5533" w:rsidP="007A5533">
      <w:pPr>
        <w:rPr>
          <w:ins w:id="1700" w:author="01-134212-149" w:date="2022-06-22T20:03:00Z"/>
          <w:rFonts w:ascii="Agency FB" w:hAnsi="Agency FB"/>
          <w:szCs w:val="6"/>
          <w:lang w:val="en-US"/>
          <w:rPrChange w:id="1701" w:author="01-134212-149" w:date="2022-06-22T21:16:00Z">
            <w:rPr>
              <w:ins w:id="1702" w:author="01-134212-149" w:date="2022-06-22T20:03:00Z"/>
              <w:rFonts w:ascii="Agency FB" w:hAnsi="Agency FB"/>
              <w:sz w:val="28"/>
              <w:szCs w:val="6"/>
              <w:lang w:val="en-US"/>
            </w:rPr>
          </w:rPrChange>
        </w:rPr>
      </w:pPr>
      <w:ins w:id="1703" w:author="01-134212-149" w:date="2022-06-22T20:03:00Z">
        <w:r w:rsidRPr="000B79B6">
          <w:rPr>
            <w:rFonts w:ascii="Agency FB" w:hAnsi="Agency FB"/>
            <w:szCs w:val="6"/>
            <w:lang w:val="en-US"/>
            <w:rPrChange w:id="1704" w:author="01-134212-149" w:date="2022-06-22T21:16:00Z">
              <w:rPr>
                <w:rFonts w:ascii="Agency FB" w:hAnsi="Agency FB"/>
                <w:sz w:val="28"/>
                <w:szCs w:val="6"/>
                <w:lang w:val="en-US"/>
              </w:rPr>
            </w:rPrChange>
          </w:rPr>
          <w:lastRenderedPageBreak/>
          <w:tab/>
        </w:r>
        <w:r w:rsidRPr="000B79B6">
          <w:rPr>
            <w:rFonts w:ascii="Agency FB" w:hAnsi="Agency FB"/>
            <w:szCs w:val="6"/>
            <w:lang w:val="en-US"/>
            <w:rPrChange w:id="1705" w:author="01-134212-149" w:date="2022-06-22T21:16:00Z">
              <w:rPr>
                <w:rFonts w:ascii="Agency FB" w:hAnsi="Agency FB"/>
                <w:sz w:val="28"/>
                <w:szCs w:val="6"/>
                <w:lang w:val="en-US"/>
              </w:rPr>
            </w:rPrChange>
          </w:rPr>
          <w:tab/>
        </w:r>
        <w:r w:rsidRPr="000B79B6">
          <w:rPr>
            <w:rFonts w:ascii="Agency FB" w:hAnsi="Agency FB"/>
            <w:szCs w:val="6"/>
            <w:lang w:val="en-US"/>
            <w:rPrChange w:id="1706" w:author="01-134212-149" w:date="2022-06-22T21:16:00Z">
              <w:rPr>
                <w:rFonts w:ascii="Agency FB" w:hAnsi="Agency FB"/>
                <w:sz w:val="28"/>
                <w:szCs w:val="6"/>
                <w:lang w:val="en-US"/>
              </w:rPr>
            </w:rPrChange>
          </w:rPr>
          <w:tab/>
          <w:t>{</w:t>
        </w:r>
      </w:ins>
    </w:p>
    <w:p w14:paraId="3770C7F1" w14:textId="77777777" w:rsidR="007A5533" w:rsidRPr="000B79B6" w:rsidRDefault="007A5533" w:rsidP="007A5533">
      <w:pPr>
        <w:rPr>
          <w:ins w:id="1707" w:author="01-134212-149" w:date="2022-06-22T20:03:00Z"/>
          <w:rFonts w:ascii="Agency FB" w:hAnsi="Agency FB"/>
          <w:szCs w:val="6"/>
          <w:lang w:val="en-US"/>
          <w:rPrChange w:id="1708" w:author="01-134212-149" w:date="2022-06-22T21:16:00Z">
            <w:rPr>
              <w:ins w:id="1709" w:author="01-134212-149" w:date="2022-06-22T20:03:00Z"/>
              <w:rFonts w:ascii="Agency FB" w:hAnsi="Agency FB"/>
              <w:sz w:val="28"/>
              <w:szCs w:val="6"/>
              <w:lang w:val="en-US"/>
            </w:rPr>
          </w:rPrChange>
        </w:rPr>
      </w:pPr>
      <w:ins w:id="1710" w:author="01-134212-149" w:date="2022-06-22T20:03:00Z">
        <w:r w:rsidRPr="000B79B6">
          <w:rPr>
            <w:rFonts w:ascii="Agency FB" w:hAnsi="Agency FB"/>
            <w:szCs w:val="6"/>
            <w:lang w:val="en-US"/>
            <w:rPrChange w:id="1711" w:author="01-134212-149" w:date="2022-06-22T21:16:00Z">
              <w:rPr>
                <w:rFonts w:ascii="Agency FB" w:hAnsi="Agency FB"/>
                <w:sz w:val="28"/>
                <w:szCs w:val="6"/>
                <w:lang w:val="en-US"/>
              </w:rPr>
            </w:rPrChange>
          </w:rPr>
          <w:tab/>
        </w:r>
        <w:r w:rsidRPr="000B79B6">
          <w:rPr>
            <w:rFonts w:ascii="Agency FB" w:hAnsi="Agency FB"/>
            <w:szCs w:val="6"/>
            <w:lang w:val="en-US"/>
            <w:rPrChange w:id="1712" w:author="01-134212-149" w:date="2022-06-22T21:16:00Z">
              <w:rPr>
                <w:rFonts w:ascii="Agency FB" w:hAnsi="Agency FB"/>
                <w:sz w:val="28"/>
                <w:szCs w:val="6"/>
                <w:lang w:val="en-US"/>
              </w:rPr>
            </w:rPrChange>
          </w:rPr>
          <w:tab/>
        </w:r>
        <w:r w:rsidRPr="000B79B6">
          <w:rPr>
            <w:rFonts w:ascii="Agency FB" w:hAnsi="Agency FB"/>
            <w:szCs w:val="6"/>
            <w:lang w:val="en-US"/>
            <w:rPrChange w:id="1713" w:author="01-134212-149" w:date="2022-06-22T21:16:00Z">
              <w:rPr>
                <w:rFonts w:ascii="Agency FB" w:hAnsi="Agency FB"/>
                <w:sz w:val="28"/>
                <w:szCs w:val="6"/>
                <w:lang w:val="en-US"/>
              </w:rPr>
            </w:rPrChange>
          </w:rPr>
          <w:tab/>
        </w:r>
        <w:r w:rsidRPr="000B79B6">
          <w:rPr>
            <w:rFonts w:ascii="Agency FB" w:hAnsi="Agency FB"/>
            <w:szCs w:val="6"/>
            <w:lang w:val="en-US"/>
            <w:rPrChange w:id="1714" w:author="01-134212-149" w:date="2022-06-22T21:16:00Z">
              <w:rPr>
                <w:rFonts w:ascii="Agency FB" w:hAnsi="Agency FB"/>
                <w:sz w:val="28"/>
                <w:szCs w:val="6"/>
                <w:lang w:val="en-US"/>
              </w:rPr>
            </w:rPrChange>
          </w:rPr>
          <w:tab/>
          <w:t>a = 1;</w:t>
        </w:r>
      </w:ins>
    </w:p>
    <w:p w14:paraId="7CB34802" w14:textId="77777777" w:rsidR="007A5533" w:rsidRPr="000B79B6" w:rsidRDefault="007A5533" w:rsidP="007A5533">
      <w:pPr>
        <w:rPr>
          <w:ins w:id="1715" w:author="01-134212-149" w:date="2022-06-22T20:03:00Z"/>
          <w:rFonts w:ascii="Agency FB" w:hAnsi="Agency FB"/>
          <w:szCs w:val="6"/>
          <w:lang w:val="en-US"/>
          <w:rPrChange w:id="1716" w:author="01-134212-149" w:date="2022-06-22T21:16:00Z">
            <w:rPr>
              <w:ins w:id="1717" w:author="01-134212-149" w:date="2022-06-22T20:03:00Z"/>
              <w:rFonts w:ascii="Agency FB" w:hAnsi="Agency FB"/>
              <w:sz w:val="28"/>
              <w:szCs w:val="6"/>
              <w:lang w:val="en-US"/>
            </w:rPr>
          </w:rPrChange>
        </w:rPr>
      </w:pPr>
      <w:ins w:id="1718" w:author="01-134212-149" w:date="2022-06-22T20:03:00Z">
        <w:r w:rsidRPr="000B79B6">
          <w:rPr>
            <w:rFonts w:ascii="Agency FB" w:hAnsi="Agency FB"/>
            <w:szCs w:val="6"/>
            <w:lang w:val="en-US"/>
            <w:rPrChange w:id="1719" w:author="01-134212-149" w:date="2022-06-22T21:16:00Z">
              <w:rPr>
                <w:rFonts w:ascii="Agency FB" w:hAnsi="Agency FB"/>
                <w:sz w:val="28"/>
                <w:szCs w:val="6"/>
                <w:lang w:val="en-US"/>
              </w:rPr>
            </w:rPrChange>
          </w:rPr>
          <w:tab/>
        </w:r>
        <w:r w:rsidRPr="000B79B6">
          <w:rPr>
            <w:rFonts w:ascii="Agency FB" w:hAnsi="Agency FB"/>
            <w:szCs w:val="6"/>
            <w:lang w:val="en-US"/>
            <w:rPrChange w:id="1720" w:author="01-134212-149" w:date="2022-06-22T21:16:00Z">
              <w:rPr>
                <w:rFonts w:ascii="Agency FB" w:hAnsi="Agency FB"/>
                <w:sz w:val="28"/>
                <w:szCs w:val="6"/>
                <w:lang w:val="en-US"/>
              </w:rPr>
            </w:rPrChange>
          </w:rPr>
          <w:tab/>
        </w:r>
        <w:r w:rsidRPr="000B79B6">
          <w:rPr>
            <w:rFonts w:ascii="Agency FB" w:hAnsi="Agency FB"/>
            <w:szCs w:val="6"/>
            <w:lang w:val="en-US"/>
            <w:rPrChange w:id="1721" w:author="01-134212-149" w:date="2022-06-22T21:16:00Z">
              <w:rPr>
                <w:rFonts w:ascii="Agency FB" w:hAnsi="Agency FB"/>
                <w:sz w:val="28"/>
                <w:szCs w:val="6"/>
                <w:lang w:val="en-US"/>
              </w:rPr>
            </w:rPrChange>
          </w:rPr>
          <w:tab/>
        </w:r>
        <w:r w:rsidRPr="000B79B6">
          <w:rPr>
            <w:rFonts w:ascii="Agency FB" w:hAnsi="Agency FB"/>
            <w:szCs w:val="6"/>
            <w:lang w:val="en-US"/>
            <w:rPrChange w:id="1722" w:author="01-134212-149" w:date="2022-06-22T21:16:00Z">
              <w:rPr>
                <w:rFonts w:ascii="Agency FB" w:hAnsi="Agency FB"/>
                <w:sz w:val="28"/>
                <w:szCs w:val="6"/>
                <w:lang w:val="en-US"/>
              </w:rPr>
            </w:rPrChange>
          </w:rPr>
          <w:tab/>
          <w:t>cout &lt;&lt; setiosflags(ios::left) &lt;&lt; setw(30) &lt;&lt; p.PatientName &lt;&lt; setw(10) &lt;&lt; p.Age &lt;&lt; setw(30) &lt;&lt; p.Address &lt;&lt; setw(15) &lt;&lt; p.Status &lt;&lt; setw(30) &lt;&lt; CP.Symptoms &lt;&lt; setw(15) &lt;&lt; CP.ImmunityLevel &lt;&lt; setw(15) &lt;&lt; CP.CityName &lt;&lt; endl &lt;&lt; endl;</w:t>
        </w:r>
      </w:ins>
    </w:p>
    <w:p w14:paraId="04DE5E4E" w14:textId="77777777" w:rsidR="007A5533" w:rsidRPr="000B79B6" w:rsidRDefault="007A5533" w:rsidP="007A5533">
      <w:pPr>
        <w:rPr>
          <w:ins w:id="1723" w:author="01-134212-149" w:date="2022-06-22T20:03:00Z"/>
          <w:rFonts w:ascii="Agency FB" w:hAnsi="Agency FB"/>
          <w:szCs w:val="6"/>
          <w:lang w:val="en-US"/>
          <w:rPrChange w:id="1724" w:author="01-134212-149" w:date="2022-06-22T21:16:00Z">
            <w:rPr>
              <w:ins w:id="1725" w:author="01-134212-149" w:date="2022-06-22T20:03:00Z"/>
              <w:rFonts w:ascii="Agency FB" w:hAnsi="Agency FB"/>
              <w:sz w:val="28"/>
              <w:szCs w:val="6"/>
              <w:lang w:val="en-US"/>
            </w:rPr>
          </w:rPrChange>
        </w:rPr>
      </w:pPr>
      <w:ins w:id="1726" w:author="01-134212-149" w:date="2022-06-22T20:03:00Z">
        <w:r w:rsidRPr="000B79B6">
          <w:rPr>
            <w:rFonts w:ascii="Agency FB" w:hAnsi="Agency FB"/>
            <w:szCs w:val="6"/>
            <w:lang w:val="en-US"/>
            <w:rPrChange w:id="1727" w:author="01-134212-149" w:date="2022-06-22T21:16:00Z">
              <w:rPr>
                <w:rFonts w:ascii="Agency FB" w:hAnsi="Agency FB"/>
                <w:sz w:val="28"/>
                <w:szCs w:val="6"/>
                <w:lang w:val="en-US"/>
              </w:rPr>
            </w:rPrChange>
          </w:rPr>
          <w:tab/>
        </w:r>
        <w:r w:rsidRPr="000B79B6">
          <w:rPr>
            <w:rFonts w:ascii="Agency FB" w:hAnsi="Agency FB"/>
            <w:szCs w:val="6"/>
            <w:lang w:val="en-US"/>
            <w:rPrChange w:id="1728" w:author="01-134212-149" w:date="2022-06-22T21:16:00Z">
              <w:rPr>
                <w:rFonts w:ascii="Agency FB" w:hAnsi="Agency FB"/>
                <w:sz w:val="28"/>
                <w:szCs w:val="6"/>
                <w:lang w:val="en-US"/>
              </w:rPr>
            </w:rPrChange>
          </w:rPr>
          <w:tab/>
        </w:r>
        <w:r w:rsidRPr="000B79B6">
          <w:rPr>
            <w:rFonts w:ascii="Agency FB" w:hAnsi="Agency FB"/>
            <w:szCs w:val="6"/>
            <w:lang w:val="en-US"/>
            <w:rPrChange w:id="1729" w:author="01-134212-149" w:date="2022-06-22T21:16:00Z">
              <w:rPr>
                <w:rFonts w:ascii="Agency FB" w:hAnsi="Agency FB"/>
                <w:sz w:val="28"/>
                <w:szCs w:val="6"/>
                <w:lang w:val="en-US"/>
              </w:rPr>
            </w:rPrChange>
          </w:rPr>
          <w:tab/>
          <w:t>}</w:t>
        </w:r>
      </w:ins>
    </w:p>
    <w:p w14:paraId="61D48743" w14:textId="77777777" w:rsidR="007A5533" w:rsidRPr="000B79B6" w:rsidRDefault="007A5533" w:rsidP="007A5533">
      <w:pPr>
        <w:rPr>
          <w:ins w:id="1730" w:author="01-134212-149" w:date="2022-06-22T20:03:00Z"/>
          <w:rFonts w:ascii="Agency FB" w:hAnsi="Agency FB"/>
          <w:szCs w:val="6"/>
          <w:lang w:val="en-US"/>
          <w:rPrChange w:id="1731" w:author="01-134212-149" w:date="2022-06-22T21:16:00Z">
            <w:rPr>
              <w:ins w:id="1732" w:author="01-134212-149" w:date="2022-06-22T20:03:00Z"/>
              <w:rFonts w:ascii="Agency FB" w:hAnsi="Agency FB"/>
              <w:sz w:val="28"/>
              <w:szCs w:val="6"/>
              <w:lang w:val="en-US"/>
            </w:rPr>
          </w:rPrChange>
        </w:rPr>
      </w:pPr>
      <w:ins w:id="1733" w:author="01-134212-149" w:date="2022-06-22T20:03:00Z">
        <w:r w:rsidRPr="000B79B6">
          <w:rPr>
            <w:rFonts w:ascii="Agency FB" w:hAnsi="Agency FB"/>
            <w:szCs w:val="6"/>
            <w:lang w:val="en-US"/>
            <w:rPrChange w:id="1734" w:author="01-134212-149" w:date="2022-06-22T21:16:00Z">
              <w:rPr>
                <w:rFonts w:ascii="Agency FB" w:hAnsi="Agency FB"/>
                <w:sz w:val="28"/>
                <w:szCs w:val="6"/>
                <w:lang w:val="en-US"/>
              </w:rPr>
            </w:rPrChange>
          </w:rPr>
          <w:tab/>
        </w:r>
        <w:r w:rsidRPr="000B79B6">
          <w:rPr>
            <w:rFonts w:ascii="Agency FB" w:hAnsi="Agency FB"/>
            <w:szCs w:val="6"/>
            <w:lang w:val="en-US"/>
            <w:rPrChange w:id="1735" w:author="01-134212-149" w:date="2022-06-22T21:16:00Z">
              <w:rPr>
                <w:rFonts w:ascii="Agency FB" w:hAnsi="Agency FB"/>
                <w:sz w:val="28"/>
                <w:szCs w:val="6"/>
                <w:lang w:val="en-US"/>
              </w:rPr>
            </w:rPrChange>
          </w:rPr>
          <w:tab/>
          <w:t>}</w:t>
        </w:r>
      </w:ins>
    </w:p>
    <w:p w14:paraId="315606A2" w14:textId="77777777" w:rsidR="007A5533" w:rsidRPr="000B79B6" w:rsidRDefault="007A5533" w:rsidP="007A5533">
      <w:pPr>
        <w:rPr>
          <w:ins w:id="1736" w:author="01-134212-149" w:date="2022-06-22T20:03:00Z"/>
          <w:rFonts w:ascii="Agency FB" w:hAnsi="Agency FB"/>
          <w:szCs w:val="6"/>
          <w:lang w:val="en-US"/>
          <w:rPrChange w:id="1737" w:author="01-134212-149" w:date="2022-06-22T21:16:00Z">
            <w:rPr>
              <w:ins w:id="1738" w:author="01-134212-149" w:date="2022-06-22T20:03:00Z"/>
              <w:rFonts w:ascii="Agency FB" w:hAnsi="Agency FB"/>
              <w:sz w:val="28"/>
              <w:szCs w:val="6"/>
              <w:lang w:val="en-US"/>
            </w:rPr>
          </w:rPrChange>
        </w:rPr>
      </w:pPr>
      <w:ins w:id="1739" w:author="01-134212-149" w:date="2022-06-22T20:03:00Z">
        <w:r w:rsidRPr="000B79B6">
          <w:rPr>
            <w:rFonts w:ascii="Agency FB" w:hAnsi="Agency FB"/>
            <w:szCs w:val="6"/>
            <w:lang w:val="en-US"/>
            <w:rPrChange w:id="1740" w:author="01-134212-149" w:date="2022-06-22T21:16:00Z">
              <w:rPr>
                <w:rFonts w:ascii="Agency FB" w:hAnsi="Agency FB"/>
                <w:sz w:val="28"/>
                <w:szCs w:val="6"/>
                <w:lang w:val="en-US"/>
              </w:rPr>
            </w:rPrChange>
          </w:rPr>
          <w:tab/>
        </w:r>
        <w:r w:rsidRPr="000B79B6">
          <w:rPr>
            <w:rFonts w:ascii="Agency FB" w:hAnsi="Agency FB"/>
            <w:szCs w:val="6"/>
            <w:lang w:val="en-US"/>
            <w:rPrChange w:id="1741" w:author="01-134212-149" w:date="2022-06-22T21:16:00Z">
              <w:rPr>
                <w:rFonts w:ascii="Agency FB" w:hAnsi="Agency FB"/>
                <w:sz w:val="28"/>
                <w:szCs w:val="6"/>
                <w:lang w:val="en-US"/>
              </w:rPr>
            </w:rPrChange>
          </w:rPr>
          <w:tab/>
          <w:t>patient.close();</w:t>
        </w:r>
      </w:ins>
    </w:p>
    <w:p w14:paraId="4C4940E7" w14:textId="77777777" w:rsidR="007A5533" w:rsidRPr="000B79B6" w:rsidRDefault="007A5533" w:rsidP="007A5533">
      <w:pPr>
        <w:rPr>
          <w:ins w:id="1742" w:author="01-134212-149" w:date="2022-06-22T20:03:00Z"/>
          <w:rFonts w:ascii="Agency FB" w:hAnsi="Agency FB"/>
          <w:szCs w:val="6"/>
          <w:lang w:val="en-US"/>
          <w:rPrChange w:id="1743" w:author="01-134212-149" w:date="2022-06-22T21:16:00Z">
            <w:rPr>
              <w:ins w:id="1744" w:author="01-134212-149" w:date="2022-06-22T20:03:00Z"/>
              <w:rFonts w:ascii="Agency FB" w:hAnsi="Agency FB"/>
              <w:sz w:val="28"/>
              <w:szCs w:val="6"/>
              <w:lang w:val="en-US"/>
            </w:rPr>
          </w:rPrChange>
        </w:rPr>
      </w:pPr>
      <w:ins w:id="1745" w:author="01-134212-149" w:date="2022-06-22T20:03:00Z">
        <w:r w:rsidRPr="000B79B6">
          <w:rPr>
            <w:rFonts w:ascii="Agency FB" w:hAnsi="Agency FB"/>
            <w:szCs w:val="6"/>
            <w:lang w:val="en-US"/>
            <w:rPrChange w:id="1746" w:author="01-134212-149" w:date="2022-06-22T21:16:00Z">
              <w:rPr>
                <w:rFonts w:ascii="Agency FB" w:hAnsi="Agency FB"/>
                <w:sz w:val="28"/>
                <w:szCs w:val="6"/>
                <w:lang w:val="en-US"/>
              </w:rPr>
            </w:rPrChange>
          </w:rPr>
          <w:tab/>
        </w:r>
        <w:r w:rsidRPr="000B79B6">
          <w:rPr>
            <w:rFonts w:ascii="Agency FB" w:hAnsi="Agency FB"/>
            <w:szCs w:val="6"/>
            <w:lang w:val="en-US"/>
            <w:rPrChange w:id="1747" w:author="01-134212-149" w:date="2022-06-22T21:16:00Z">
              <w:rPr>
                <w:rFonts w:ascii="Agency FB" w:hAnsi="Agency FB"/>
                <w:sz w:val="28"/>
                <w:szCs w:val="6"/>
                <w:lang w:val="en-US"/>
              </w:rPr>
            </w:rPrChange>
          </w:rPr>
          <w:tab/>
          <w:t>if (a == 0)</w:t>
        </w:r>
      </w:ins>
    </w:p>
    <w:p w14:paraId="314BC5C5" w14:textId="77777777" w:rsidR="007A5533" w:rsidRPr="000B79B6" w:rsidRDefault="007A5533" w:rsidP="007A5533">
      <w:pPr>
        <w:rPr>
          <w:ins w:id="1748" w:author="01-134212-149" w:date="2022-06-22T20:03:00Z"/>
          <w:rFonts w:ascii="Agency FB" w:hAnsi="Agency FB"/>
          <w:szCs w:val="6"/>
          <w:lang w:val="en-US"/>
          <w:rPrChange w:id="1749" w:author="01-134212-149" w:date="2022-06-22T21:16:00Z">
            <w:rPr>
              <w:ins w:id="1750" w:author="01-134212-149" w:date="2022-06-22T20:03:00Z"/>
              <w:rFonts w:ascii="Agency FB" w:hAnsi="Agency FB"/>
              <w:sz w:val="28"/>
              <w:szCs w:val="6"/>
              <w:lang w:val="en-US"/>
            </w:rPr>
          </w:rPrChange>
        </w:rPr>
      </w:pPr>
      <w:ins w:id="1751" w:author="01-134212-149" w:date="2022-06-22T20:03:00Z">
        <w:r w:rsidRPr="000B79B6">
          <w:rPr>
            <w:rFonts w:ascii="Agency FB" w:hAnsi="Agency FB"/>
            <w:szCs w:val="6"/>
            <w:lang w:val="en-US"/>
            <w:rPrChange w:id="1752" w:author="01-134212-149" w:date="2022-06-22T21:16:00Z">
              <w:rPr>
                <w:rFonts w:ascii="Agency FB" w:hAnsi="Agency FB"/>
                <w:sz w:val="28"/>
                <w:szCs w:val="6"/>
                <w:lang w:val="en-US"/>
              </w:rPr>
            </w:rPrChange>
          </w:rPr>
          <w:tab/>
        </w:r>
        <w:r w:rsidRPr="000B79B6">
          <w:rPr>
            <w:rFonts w:ascii="Agency FB" w:hAnsi="Agency FB"/>
            <w:szCs w:val="6"/>
            <w:lang w:val="en-US"/>
            <w:rPrChange w:id="1753" w:author="01-134212-149" w:date="2022-06-22T21:16:00Z">
              <w:rPr>
                <w:rFonts w:ascii="Agency FB" w:hAnsi="Agency FB"/>
                <w:sz w:val="28"/>
                <w:szCs w:val="6"/>
                <w:lang w:val="en-US"/>
              </w:rPr>
            </w:rPrChange>
          </w:rPr>
          <w:tab/>
          <w:t>{</w:t>
        </w:r>
      </w:ins>
    </w:p>
    <w:p w14:paraId="42EEE6F7" w14:textId="77777777" w:rsidR="007A5533" w:rsidRPr="000B79B6" w:rsidRDefault="007A5533" w:rsidP="007A5533">
      <w:pPr>
        <w:rPr>
          <w:ins w:id="1754" w:author="01-134212-149" w:date="2022-06-22T20:03:00Z"/>
          <w:rFonts w:ascii="Agency FB" w:hAnsi="Agency FB"/>
          <w:szCs w:val="6"/>
          <w:lang w:val="en-US"/>
          <w:rPrChange w:id="1755" w:author="01-134212-149" w:date="2022-06-22T21:16:00Z">
            <w:rPr>
              <w:ins w:id="1756" w:author="01-134212-149" w:date="2022-06-22T20:03:00Z"/>
              <w:rFonts w:ascii="Agency FB" w:hAnsi="Agency FB"/>
              <w:sz w:val="28"/>
              <w:szCs w:val="6"/>
              <w:lang w:val="en-US"/>
            </w:rPr>
          </w:rPrChange>
        </w:rPr>
      </w:pPr>
      <w:ins w:id="1757" w:author="01-134212-149" w:date="2022-06-22T20:03:00Z">
        <w:r w:rsidRPr="000B79B6">
          <w:rPr>
            <w:rFonts w:ascii="Agency FB" w:hAnsi="Agency FB"/>
            <w:szCs w:val="6"/>
            <w:lang w:val="en-US"/>
            <w:rPrChange w:id="1758" w:author="01-134212-149" w:date="2022-06-22T21:16:00Z">
              <w:rPr>
                <w:rFonts w:ascii="Agency FB" w:hAnsi="Agency FB"/>
                <w:sz w:val="28"/>
                <w:szCs w:val="6"/>
                <w:lang w:val="en-US"/>
              </w:rPr>
            </w:rPrChange>
          </w:rPr>
          <w:tab/>
        </w:r>
        <w:r w:rsidRPr="000B79B6">
          <w:rPr>
            <w:rFonts w:ascii="Agency FB" w:hAnsi="Agency FB"/>
            <w:szCs w:val="6"/>
            <w:lang w:val="en-US"/>
            <w:rPrChange w:id="1759" w:author="01-134212-149" w:date="2022-06-22T21:16:00Z">
              <w:rPr>
                <w:rFonts w:ascii="Agency FB" w:hAnsi="Agency FB"/>
                <w:sz w:val="28"/>
                <w:szCs w:val="6"/>
                <w:lang w:val="en-US"/>
              </w:rPr>
            </w:rPrChange>
          </w:rPr>
          <w:tab/>
        </w:r>
        <w:r w:rsidRPr="000B79B6">
          <w:rPr>
            <w:rFonts w:ascii="Agency FB" w:hAnsi="Agency FB"/>
            <w:szCs w:val="6"/>
            <w:lang w:val="en-US"/>
            <w:rPrChange w:id="1760" w:author="01-134212-149" w:date="2022-06-22T21:16:00Z">
              <w:rPr>
                <w:rFonts w:ascii="Agency FB" w:hAnsi="Agency FB"/>
                <w:sz w:val="28"/>
                <w:szCs w:val="6"/>
                <w:lang w:val="en-US"/>
              </w:rPr>
            </w:rPrChange>
          </w:rPr>
          <w:tab/>
          <w:t>cout &lt;&lt; "\n\t\t\tRecord Not Found\n";</w:t>
        </w:r>
      </w:ins>
    </w:p>
    <w:p w14:paraId="621F67BF" w14:textId="77777777" w:rsidR="007A5533" w:rsidRPr="000B79B6" w:rsidRDefault="007A5533" w:rsidP="007A5533">
      <w:pPr>
        <w:rPr>
          <w:ins w:id="1761" w:author="01-134212-149" w:date="2022-06-22T20:03:00Z"/>
          <w:rFonts w:ascii="Agency FB" w:hAnsi="Agency FB"/>
          <w:szCs w:val="6"/>
          <w:lang w:val="en-US"/>
          <w:rPrChange w:id="1762" w:author="01-134212-149" w:date="2022-06-22T21:16:00Z">
            <w:rPr>
              <w:ins w:id="1763" w:author="01-134212-149" w:date="2022-06-22T20:03:00Z"/>
              <w:rFonts w:ascii="Agency FB" w:hAnsi="Agency FB"/>
              <w:sz w:val="28"/>
              <w:szCs w:val="6"/>
              <w:lang w:val="en-US"/>
            </w:rPr>
          </w:rPrChange>
        </w:rPr>
      </w:pPr>
      <w:ins w:id="1764" w:author="01-134212-149" w:date="2022-06-22T20:03:00Z">
        <w:r w:rsidRPr="000B79B6">
          <w:rPr>
            <w:rFonts w:ascii="Agency FB" w:hAnsi="Agency FB"/>
            <w:szCs w:val="6"/>
            <w:lang w:val="en-US"/>
            <w:rPrChange w:id="1765" w:author="01-134212-149" w:date="2022-06-22T21:16:00Z">
              <w:rPr>
                <w:rFonts w:ascii="Agency FB" w:hAnsi="Agency FB"/>
                <w:sz w:val="28"/>
                <w:szCs w:val="6"/>
                <w:lang w:val="en-US"/>
              </w:rPr>
            </w:rPrChange>
          </w:rPr>
          <w:tab/>
        </w:r>
        <w:r w:rsidRPr="000B79B6">
          <w:rPr>
            <w:rFonts w:ascii="Agency FB" w:hAnsi="Agency FB"/>
            <w:szCs w:val="6"/>
            <w:lang w:val="en-US"/>
            <w:rPrChange w:id="1766" w:author="01-134212-149" w:date="2022-06-22T21:16:00Z">
              <w:rPr>
                <w:rFonts w:ascii="Agency FB" w:hAnsi="Agency FB"/>
                <w:sz w:val="28"/>
                <w:szCs w:val="6"/>
                <w:lang w:val="en-US"/>
              </w:rPr>
            </w:rPrChange>
          </w:rPr>
          <w:tab/>
          <w:t>}</w:t>
        </w:r>
      </w:ins>
    </w:p>
    <w:p w14:paraId="69DBF84E" w14:textId="77777777" w:rsidR="007A5533" w:rsidRPr="000B79B6" w:rsidRDefault="007A5533" w:rsidP="007A5533">
      <w:pPr>
        <w:rPr>
          <w:ins w:id="1767" w:author="01-134212-149" w:date="2022-06-22T20:03:00Z"/>
          <w:rFonts w:ascii="Agency FB" w:hAnsi="Agency FB"/>
          <w:szCs w:val="6"/>
          <w:lang w:val="en-US"/>
          <w:rPrChange w:id="1768" w:author="01-134212-149" w:date="2022-06-22T21:16:00Z">
            <w:rPr>
              <w:ins w:id="1769" w:author="01-134212-149" w:date="2022-06-22T20:03:00Z"/>
              <w:rFonts w:ascii="Agency FB" w:hAnsi="Agency FB"/>
              <w:sz w:val="28"/>
              <w:szCs w:val="6"/>
              <w:lang w:val="en-US"/>
            </w:rPr>
          </w:rPrChange>
        </w:rPr>
      </w:pPr>
      <w:ins w:id="1770" w:author="01-134212-149" w:date="2022-06-22T20:03:00Z">
        <w:r w:rsidRPr="000B79B6">
          <w:rPr>
            <w:rFonts w:ascii="Agency FB" w:hAnsi="Agency FB"/>
            <w:szCs w:val="6"/>
            <w:lang w:val="en-US"/>
            <w:rPrChange w:id="1771" w:author="01-134212-149" w:date="2022-06-22T21:16:00Z">
              <w:rPr>
                <w:rFonts w:ascii="Agency FB" w:hAnsi="Agency FB"/>
                <w:sz w:val="28"/>
                <w:szCs w:val="6"/>
                <w:lang w:val="en-US"/>
              </w:rPr>
            </w:rPrChange>
          </w:rPr>
          <w:tab/>
        </w:r>
        <w:r w:rsidRPr="000B79B6">
          <w:rPr>
            <w:rFonts w:ascii="Agency FB" w:hAnsi="Agency FB"/>
            <w:szCs w:val="6"/>
            <w:lang w:val="en-US"/>
            <w:rPrChange w:id="1772" w:author="01-134212-149" w:date="2022-06-22T21:16:00Z">
              <w:rPr>
                <w:rFonts w:ascii="Agency FB" w:hAnsi="Agency FB"/>
                <w:sz w:val="28"/>
                <w:szCs w:val="6"/>
                <w:lang w:val="en-US"/>
              </w:rPr>
            </w:rPrChange>
          </w:rPr>
          <w:tab/>
          <w:t>system("pause");</w:t>
        </w:r>
      </w:ins>
    </w:p>
    <w:p w14:paraId="36D1B415" w14:textId="77777777" w:rsidR="007A5533" w:rsidRPr="000B79B6" w:rsidRDefault="007A5533" w:rsidP="007A5533">
      <w:pPr>
        <w:rPr>
          <w:ins w:id="1773" w:author="01-134212-149" w:date="2022-06-22T20:03:00Z"/>
          <w:rFonts w:ascii="Agency FB" w:hAnsi="Agency FB"/>
          <w:szCs w:val="6"/>
          <w:lang w:val="en-US"/>
          <w:rPrChange w:id="1774" w:author="01-134212-149" w:date="2022-06-22T21:16:00Z">
            <w:rPr>
              <w:ins w:id="1775" w:author="01-134212-149" w:date="2022-06-22T20:03:00Z"/>
              <w:rFonts w:ascii="Agency FB" w:hAnsi="Agency FB"/>
              <w:sz w:val="28"/>
              <w:szCs w:val="6"/>
              <w:lang w:val="en-US"/>
            </w:rPr>
          </w:rPrChange>
        </w:rPr>
      </w:pPr>
      <w:ins w:id="1776" w:author="01-134212-149" w:date="2022-06-22T20:03:00Z">
        <w:r w:rsidRPr="000B79B6">
          <w:rPr>
            <w:rFonts w:ascii="Agency FB" w:hAnsi="Agency FB"/>
            <w:szCs w:val="6"/>
            <w:lang w:val="en-US"/>
            <w:rPrChange w:id="1777" w:author="01-134212-149" w:date="2022-06-22T21:16:00Z">
              <w:rPr>
                <w:rFonts w:ascii="Agency FB" w:hAnsi="Agency FB"/>
                <w:sz w:val="28"/>
                <w:szCs w:val="6"/>
                <w:lang w:val="en-US"/>
              </w:rPr>
            </w:rPrChange>
          </w:rPr>
          <w:tab/>
          <w:t>}</w:t>
        </w:r>
      </w:ins>
    </w:p>
    <w:p w14:paraId="25F66B1D" w14:textId="77777777" w:rsidR="007A5533" w:rsidRPr="000B79B6" w:rsidRDefault="007A5533" w:rsidP="007A5533">
      <w:pPr>
        <w:rPr>
          <w:ins w:id="1778" w:author="01-134212-149" w:date="2022-06-22T20:03:00Z"/>
          <w:rFonts w:ascii="Agency FB" w:hAnsi="Agency FB"/>
          <w:szCs w:val="6"/>
          <w:lang w:val="en-US"/>
          <w:rPrChange w:id="1779" w:author="01-134212-149" w:date="2022-06-22T21:16:00Z">
            <w:rPr>
              <w:ins w:id="1780" w:author="01-134212-149" w:date="2022-06-22T20:03:00Z"/>
              <w:rFonts w:ascii="Agency FB" w:hAnsi="Agency FB"/>
              <w:sz w:val="28"/>
              <w:szCs w:val="6"/>
              <w:lang w:val="en-US"/>
            </w:rPr>
          </w:rPrChange>
        </w:rPr>
      </w:pPr>
    </w:p>
    <w:p w14:paraId="7977F712" w14:textId="77777777" w:rsidR="007A5533" w:rsidRPr="000B79B6" w:rsidRDefault="007A5533" w:rsidP="007A5533">
      <w:pPr>
        <w:rPr>
          <w:ins w:id="1781" w:author="01-134212-149" w:date="2022-06-22T20:03:00Z"/>
          <w:rFonts w:ascii="Agency FB" w:hAnsi="Agency FB"/>
          <w:szCs w:val="6"/>
          <w:lang w:val="en-US"/>
          <w:rPrChange w:id="1782" w:author="01-134212-149" w:date="2022-06-22T21:16:00Z">
            <w:rPr>
              <w:ins w:id="1783" w:author="01-134212-149" w:date="2022-06-22T20:03:00Z"/>
              <w:rFonts w:ascii="Agency FB" w:hAnsi="Agency FB"/>
              <w:sz w:val="28"/>
              <w:szCs w:val="6"/>
              <w:lang w:val="en-US"/>
            </w:rPr>
          </w:rPrChange>
        </w:rPr>
      </w:pPr>
      <w:ins w:id="1784" w:author="01-134212-149" w:date="2022-06-22T20:03:00Z">
        <w:r w:rsidRPr="000B79B6">
          <w:rPr>
            <w:rFonts w:ascii="Agency FB" w:hAnsi="Agency FB"/>
            <w:szCs w:val="6"/>
            <w:lang w:val="en-US"/>
            <w:rPrChange w:id="1785" w:author="01-134212-149" w:date="2022-06-22T21:16:00Z">
              <w:rPr>
                <w:rFonts w:ascii="Agency FB" w:hAnsi="Agency FB"/>
                <w:sz w:val="28"/>
                <w:szCs w:val="6"/>
                <w:lang w:val="en-US"/>
              </w:rPr>
            </w:rPrChange>
          </w:rPr>
          <w:tab/>
          <w:t>void displayAllRegularPatients()  //All regular patient data would be displayed from file</w:t>
        </w:r>
      </w:ins>
    </w:p>
    <w:p w14:paraId="0A4E6EF2" w14:textId="77777777" w:rsidR="007A5533" w:rsidRPr="000B79B6" w:rsidRDefault="007A5533" w:rsidP="007A5533">
      <w:pPr>
        <w:rPr>
          <w:ins w:id="1786" w:author="01-134212-149" w:date="2022-06-22T20:03:00Z"/>
          <w:rFonts w:ascii="Agency FB" w:hAnsi="Agency FB"/>
          <w:szCs w:val="6"/>
          <w:lang w:val="en-US"/>
          <w:rPrChange w:id="1787" w:author="01-134212-149" w:date="2022-06-22T21:16:00Z">
            <w:rPr>
              <w:ins w:id="1788" w:author="01-134212-149" w:date="2022-06-22T20:03:00Z"/>
              <w:rFonts w:ascii="Agency FB" w:hAnsi="Agency FB"/>
              <w:sz w:val="28"/>
              <w:szCs w:val="6"/>
              <w:lang w:val="en-US"/>
            </w:rPr>
          </w:rPrChange>
        </w:rPr>
      </w:pPr>
      <w:ins w:id="1789" w:author="01-134212-149" w:date="2022-06-22T20:03:00Z">
        <w:r w:rsidRPr="000B79B6">
          <w:rPr>
            <w:rFonts w:ascii="Agency FB" w:hAnsi="Agency FB"/>
            <w:szCs w:val="6"/>
            <w:lang w:val="en-US"/>
            <w:rPrChange w:id="1790" w:author="01-134212-149" w:date="2022-06-22T21:16:00Z">
              <w:rPr>
                <w:rFonts w:ascii="Agency FB" w:hAnsi="Agency FB"/>
                <w:sz w:val="28"/>
                <w:szCs w:val="6"/>
                <w:lang w:val="en-US"/>
              </w:rPr>
            </w:rPrChange>
          </w:rPr>
          <w:tab/>
          <w:t>{</w:t>
        </w:r>
      </w:ins>
    </w:p>
    <w:p w14:paraId="7E02E1B3" w14:textId="77777777" w:rsidR="007A5533" w:rsidRPr="000B79B6" w:rsidRDefault="007A5533" w:rsidP="007A5533">
      <w:pPr>
        <w:rPr>
          <w:ins w:id="1791" w:author="01-134212-149" w:date="2022-06-22T20:03:00Z"/>
          <w:rFonts w:ascii="Agency FB" w:hAnsi="Agency FB"/>
          <w:szCs w:val="6"/>
          <w:lang w:val="en-US"/>
          <w:rPrChange w:id="1792" w:author="01-134212-149" w:date="2022-06-22T21:16:00Z">
            <w:rPr>
              <w:ins w:id="1793" w:author="01-134212-149" w:date="2022-06-22T20:03:00Z"/>
              <w:rFonts w:ascii="Agency FB" w:hAnsi="Agency FB"/>
              <w:sz w:val="28"/>
              <w:szCs w:val="6"/>
              <w:lang w:val="en-US"/>
            </w:rPr>
          </w:rPrChange>
        </w:rPr>
      </w:pPr>
      <w:ins w:id="1794" w:author="01-134212-149" w:date="2022-06-22T20:03:00Z">
        <w:r w:rsidRPr="000B79B6">
          <w:rPr>
            <w:rFonts w:ascii="Agency FB" w:hAnsi="Agency FB"/>
            <w:szCs w:val="6"/>
            <w:lang w:val="en-US"/>
            <w:rPrChange w:id="1795" w:author="01-134212-149" w:date="2022-06-22T21:16:00Z">
              <w:rPr>
                <w:rFonts w:ascii="Agency FB" w:hAnsi="Agency FB"/>
                <w:sz w:val="28"/>
                <w:szCs w:val="6"/>
                <w:lang w:val="en-US"/>
              </w:rPr>
            </w:rPrChange>
          </w:rPr>
          <w:tab/>
        </w:r>
        <w:r w:rsidRPr="000B79B6">
          <w:rPr>
            <w:rFonts w:ascii="Agency FB" w:hAnsi="Agency FB"/>
            <w:szCs w:val="6"/>
            <w:lang w:val="en-US"/>
            <w:rPrChange w:id="1796" w:author="01-134212-149" w:date="2022-06-22T21:16:00Z">
              <w:rPr>
                <w:rFonts w:ascii="Agency FB" w:hAnsi="Agency FB"/>
                <w:sz w:val="28"/>
                <w:szCs w:val="6"/>
                <w:lang w:val="en-US"/>
              </w:rPr>
            </w:rPrChange>
          </w:rPr>
          <w:tab/>
          <w:t>fstream patient("PATIENT.txt", ios::app | ios::in | ios::out);</w:t>
        </w:r>
      </w:ins>
    </w:p>
    <w:p w14:paraId="4F997B2D" w14:textId="77777777" w:rsidR="007A5533" w:rsidRPr="000B79B6" w:rsidRDefault="007A5533" w:rsidP="007A5533">
      <w:pPr>
        <w:rPr>
          <w:ins w:id="1797" w:author="01-134212-149" w:date="2022-06-22T20:03:00Z"/>
          <w:rFonts w:ascii="Agency FB" w:hAnsi="Agency FB"/>
          <w:szCs w:val="6"/>
          <w:lang w:val="en-US"/>
          <w:rPrChange w:id="1798" w:author="01-134212-149" w:date="2022-06-22T21:16:00Z">
            <w:rPr>
              <w:ins w:id="1799" w:author="01-134212-149" w:date="2022-06-22T20:03:00Z"/>
              <w:rFonts w:ascii="Agency FB" w:hAnsi="Agency FB"/>
              <w:sz w:val="28"/>
              <w:szCs w:val="6"/>
              <w:lang w:val="en-US"/>
            </w:rPr>
          </w:rPrChange>
        </w:rPr>
      </w:pPr>
      <w:ins w:id="1800" w:author="01-134212-149" w:date="2022-06-22T20:03:00Z">
        <w:r w:rsidRPr="000B79B6">
          <w:rPr>
            <w:rFonts w:ascii="Agency FB" w:hAnsi="Agency FB"/>
            <w:szCs w:val="6"/>
            <w:lang w:val="en-US"/>
            <w:rPrChange w:id="1801" w:author="01-134212-149" w:date="2022-06-22T21:16:00Z">
              <w:rPr>
                <w:rFonts w:ascii="Agency FB" w:hAnsi="Agency FB"/>
                <w:sz w:val="28"/>
                <w:szCs w:val="6"/>
                <w:lang w:val="en-US"/>
              </w:rPr>
            </w:rPrChange>
          </w:rPr>
          <w:tab/>
        </w:r>
        <w:r w:rsidRPr="000B79B6">
          <w:rPr>
            <w:rFonts w:ascii="Agency FB" w:hAnsi="Agency FB"/>
            <w:szCs w:val="6"/>
            <w:lang w:val="en-US"/>
            <w:rPrChange w:id="1802" w:author="01-134212-149" w:date="2022-06-22T21:16:00Z">
              <w:rPr>
                <w:rFonts w:ascii="Agency FB" w:hAnsi="Agency FB"/>
                <w:sz w:val="28"/>
                <w:szCs w:val="6"/>
                <w:lang w:val="en-US"/>
              </w:rPr>
            </w:rPrChange>
          </w:rPr>
          <w:tab/>
          <w:t>if (!patient)</w:t>
        </w:r>
      </w:ins>
    </w:p>
    <w:p w14:paraId="4E173D98" w14:textId="77777777" w:rsidR="007A5533" w:rsidRPr="000B79B6" w:rsidRDefault="007A5533" w:rsidP="007A5533">
      <w:pPr>
        <w:rPr>
          <w:ins w:id="1803" w:author="01-134212-149" w:date="2022-06-22T20:03:00Z"/>
          <w:rFonts w:ascii="Agency FB" w:hAnsi="Agency FB"/>
          <w:szCs w:val="6"/>
          <w:lang w:val="en-US"/>
          <w:rPrChange w:id="1804" w:author="01-134212-149" w:date="2022-06-22T21:16:00Z">
            <w:rPr>
              <w:ins w:id="1805" w:author="01-134212-149" w:date="2022-06-22T20:03:00Z"/>
              <w:rFonts w:ascii="Agency FB" w:hAnsi="Agency FB"/>
              <w:sz w:val="28"/>
              <w:szCs w:val="6"/>
              <w:lang w:val="en-US"/>
            </w:rPr>
          </w:rPrChange>
        </w:rPr>
      </w:pPr>
      <w:ins w:id="1806" w:author="01-134212-149" w:date="2022-06-22T20:03:00Z">
        <w:r w:rsidRPr="000B79B6">
          <w:rPr>
            <w:rFonts w:ascii="Agency FB" w:hAnsi="Agency FB"/>
            <w:szCs w:val="6"/>
            <w:lang w:val="en-US"/>
            <w:rPrChange w:id="1807" w:author="01-134212-149" w:date="2022-06-22T21:16:00Z">
              <w:rPr>
                <w:rFonts w:ascii="Agency FB" w:hAnsi="Agency FB"/>
                <w:sz w:val="28"/>
                <w:szCs w:val="6"/>
                <w:lang w:val="en-US"/>
              </w:rPr>
            </w:rPrChange>
          </w:rPr>
          <w:tab/>
        </w:r>
        <w:r w:rsidRPr="000B79B6">
          <w:rPr>
            <w:rFonts w:ascii="Agency FB" w:hAnsi="Agency FB"/>
            <w:szCs w:val="6"/>
            <w:lang w:val="en-US"/>
            <w:rPrChange w:id="1808" w:author="01-134212-149" w:date="2022-06-22T21:16:00Z">
              <w:rPr>
                <w:rFonts w:ascii="Agency FB" w:hAnsi="Agency FB"/>
                <w:sz w:val="28"/>
                <w:szCs w:val="6"/>
                <w:lang w:val="en-US"/>
              </w:rPr>
            </w:rPrChange>
          </w:rPr>
          <w:tab/>
          <w:t>{</w:t>
        </w:r>
      </w:ins>
    </w:p>
    <w:p w14:paraId="6CA2DEA9" w14:textId="77777777" w:rsidR="007A5533" w:rsidRPr="000B79B6" w:rsidRDefault="007A5533" w:rsidP="007A5533">
      <w:pPr>
        <w:rPr>
          <w:ins w:id="1809" w:author="01-134212-149" w:date="2022-06-22T20:03:00Z"/>
          <w:rFonts w:ascii="Agency FB" w:hAnsi="Agency FB"/>
          <w:szCs w:val="6"/>
          <w:lang w:val="en-US"/>
          <w:rPrChange w:id="1810" w:author="01-134212-149" w:date="2022-06-22T21:16:00Z">
            <w:rPr>
              <w:ins w:id="1811" w:author="01-134212-149" w:date="2022-06-22T20:03:00Z"/>
              <w:rFonts w:ascii="Agency FB" w:hAnsi="Agency FB"/>
              <w:sz w:val="28"/>
              <w:szCs w:val="6"/>
              <w:lang w:val="en-US"/>
            </w:rPr>
          </w:rPrChange>
        </w:rPr>
      </w:pPr>
      <w:ins w:id="1812" w:author="01-134212-149" w:date="2022-06-22T20:03:00Z">
        <w:r w:rsidRPr="000B79B6">
          <w:rPr>
            <w:rFonts w:ascii="Agency FB" w:hAnsi="Agency FB"/>
            <w:szCs w:val="6"/>
            <w:lang w:val="en-US"/>
            <w:rPrChange w:id="1813" w:author="01-134212-149" w:date="2022-06-22T21:16:00Z">
              <w:rPr>
                <w:rFonts w:ascii="Agency FB" w:hAnsi="Agency FB"/>
                <w:sz w:val="28"/>
                <w:szCs w:val="6"/>
                <w:lang w:val="en-US"/>
              </w:rPr>
            </w:rPrChange>
          </w:rPr>
          <w:tab/>
        </w:r>
        <w:r w:rsidRPr="000B79B6">
          <w:rPr>
            <w:rFonts w:ascii="Agency FB" w:hAnsi="Agency FB"/>
            <w:szCs w:val="6"/>
            <w:lang w:val="en-US"/>
            <w:rPrChange w:id="1814" w:author="01-134212-149" w:date="2022-06-22T21:16:00Z">
              <w:rPr>
                <w:rFonts w:ascii="Agency FB" w:hAnsi="Agency FB"/>
                <w:sz w:val="28"/>
                <w:szCs w:val="6"/>
                <w:lang w:val="en-US"/>
              </w:rPr>
            </w:rPrChange>
          </w:rPr>
          <w:tab/>
        </w:r>
        <w:r w:rsidRPr="000B79B6">
          <w:rPr>
            <w:rFonts w:ascii="Agency FB" w:hAnsi="Agency FB"/>
            <w:szCs w:val="6"/>
            <w:lang w:val="en-US"/>
            <w:rPrChange w:id="1815" w:author="01-134212-149" w:date="2022-06-22T21:16:00Z">
              <w:rPr>
                <w:rFonts w:ascii="Agency FB" w:hAnsi="Agency FB"/>
                <w:sz w:val="28"/>
                <w:szCs w:val="6"/>
                <w:lang w:val="en-US"/>
              </w:rPr>
            </w:rPrChange>
          </w:rPr>
          <w:tab/>
          <w:t>cout &lt;&lt; "File opening error:" &lt;&lt; endl;</w:t>
        </w:r>
      </w:ins>
    </w:p>
    <w:p w14:paraId="3F44EF8F" w14:textId="77777777" w:rsidR="007A5533" w:rsidRPr="000B79B6" w:rsidRDefault="007A5533" w:rsidP="007A5533">
      <w:pPr>
        <w:rPr>
          <w:ins w:id="1816" w:author="01-134212-149" w:date="2022-06-22T20:03:00Z"/>
          <w:rFonts w:ascii="Agency FB" w:hAnsi="Agency FB"/>
          <w:szCs w:val="6"/>
          <w:lang w:val="en-US"/>
          <w:rPrChange w:id="1817" w:author="01-134212-149" w:date="2022-06-22T21:16:00Z">
            <w:rPr>
              <w:ins w:id="1818" w:author="01-134212-149" w:date="2022-06-22T20:03:00Z"/>
              <w:rFonts w:ascii="Agency FB" w:hAnsi="Agency FB"/>
              <w:sz w:val="28"/>
              <w:szCs w:val="6"/>
              <w:lang w:val="en-US"/>
            </w:rPr>
          </w:rPrChange>
        </w:rPr>
      </w:pPr>
      <w:ins w:id="1819" w:author="01-134212-149" w:date="2022-06-22T20:03:00Z">
        <w:r w:rsidRPr="000B79B6">
          <w:rPr>
            <w:rFonts w:ascii="Agency FB" w:hAnsi="Agency FB"/>
            <w:szCs w:val="6"/>
            <w:lang w:val="en-US"/>
            <w:rPrChange w:id="1820" w:author="01-134212-149" w:date="2022-06-22T21:16:00Z">
              <w:rPr>
                <w:rFonts w:ascii="Agency FB" w:hAnsi="Agency FB"/>
                <w:sz w:val="28"/>
                <w:szCs w:val="6"/>
                <w:lang w:val="en-US"/>
              </w:rPr>
            </w:rPrChange>
          </w:rPr>
          <w:tab/>
        </w:r>
        <w:r w:rsidRPr="000B79B6">
          <w:rPr>
            <w:rFonts w:ascii="Agency FB" w:hAnsi="Agency FB"/>
            <w:szCs w:val="6"/>
            <w:lang w:val="en-US"/>
            <w:rPrChange w:id="1821" w:author="01-134212-149" w:date="2022-06-22T21:16:00Z">
              <w:rPr>
                <w:rFonts w:ascii="Agency FB" w:hAnsi="Agency FB"/>
                <w:sz w:val="28"/>
                <w:szCs w:val="6"/>
                <w:lang w:val="en-US"/>
              </w:rPr>
            </w:rPrChange>
          </w:rPr>
          <w:tab/>
        </w:r>
        <w:r w:rsidRPr="000B79B6">
          <w:rPr>
            <w:rFonts w:ascii="Agency FB" w:hAnsi="Agency FB"/>
            <w:szCs w:val="6"/>
            <w:lang w:val="en-US"/>
            <w:rPrChange w:id="1822" w:author="01-134212-149" w:date="2022-06-22T21:16:00Z">
              <w:rPr>
                <w:rFonts w:ascii="Agency FB" w:hAnsi="Agency FB"/>
                <w:sz w:val="28"/>
                <w:szCs w:val="6"/>
                <w:lang w:val="en-US"/>
              </w:rPr>
            </w:rPrChange>
          </w:rPr>
          <w:tab/>
          <w:t>exit(1);</w:t>
        </w:r>
      </w:ins>
    </w:p>
    <w:p w14:paraId="52A705A8" w14:textId="77777777" w:rsidR="007A5533" w:rsidRPr="000B79B6" w:rsidRDefault="007A5533" w:rsidP="007A5533">
      <w:pPr>
        <w:rPr>
          <w:ins w:id="1823" w:author="01-134212-149" w:date="2022-06-22T20:03:00Z"/>
          <w:rFonts w:ascii="Agency FB" w:hAnsi="Agency FB"/>
          <w:szCs w:val="6"/>
          <w:lang w:val="en-US"/>
          <w:rPrChange w:id="1824" w:author="01-134212-149" w:date="2022-06-22T21:16:00Z">
            <w:rPr>
              <w:ins w:id="1825" w:author="01-134212-149" w:date="2022-06-22T20:03:00Z"/>
              <w:rFonts w:ascii="Agency FB" w:hAnsi="Agency FB"/>
              <w:sz w:val="28"/>
              <w:szCs w:val="6"/>
              <w:lang w:val="en-US"/>
            </w:rPr>
          </w:rPrChange>
        </w:rPr>
      </w:pPr>
      <w:ins w:id="1826" w:author="01-134212-149" w:date="2022-06-22T20:03:00Z">
        <w:r w:rsidRPr="000B79B6">
          <w:rPr>
            <w:rFonts w:ascii="Agency FB" w:hAnsi="Agency FB"/>
            <w:szCs w:val="6"/>
            <w:lang w:val="en-US"/>
            <w:rPrChange w:id="1827" w:author="01-134212-149" w:date="2022-06-22T21:16:00Z">
              <w:rPr>
                <w:rFonts w:ascii="Agency FB" w:hAnsi="Agency FB"/>
                <w:sz w:val="28"/>
                <w:szCs w:val="6"/>
                <w:lang w:val="en-US"/>
              </w:rPr>
            </w:rPrChange>
          </w:rPr>
          <w:tab/>
        </w:r>
        <w:r w:rsidRPr="000B79B6">
          <w:rPr>
            <w:rFonts w:ascii="Agency FB" w:hAnsi="Agency FB"/>
            <w:szCs w:val="6"/>
            <w:lang w:val="en-US"/>
            <w:rPrChange w:id="1828" w:author="01-134212-149" w:date="2022-06-22T21:16:00Z">
              <w:rPr>
                <w:rFonts w:ascii="Agency FB" w:hAnsi="Agency FB"/>
                <w:sz w:val="28"/>
                <w:szCs w:val="6"/>
                <w:lang w:val="en-US"/>
              </w:rPr>
            </w:rPrChange>
          </w:rPr>
          <w:tab/>
          <w:t>}</w:t>
        </w:r>
      </w:ins>
    </w:p>
    <w:p w14:paraId="6C90ED86" w14:textId="77777777" w:rsidR="007A5533" w:rsidRPr="000B79B6" w:rsidRDefault="007A5533" w:rsidP="007A5533">
      <w:pPr>
        <w:rPr>
          <w:ins w:id="1829" w:author="01-134212-149" w:date="2022-06-22T20:03:00Z"/>
          <w:rFonts w:ascii="Agency FB" w:hAnsi="Agency FB"/>
          <w:szCs w:val="6"/>
          <w:lang w:val="en-US"/>
          <w:rPrChange w:id="1830" w:author="01-134212-149" w:date="2022-06-22T21:16:00Z">
            <w:rPr>
              <w:ins w:id="1831" w:author="01-134212-149" w:date="2022-06-22T20:03:00Z"/>
              <w:rFonts w:ascii="Agency FB" w:hAnsi="Agency FB"/>
              <w:sz w:val="28"/>
              <w:szCs w:val="6"/>
              <w:lang w:val="en-US"/>
            </w:rPr>
          </w:rPrChange>
        </w:rPr>
      </w:pPr>
      <w:ins w:id="1832" w:author="01-134212-149" w:date="2022-06-22T20:03:00Z">
        <w:r w:rsidRPr="000B79B6">
          <w:rPr>
            <w:rFonts w:ascii="Agency FB" w:hAnsi="Agency FB"/>
            <w:szCs w:val="6"/>
            <w:lang w:val="en-US"/>
            <w:rPrChange w:id="1833" w:author="01-134212-149" w:date="2022-06-22T21:16:00Z">
              <w:rPr>
                <w:rFonts w:ascii="Agency FB" w:hAnsi="Agency FB"/>
                <w:sz w:val="28"/>
                <w:szCs w:val="6"/>
                <w:lang w:val="en-US"/>
              </w:rPr>
            </w:rPrChange>
          </w:rPr>
          <w:tab/>
        </w:r>
        <w:r w:rsidRPr="000B79B6">
          <w:rPr>
            <w:rFonts w:ascii="Agency FB" w:hAnsi="Agency FB"/>
            <w:szCs w:val="6"/>
            <w:lang w:val="en-US"/>
            <w:rPrChange w:id="1834" w:author="01-134212-149" w:date="2022-06-22T21:16:00Z">
              <w:rPr>
                <w:rFonts w:ascii="Agency FB" w:hAnsi="Agency FB"/>
                <w:sz w:val="28"/>
                <w:szCs w:val="6"/>
                <w:lang w:val="en-US"/>
              </w:rPr>
            </w:rPrChange>
          </w:rPr>
          <w:tab/>
          <w:t>cin.ignore();</w:t>
        </w:r>
      </w:ins>
    </w:p>
    <w:p w14:paraId="0EF51250" w14:textId="77777777" w:rsidR="007A5533" w:rsidRPr="000B79B6" w:rsidRDefault="007A5533" w:rsidP="007A5533">
      <w:pPr>
        <w:rPr>
          <w:ins w:id="1835" w:author="01-134212-149" w:date="2022-06-22T20:03:00Z"/>
          <w:rFonts w:ascii="Agency FB" w:hAnsi="Agency FB"/>
          <w:szCs w:val="6"/>
          <w:lang w:val="en-US"/>
          <w:rPrChange w:id="1836" w:author="01-134212-149" w:date="2022-06-22T21:16:00Z">
            <w:rPr>
              <w:ins w:id="1837" w:author="01-134212-149" w:date="2022-06-22T20:03:00Z"/>
              <w:rFonts w:ascii="Agency FB" w:hAnsi="Agency FB"/>
              <w:sz w:val="28"/>
              <w:szCs w:val="6"/>
              <w:lang w:val="en-US"/>
            </w:rPr>
          </w:rPrChange>
        </w:rPr>
      </w:pPr>
      <w:ins w:id="1838" w:author="01-134212-149" w:date="2022-06-22T20:03:00Z">
        <w:r w:rsidRPr="000B79B6">
          <w:rPr>
            <w:rFonts w:ascii="Agency FB" w:hAnsi="Agency FB"/>
            <w:szCs w:val="6"/>
            <w:lang w:val="en-US"/>
            <w:rPrChange w:id="1839" w:author="01-134212-149" w:date="2022-06-22T21:16:00Z">
              <w:rPr>
                <w:rFonts w:ascii="Agency FB" w:hAnsi="Agency FB"/>
                <w:sz w:val="28"/>
                <w:szCs w:val="6"/>
                <w:lang w:val="en-US"/>
              </w:rPr>
            </w:rPrChange>
          </w:rPr>
          <w:tab/>
        </w:r>
        <w:r w:rsidRPr="000B79B6">
          <w:rPr>
            <w:rFonts w:ascii="Agency FB" w:hAnsi="Agency FB"/>
            <w:szCs w:val="6"/>
            <w:lang w:val="en-US"/>
            <w:rPrChange w:id="1840" w:author="01-134212-149" w:date="2022-06-22T21:16:00Z">
              <w:rPr>
                <w:rFonts w:ascii="Agency FB" w:hAnsi="Agency FB"/>
                <w:sz w:val="28"/>
                <w:szCs w:val="6"/>
                <w:lang w:val="en-US"/>
              </w:rPr>
            </w:rPrChange>
          </w:rPr>
          <w:tab/>
          <w:t>int a = 0;</w:t>
        </w:r>
      </w:ins>
    </w:p>
    <w:p w14:paraId="6ACC3870" w14:textId="77777777" w:rsidR="007A5533" w:rsidRPr="000B79B6" w:rsidRDefault="007A5533" w:rsidP="007A5533">
      <w:pPr>
        <w:rPr>
          <w:ins w:id="1841" w:author="01-134212-149" w:date="2022-06-22T20:03:00Z"/>
          <w:rFonts w:ascii="Agency FB" w:hAnsi="Agency FB"/>
          <w:szCs w:val="6"/>
          <w:lang w:val="en-US"/>
          <w:rPrChange w:id="1842" w:author="01-134212-149" w:date="2022-06-22T21:16:00Z">
            <w:rPr>
              <w:ins w:id="1843" w:author="01-134212-149" w:date="2022-06-22T20:03:00Z"/>
              <w:rFonts w:ascii="Agency FB" w:hAnsi="Agency FB"/>
              <w:sz w:val="28"/>
              <w:szCs w:val="6"/>
              <w:lang w:val="en-US"/>
            </w:rPr>
          </w:rPrChange>
        </w:rPr>
      </w:pPr>
      <w:ins w:id="1844" w:author="01-134212-149" w:date="2022-06-22T20:03:00Z">
        <w:r w:rsidRPr="000B79B6">
          <w:rPr>
            <w:rFonts w:ascii="Agency FB" w:hAnsi="Agency FB"/>
            <w:szCs w:val="6"/>
            <w:lang w:val="en-US"/>
            <w:rPrChange w:id="1845" w:author="01-134212-149" w:date="2022-06-22T21:16:00Z">
              <w:rPr>
                <w:rFonts w:ascii="Agency FB" w:hAnsi="Agency FB"/>
                <w:sz w:val="28"/>
                <w:szCs w:val="6"/>
                <w:lang w:val="en-US"/>
              </w:rPr>
            </w:rPrChange>
          </w:rPr>
          <w:tab/>
        </w:r>
        <w:r w:rsidRPr="000B79B6">
          <w:rPr>
            <w:rFonts w:ascii="Agency FB" w:hAnsi="Agency FB"/>
            <w:szCs w:val="6"/>
            <w:lang w:val="en-US"/>
            <w:rPrChange w:id="1846" w:author="01-134212-149" w:date="2022-06-22T21:16:00Z">
              <w:rPr>
                <w:rFonts w:ascii="Agency FB" w:hAnsi="Agency FB"/>
                <w:sz w:val="28"/>
                <w:szCs w:val="6"/>
                <w:lang w:val="en-US"/>
              </w:rPr>
            </w:rPrChange>
          </w:rPr>
          <w:tab/>
          <w:t>Patient p;</w:t>
        </w:r>
      </w:ins>
    </w:p>
    <w:p w14:paraId="379E156D" w14:textId="77777777" w:rsidR="007A5533" w:rsidRPr="000B79B6" w:rsidRDefault="007A5533" w:rsidP="007A5533">
      <w:pPr>
        <w:rPr>
          <w:ins w:id="1847" w:author="01-134212-149" w:date="2022-06-22T20:03:00Z"/>
          <w:rFonts w:ascii="Agency FB" w:hAnsi="Agency FB"/>
          <w:szCs w:val="6"/>
          <w:lang w:val="en-US"/>
          <w:rPrChange w:id="1848" w:author="01-134212-149" w:date="2022-06-22T21:16:00Z">
            <w:rPr>
              <w:ins w:id="1849" w:author="01-134212-149" w:date="2022-06-22T20:03:00Z"/>
              <w:rFonts w:ascii="Agency FB" w:hAnsi="Agency FB"/>
              <w:sz w:val="28"/>
              <w:szCs w:val="6"/>
              <w:lang w:val="en-US"/>
            </w:rPr>
          </w:rPrChange>
        </w:rPr>
      </w:pPr>
      <w:ins w:id="1850" w:author="01-134212-149" w:date="2022-06-22T20:03:00Z">
        <w:r w:rsidRPr="000B79B6">
          <w:rPr>
            <w:rFonts w:ascii="Agency FB" w:hAnsi="Agency FB"/>
            <w:szCs w:val="6"/>
            <w:lang w:val="en-US"/>
            <w:rPrChange w:id="1851" w:author="01-134212-149" w:date="2022-06-22T21:16:00Z">
              <w:rPr>
                <w:rFonts w:ascii="Agency FB" w:hAnsi="Agency FB"/>
                <w:sz w:val="28"/>
                <w:szCs w:val="6"/>
                <w:lang w:val="en-US"/>
              </w:rPr>
            </w:rPrChange>
          </w:rPr>
          <w:tab/>
        </w:r>
        <w:r w:rsidRPr="000B79B6">
          <w:rPr>
            <w:rFonts w:ascii="Agency FB" w:hAnsi="Agency FB"/>
            <w:szCs w:val="6"/>
            <w:lang w:val="en-US"/>
            <w:rPrChange w:id="1852" w:author="01-134212-149" w:date="2022-06-22T21:16:00Z">
              <w:rPr>
                <w:rFonts w:ascii="Agency FB" w:hAnsi="Agency FB"/>
                <w:sz w:val="28"/>
                <w:szCs w:val="6"/>
                <w:lang w:val="en-US"/>
              </w:rPr>
            </w:rPrChange>
          </w:rPr>
          <w:tab/>
          <w:t>RegularPatient RP;</w:t>
        </w:r>
      </w:ins>
    </w:p>
    <w:p w14:paraId="46A8D070" w14:textId="77777777" w:rsidR="007A5533" w:rsidRPr="000B79B6" w:rsidRDefault="007A5533" w:rsidP="007A5533">
      <w:pPr>
        <w:rPr>
          <w:ins w:id="1853" w:author="01-134212-149" w:date="2022-06-22T20:03:00Z"/>
          <w:rFonts w:ascii="Agency FB" w:hAnsi="Agency FB"/>
          <w:szCs w:val="6"/>
          <w:lang w:val="en-US"/>
          <w:rPrChange w:id="1854" w:author="01-134212-149" w:date="2022-06-22T21:16:00Z">
            <w:rPr>
              <w:ins w:id="1855" w:author="01-134212-149" w:date="2022-06-22T20:03:00Z"/>
              <w:rFonts w:ascii="Agency FB" w:hAnsi="Agency FB"/>
              <w:sz w:val="28"/>
              <w:szCs w:val="6"/>
              <w:lang w:val="en-US"/>
            </w:rPr>
          </w:rPrChange>
        </w:rPr>
      </w:pPr>
      <w:ins w:id="1856" w:author="01-134212-149" w:date="2022-06-22T20:03:00Z">
        <w:r w:rsidRPr="000B79B6">
          <w:rPr>
            <w:rFonts w:ascii="Agency FB" w:hAnsi="Agency FB"/>
            <w:szCs w:val="6"/>
            <w:lang w:val="en-US"/>
            <w:rPrChange w:id="1857" w:author="01-134212-149" w:date="2022-06-22T21:16:00Z">
              <w:rPr>
                <w:rFonts w:ascii="Agency FB" w:hAnsi="Agency FB"/>
                <w:sz w:val="28"/>
                <w:szCs w:val="6"/>
                <w:lang w:val="en-US"/>
              </w:rPr>
            </w:rPrChange>
          </w:rPr>
          <w:tab/>
        </w:r>
        <w:r w:rsidRPr="000B79B6">
          <w:rPr>
            <w:rFonts w:ascii="Agency FB" w:hAnsi="Agency FB"/>
            <w:szCs w:val="6"/>
            <w:lang w:val="en-US"/>
            <w:rPrChange w:id="1858" w:author="01-134212-149" w:date="2022-06-22T21:16:00Z">
              <w:rPr>
                <w:rFonts w:ascii="Agency FB" w:hAnsi="Agency FB"/>
                <w:sz w:val="28"/>
                <w:szCs w:val="6"/>
                <w:lang w:val="en-US"/>
              </w:rPr>
            </w:rPrChange>
          </w:rPr>
          <w:tab/>
          <w:t>cout &lt;&lt; "\n\n\n";</w:t>
        </w:r>
      </w:ins>
    </w:p>
    <w:p w14:paraId="55512A5C" w14:textId="77777777" w:rsidR="007A5533" w:rsidRPr="000B79B6" w:rsidRDefault="007A5533" w:rsidP="007A5533">
      <w:pPr>
        <w:rPr>
          <w:ins w:id="1859" w:author="01-134212-149" w:date="2022-06-22T20:03:00Z"/>
          <w:rFonts w:ascii="Agency FB" w:hAnsi="Agency FB"/>
          <w:szCs w:val="6"/>
          <w:lang w:val="en-US"/>
          <w:rPrChange w:id="1860" w:author="01-134212-149" w:date="2022-06-22T21:16:00Z">
            <w:rPr>
              <w:ins w:id="1861" w:author="01-134212-149" w:date="2022-06-22T20:03:00Z"/>
              <w:rFonts w:ascii="Agency FB" w:hAnsi="Agency FB"/>
              <w:sz w:val="28"/>
              <w:szCs w:val="6"/>
              <w:lang w:val="en-US"/>
            </w:rPr>
          </w:rPrChange>
        </w:rPr>
      </w:pPr>
      <w:ins w:id="1862" w:author="01-134212-149" w:date="2022-06-22T20:03:00Z">
        <w:r w:rsidRPr="000B79B6">
          <w:rPr>
            <w:rFonts w:ascii="Agency FB" w:hAnsi="Agency FB"/>
            <w:szCs w:val="6"/>
            <w:lang w:val="en-US"/>
            <w:rPrChange w:id="1863" w:author="01-134212-149" w:date="2022-06-22T21:16:00Z">
              <w:rPr>
                <w:rFonts w:ascii="Agency FB" w:hAnsi="Agency FB"/>
                <w:sz w:val="28"/>
                <w:szCs w:val="6"/>
                <w:lang w:val="en-US"/>
              </w:rPr>
            </w:rPrChange>
          </w:rPr>
          <w:tab/>
        </w:r>
        <w:r w:rsidRPr="000B79B6">
          <w:rPr>
            <w:rFonts w:ascii="Agency FB" w:hAnsi="Agency FB"/>
            <w:szCs w:val="6"/>
            <w:lang w:val="en-US"/>
            <w:rPrChange w:id="1864" w:author="01-134212-149" w:date="2022-06-22T21:16:00Z">
              <w:rPr>
                <w:rFonts w:ascii="Agency FB" w:hAnsi="Agency FB"/>
                <w:sz w:val="28"/>
                <w:szCs w:val="6"/>
                <w:lang w:val="en-US"/>
              </w:rPr>
            </w:rPrChange>
          </w:rPr>
          <w:tab/>
          <w:t>cout &lt;&lt; setiosflags(ios::left) &lt;&lt; setw(30) &lt;&lt; "Name" &lt;&lt; setw(10) &lt;&lt; "Age" &lt;&lt; setw(30) &lt;&lt; "Address" &lt;&lt; setw(15) &lt;&lt; "Status" &lt;&lt; setw(30) &lt;&lt; "Symptoms" &lt;&lt; setw(30) &lt;&lt; "Disease" &lt;&lt; setw(15) &lt;&lt; "City\n\n" &lt;&lt; endl;</w:t>
        </w:r>
      </w:ins>
    </w:p>
    <w:p w14:paraId="25D2E4D0" w14:textId="77777777" w:rsidR="007A5533" w:rsidRPr="000B79B6" w:rsidRDefault="007A5533" w:rsidP="007A5533">
      <w:pPr>
        <w:rPr>
          <w:ins w:id="1865" w:author="01-134212-149" w:date="2022-06-22T20:03:00Z"/>
          <w:rFonts w:ascii="Agency FB" w:hAnsi="Agency FB"/>
          <w:szCs w:val="6"/>
          <w:lang w:val="en-US"/>
          <w:rPrChange w:id="1866" w:author="01-134212-149" w:date="2022-06-22T21:16:00Z">
            <w:rPr>
              <w:ins w:id="1867" w:author="01-134212-149" w:date="2022-06-22T20:03:00Z"/>
              <w:rFonts w:ascii="Agency FB" w:hAnsi="Agency FB"/>
              <w:sz w:val="28"/>
              <w:szCs w:val="6"/>
              <w:lang w:val="en-US"/>
            </w:rPr>
          </w:rPrChange>
        </w:rPr>
      </w:pPr>
      <w:ins w:id="1868" w:author="01-134212-149" w:date="2022-06-22T20:03:00Z">
        <w:r w:rsidRPr="000B79B6">
          <w:rPr>
            <w:rFonts w:ascii="Agency FB" w:hAnsi="Agency FB"/>
            <w:szCs w:val="6"/>
            <w:lang w:val="en-US"/>
            <w:rPrChange w:id="1869" w:author="01-134212-149" w:date="2022-06-22T21:16:00Z">
              <w:rPr>
                <w:rFonts w:ascii="Agency FB" w:hAnsi="Agency FB"/>
                <w:sz w:val="28"/>
                <w:szCs w:val="6"/>
                <w:lang w:val="en-US"/>
              </w:rPr>
            </w:rPrChange>
          </w:rPr>
          <w:tab/>
        </w:r>
        <w:r w:rsidRPr="000B79B6">
          <w:rPr>
            <w:rFonts w:ascii="Agency FB" w:hAnsi="Agency FB"/>
            <w:szCs w:val="6"/>
            <w:lang w:val="en-US"/>
            <w:rPrChange w:id="1870" w:author="01-134212-149" w:date="2022-06-22T21:16:00Z">
              <w:rPr>
                <w:rFonts w:ascii="Agency FB" w:hAnsi="Agency FB"/>
                <w:sz w:val="28"/>
                <w:szCs w:val="6"/>
                <w:lang w:val="en-US"/>
              </w:rPr>
            </w:rPrChange>
          </w:rPr>
          <w:tab/>
          <w:t>while (patient &gt;&gt; p.PatientName &gt;&gt; p.Age &gt;&gt; p.Address &gt;&gt; p.Status &gt;&gt; RP.Symptoms &gt;&gt; RP.DiseaseName &gt;&gt; RP.CityName)</w:t>
        </w:r>
      </w:ins>
    </w:p>
    <w:p w14:paraId="26A0CDCA" w14:textId="77777777" w:rsidR="007A5533" w:rsidRPr="000B79B6" w:rsidRDefault="007A5533" w:rsidP="007A5533">
      <w:pPr>
        <w:rPr>
          <w:ins w:id="1871" w:author="01-134212-149" w:date="2022-06-22T20:03:00Z"/>
          <w:rFonts w:ascii="Agency FB" w:hAnsi="Agency FB"/>
          <w:szCs w:val="6"/>
          <w:lang w:val="en-US"/>
          <w:rPrChange w:id="1872" w:author="01-134212-149" w:date="2022-06-22T21:16:00Z">
            <w:rPr>
              <w:ins w:id="1873" w:author="01-134212-149" w:date="2022-06-22T20:03:00Z"/>
              <w:rFonts w:ascii="Agency FB" w:hAnsi="Agency FB"/>
              <w:sz w:val="28"/>
              <w:szCs w:val="6"/>
              <w:lang w:val="en-US"/>
            </w:rPr>
          </w:rPrChange>
        </w:rPr>
      </w:pPr>
      <w:ins w:id="1874" w:author="01-134212-149" w:date="2022-06-22T20:03:00Z">
        <w:r w:rsidRPr="000B79B6">
          <w:rPr>
            <w:rFonts w:ascii="Agency FB" w:hAnsi="Agency FB"/>
            <w:szCs w:val="6"/>
            <w:lang w:val="en-US"/>
            <w:rPrChange w:id="1875" w:author="01-134212-149" w:date="2022-06-22T21:16:00Z">
              <w:rPr>
                <w:rFonts w:ascii="Agency FB" w:hAnsi="Agency FB"/>
                <w:sz w:val="28"/>
                <w:szCs w:val="6"/>
                <w:lang w:val="en-US"/>
              </w:rPr>
            </w:rPrChange>
          </w:rPr>
          <w:tab/>
        </w:r>
        <w:r w:rsidRPr="000B79B6">
          <w:rPr>
            <w:rFonts w:ascii="Agency FB" w:hAnsi="Agency FB"/>
            <w:szCs w:val="6"/>
            <w:lang w:val="en-US"/>
            <w:rPrChange w:id="1876" w:author="01-134212-149" w:date="2022-06-22T21:16:00Z">
              <w:rPr>
                <w:rFonts w:ascii="Agency FB" w:hAnsi="Agency FB"/>
                <w:sz w:val="28"/>
                <w:szCs w:val="6"/>
                <w:lang w:val="en-US"/>
              </w:rPr>
            </w:rPrChange>
          </w:rPr>
          <w:tab/>
          <w:t>{</w:t>
        </w:r>
      </w:ins>
    </w:p>
    <w:p w14:paraId="02038A24" w14:textId="77777777" w:rsidR="007A5533" w:rsidRPr="000B79B6" w:rsidRDefault="007A5533" w:rsidP="007A5533">
      <w:pPr>
        <w:rPr>
          <w:ins w:id="1877" w:author="01-134212-149" w:date="2022-06-22T20:03:00Z"/>
          <w:rFonts w:ascii="Agency FB" w:hAnsi="Agency FB"/>
          <w:szCs w:val="6"/>
          <w:lang w:val="en-US"/>
          <w:rPrChange w:id="1878" w:author="01-134212-149" w:date="2022-06-22T21:16:00Z">
            <w:rPr>
              <w:ins w:id="1879" w:author="01-134212-149" w:date="2022-06-22T20:03:00Z"/>
              <w:rFonts w:ascii="Agency FB" w:hAnsi="Agency FB"/>
              <w:sz w:val="28"/>
              <w:szCs w:val="6"/>
              <w:lang w:val="en-US"/>
            </w:rPr>
          </w:rPrChange>
        </w:rPr>
      </w:pPr>
      <w:ins w:id="1880" w:author="01-134212-149" w:date="2022-06-22T20:03:00Z">
        <w:r w:rsidRPr="000B79B6">
          <w:rPr>
            <w:rFonts w:ascii="Agency FB" w:hAnsi="Agency FB"/>
            <w:szCs w:val="6"/>
            <w:lang w:val="en-US"/>
            <w:rPrChange w:id="1881" w:author="01-134212-149" w:date="2022-06-22T21:16:00Z">
              <w:rPr>
                <w:rFonts w:ascii="Agency FB" w:hAnsi="Agency FB"/>
                <w:sz w:val="28"/>
                <w:szCs w:val="6"/>
                <w:lang w:val="en-US"/>
              </w:rPr>
            </w:rPrChange>
          </w:rPr>
          <w:lastRenderedPageBreak/>
          <w:tab/>
        </w:r>
        <w:r w:rsidRPr="000B79B6">
          <w:rPr>
            <w:rFonts w:ascii="Agency FB" w:hAnsi="Agency FB"/>
            <w:szCs w:val="6"/>
            <w:lang w:val="en-US"/>
            <w:rPrChange w:id="1882" w:author="01-134212-149" w:date="2022-06-22T21:16:00Z">
              <w:rPr>
                <w:rFonts w:ascii="Agency FB" w:hAnsi="Agency FB"/>
                <w:sz w:val="28"/>
                <w:szCs w:val="6"/>
                <w:lang w:val="en-US"/>
              </w:rPr>
            </w:rPrChange>
          </w:rPr>
          <w:tab/>
        </w:r>
        <w:r w:rsidRPr="000B79B6">
          <w:rPr>
            <w:rFonts w:ascii="Agency FB" w:hAnsi="Agency FB"/>
            <w:szCs w:val="6"/>
            <w:lang w:val="en-US"/>
            <w:rPrChange w:id="1883" w:author="01-134212-149" w:date="2022-06-22T21:16:00Z">
              <w:rPr>
                <w:rFonts w:ascii="Agency FB" w:hAnsi="Agency FB"/>
                <w:sz w:val="28"/>
                <w:szCs w:val="6"/>
                <w:lang w:val="en-US"/>
              </w:rPr>
            </w:rPrChange>
          </w:rPr>
          <w:tab/>
          <w:t>if (strcmp(p.Status, "Regular") == 0)</w:t>
        </w:r>
      </w:ins>
    </w:p>
    <w:p w14:paraId="5CD72CB1" w14:textId="77777777" w:rsidR="007A5533" w:rsidRPr="000B79B6" w:rsidRDefault="007A5533" w:rsidP="007A5533">
      <w:pPr>
        <w:rPr>
          <w:ins w:id="1884" w:author="01-134212-149" w:date="2022-06-22T20:03:00Z"/>
          <w:rFonts w:ascii="Agency FB" w:hAnsi="Agency FB"/>
          <w:szCs w:val="6"/>
          <w:lang w:val="en-US"/>
          <w:rPrChange w:id="1885" w:author="01-134212-149" w:date="2022-06-22T21:16:00Z">
            <w:rPr>
              <w:ins w:id="1886" w:author="01-134212-149" w:date="2022-06-22T20:03:00Z"/>
              <w:rFonts w:ascii="Agency FB" w:hAnsi="Agency FB"/>
              <w:sz w:val="28"/>
              <w:szCs w:val="6"/>
              <w:lang w:val="en-US"/>
            </w:rPr>
          </w:rPrChange>
        </w:rPr>
      </w:pPr>
      <w:ins w:id="1887" w:author="01-134212-149" w:date="2022-06-22T20:03:00Z">
        <w:r w:rsidRPr="000B79B6">
          <w:rPr>
            <w:rFonts w:ascii="Agency FB" w:hAnsi="Agency FB"/>
            <w:szCs w:val="6"/>
            <w:lang w:val="en-US"/>
            <w:rPrChange w:id="1888" w:author="01-134212-149" w:date="2022-06-22T21:16:00Z">
              <w:rPr>
                <w:rFonts w:ascii="Agency FB" w:hAnsi="Agency FB"/>
                <w:sz w:val="28"/>
                <w:szCs w:val="6"/>
                <w:lang w:val="en-US"/>
              </w:rPr>
            </w:rPrChange>
          </w:rPr>
          <w:tab/>
        </w:r>
        <w:r w:rsidRPr="000B79B6">
          <w:rPr>
            <w:rFonts w:ascii="Agency FB" w:hAnsi="Agency FB"/>
            <w:szCs w:val="6"/>
            <w:lang w:val="en-US"/>
            <w:rPrChange w:id="1889" w:author="01-134212-149" w:date="2022-06-22T21:16:00Z">
              <w:rPr>
                <w:rFonts w:ascii="Agency FB" w:hAnsi="Agency FB"/>
                <w:sz w:val="28"/>
                <w:szCs w:val="6"/>
                <w:lang w:val="en-US"/>
              </w:rPr>
            </w:rPrChange>
          </w:rPr>
          <w:tab/>
        </w:r>
        <w:r w:rsidRPr="000B79B6">
          <w:rPr>
            <w:rFonts w:ascii="Agency FB" w:hAnsi="Agency FB"/>
            <w:szCs w:val="6"/>
            <w:lang w:val="en-US"/>
            <w:rPrChange w:id="1890" w:author="01-134212-149" w:date="2022-06-22T21:16:00Z">
              <w:rPr>
                <w:rFonts w:ascii="Agency FB" w:hAnsi="Agency FB"/>
                <w:sz w:val="28"/>
                <w:szCs w:val="6"/>
                <w:lang w:val="en-US"/>
              </w:rPr>
            </w:rPrChange>
          </w:rPr>
          <w:tab/>
          <w:t>{</w:t>
        </w:r>
      </w:ins>
    </w:p>
    <w:p w14:paraId="45DA632F" w14:textId="77777777" w:rsidR="007A5533" w:rsidRPr="000B79B6" w:rsidRDefault="007A5533" w:rsidP="007A5533">
      <w:pPr>
        <w:rPr>
          <w:ins w:id="1891" w:author="01-134212-149" w:date="2022-06-22T20:03:00Z"/>
          <w:rFonts w:ascii="Agency FB" w:hAnsi="Agency FB"/>
          <w:szCs w:val="6"/>
          <w:lang w:val="en-US"/>
          <w:rPrChange w:id="1892" w:author="01-134212-149" w:date="2022-06-22T21:16:00Z">
            <w:rPr>
              <w:ins w:id="1893" w:author="01-134212-149" w:date="2022-06-22T20:03:00Z"/>
              <w:rFonts w:ascii="Agency FB" w:hAnsi="Agency FB"/>
              <w:sz w:val="28"/>
              <w:szCs w:val="6"/>
              <w:lang w:val="en-US"/>
            </w:rPr>
          </w:rPrChange>
        </w:rPr>
      </w:pPr>
      <w:ins w:id="1894" w:author="01-134212-149" w:date="2022-06-22T20:03:00Z">
        <w:r w:rsidRPr="000B79B6">
          <w:rPr>
            <w:rFonts w:ascii="Agency FB" w:hAnsi="Agency FB"/>
            <w:szCs w:val="6"/>
            <w:lang w:val="en-US"/>
            <w:rPrChange w:id="1895" w:author="01-134212-149" w:date="2022-06-22T21:16:00Z">
              <w:rPr>
                <w:rFonts w:ascii="Agency FB" w:hAnsi="Agency FB"/>
                <w:sz w:val="28"/>
                <w:szCs w:val="6"/>
                <w:lang w:val="en-US"/>
              </w:rPr>
            </w:rPrChange>
          </w:rPr>
          <w:tab/>
        </w:r>
        <w:r w:rsidRPr="000B79B6">
          <w:rPr>
            <w:rFonts w:ascii="Agency FB" w:hAnsi="Agency FB"/>
            <w:szCs w:val="6"/>
            <w:lang w:val="en-US"/>
            <w:rPrChange w:id="1896" w:author="01-134212-149" w:date="2022-06-22T21:16:00Z">
              <w:rPr>
                <w:rFonts w:ascii="Agency FB" w:hAnsi="Agency FB"/>
                <w:sz w:val="28"/>
                <w:szCs w:val="6"/>
                <w:lang w:val="en-US"/>
              </w:rPr>
            </w:rPrChange>
          </w:rPr>
          <w:tab/>
        </w:r>
        <w:r w:rsidRPr="000B79B6">
          <w:rPr>
            <w:rFonts w:ascii="Agency FB" w:hAnsi="Agency FB"/>
            <w:szCs w:val="6"/>
            <w:lang w:val="en-US"/>
            <w:rPrChange w:id="1897" w:author="01-134212-149" w:date="2022-06-22T21:16:00Z">
              <w:rPr>
                <w:rFonts w:ascii="Agency FB" w:hAnsi="Agency FB"/>
                <w:sz w:val="28"/>
                <w:szCs w:val="6"/>
                <w:lang w:val="en-US"/>
              </w:rPr>
            </w:rPrChange>
          </w:rPr>
          <w:tab/>
        </w:r>
        <w:r w:rsidRPr="000B79B6">
          <w:rPr>
            <w:rFonts w:ascii="Agency FB" w:hAnsi="Agency FB"/>
            <w:szCs w:val="6"/>
            <w:lang w:val="en-US"/>
            <w:rPrChange w:id="1898" w:author="01-134212-149" w:date="2022-06-22T21:16:00Z">
              <w:rPr>
                <w:rFonts w:ascii="Agency FB" w:hAnsi="Agency FB"/>
                <w:sz w:val="28"/>
                <w:szCs w:val="6"/>
                <w:lang w:val="en-US"/>
              </w:rPr>
            </w:rPrChange>
          </w:rPr>
          <w:tab/>
          <w:t>a = 1;</w:t>
        </w:r>
      </w:ins>
    </w:p>
    <w:p w14:paraId="661BED98" w14:textId="77777777" w:rsidR="007A5533" w:rsidRPr="000B79B6" w:rsidRDefault="007A5533" w:rsidP="007A5533">
      <w:pPr>
        <w:rPr>
          <w:ins w:id="1899" w:author="01-134212-149" w:date="2022-06-22T20:03:00Z"/>
          <w:rFonts w:ascii="Agency FB" w:hAnsi="Agency FB"/>
          <w:szCs w:val="6"/>
          <w:lang w:val="en-US"/>
          <w:rPrChange w:id="1900" w:author="01-134212-149" w:date="2022-06-22T21:16:00Z">
            <w:rPr>
              <w:ins w:id="1901" w:author="01-134212-149" w:date="2022-06-22T20:03:00Z"/>
              <w:rFonts w:ascii="Agency FB" w:hAnsi="Agency FB"/>
              <w:sz w:val="28"/>
              <w:szCs w:val="6"/>
              <w:lang w:val="en-US"/>
            </w:rPr>
          </w:rPrChange>
        </w:rPr>
      </w:pPr>
      <w:ins w:id="1902" w:author="01-134212-149" w:date="2022-06-22T20:03:00Z">
        <w:r w:rsidRPr="000B79B6">
          <w:rPr>
            <w:rFonts w:ascii="Agency FB" w:hAnsi="Agency FB"/>
            <w:szCs w:val="6"/>
            <w:lang w:val="en-US"/>
            <w:rPrChange w:id="1903" w:author="01-134212-149" w:date="2022-06-22T21:16:00Z">
              <w:rPr>
                <w:rFonts w:ascii="Agency FB" w:hAnsi="Agency FB"/>
                <w:sz w:val="28"/>
                <w:szCs w:val="6"/>
                <w:lang w:val="en-US"/>
              </w:rPr>
            </w:rPrChange>
          </w:rPr>
          <w:tab/>
        </w:r>
        <w:r w:rsidRPr="000B79B6">
          <w:rPr>
            <w:rFonts w:ascii="Agency FB" w:hAnsi="Agency FB"/>
            <w:szCs w:val="6"/>
            <w:lang w:val="en-US"/>
            <w:rPrChange w:id="1904" w:author="01-134212-149" w:date="2022-06-22T21:16:00Z">
              <w:rPr>
                <w:rFonts w:ascii="Agency FB" w:hAnsi="Agency FB"/>
                <w:sz w:val="28"/>
                <w:szCs w:val="6"/>
                <w:lang w:val="en-US"/>
              </w:rPr>
            </w:rPrChange>
          </w:rPr>
          <w:tab/>
        </w:r>
        <w:r w:rsidRPr="000B79B6">
          <w:rPr>
            <w:rFonts w:ascii="Agency FB" w:hAnsi="Agency FB"/>
            <w:szCs w:val="6"/>
            <w:lang w:val="en-US"/>
            <w:rPrChange w:id="1905" w:author="01-134212-149" w:date="2022-06-22T21:16:00Z">
              <w:rPr>
                <w:rFonts w:ascii="Agency FB" w:hAnsi="Agency FB"/>
                <w:sz w:val="28"/>
                <w:szCs w:val="6"/>
                <w:lang w:val="en-US"/>
              </w:rPr>
            </w:rPrChange>
          </w:rPr>
          <w:tab/>
        </w:r>
        <w:r w:rsidRPr="000B79B6">
          <w:rPr>
            <w:rFonts w:ascii="Agency FB" w:hAnsi="Agency FB"/>
            <w:szCs w:val="6"/>
            <w:lang w:val="en-US"/>
            <w:rPrChange w:id="1906" w:author="01-134212-149" w:date="2022-06-22T21:16:00Z">
              <w:rPr>
                <w:rFonts w:ascii="Agency FB" w:hAnsi="Agency FB"/>
                <w:sz w:val="28"/>
                <w:szCs w:val="6"/>
                <w:lang w:val="en-US"/>
              </w:rPr>
            </w:rPrChange>
          </w:rPr>
          <w:tab/>
          <w:t>cout &lt;&lt; setiosflags(ios::left) &lt;&lt; setw(30) &lt;&lt; p.PatientName &lt;&lt; setw(10) &lt;&lt; p.Age &lt;&lt; setw(30) &lt;&lt; p.Address &lt;&lt; setw(15) &lt;&lt; p.Status &lt;&lt; setw(30) &lt;&lt; RP.Symptoms &lt;&lt; setw(30) &lt;&lt; RP.DiseaseName &lt;&lt; setw(15) &lt;&lt; RP.CityName &lt;&lt; endl &lt;&lt; endl;</w:t>
        </w:r>
      </w:ins>
    </w:p>
    <w:p w14:paraId="5876D328" w14:textId="77777777" w:rsidR="007A5533" w:rsidRPr="000B79B6" w:rsidRDefault="007A5533" w:rsidP="007A5533">
      <w:pPr>
        <w:rPr>
          <w:ins w:id="1907" w:author="01-134212-149" w:date="2022-06-22T20:03:00Z"/>
          <w:rFonts w:ascii="Agency FB" w:hAnsi="Agency FB"/>
          <w:szCs w:val="6"/>
          <w:lang w:val="en-US"/>
          <w:rPrChange w:id="1908" w:author="01-134212-149" w:date="2022-06-22T21:16:00Z">
            <w:rPr>
              <w:ins w:id="1909" w:author="01-134212-149" w:date="2022-06-22T20:03:00Z"/>
              <w:rFonts w:ascii="Agency FB" w:hAnsi="Agency FB"/>
              <w:sz w:val="28"/>
              <w:szCs w:val="6"/>
              <w:lang w:val="en-US"/>
            </w:rPr>
          </w:rPrChange>
        </w:rPr>
      </w:pPr>
      <w:ins w:id="1910" w:author="01-134212-149" w:date="2022-06-22T20:03:00Z">
        <w:r w:rsidRPr="000B79B6">
          <w:rPr>
            <w:rFonts w:ascii="Agency FB" w:hAnsi="Agency FB"/>
            <w:szCs w:val="6"/>
            <w:lang w:val="en-US"/>
            <w:rPrChange w:id="1911" w:author="01-134212-149" w:date="2022-06-22T21:16:00Z">
              <w:rPr>
                <w:rFonts w:ascii="Agency FB" w:hAnsi="Agency FB"/>
                <w:sz w:val="28"/>
                <w:szCs w:val="6"/>
                <w:lang w:val="en-US"/>
              </w:rPr>
            </w:rPrChange>
          </w:rPr>
          <w:tab/>
        </w:r>
        <w:r w:rsidRPr="000B79B6">
          <w:rPr>
            <w:rFonts w:ascii="Agency FB" w:hAnsi="Agency FB"/>
            <w:szCs w:val="6"/>
            <w:lang w:val="en-US"/>
            <w:rPrChange w:id="1912" w:author="01-134212-149" w:date="2022-06-22T21:16:00Z">
              <w:rPr>
                <w:rFonts w:ascii="Agency FB" w:hAnsi="Agency FB"/>
                <w:sz w:val="28"/>
                <w:szCs w:val="6"/>
                <w:lang w:val="en-US"/>
              </w:rPr>
            </w:rPrChange>
          </w:rPr>
          <w:tab/>
        </w:r>
        <w:r w:rsidRPr="000B79B6">
          <w:rPr>
            <w:rFonts w:ascii="Agency FB" w:hAnsi="Agency FB"/>
            <w:szCs w:val="6"/>
            <w:lang w:val="en-US"/>
            <w:rPrChange w:id="1913" w:author="01-134212-149" w:date="2022-06-22T21:16:00Z">
              <w:rPr>
                <w:rFonts w:ascii="Agency FB" w:hAnsi="Agency FB"/>
                <w:sz w:val="28"/>
                <w:szCs w:val="6"/>
                <w:lang w:val="en-US"/>
              </w:rPr>
            </w:rPrChange>
          </w:rPr>
          <w:tab/>
          <w:t>}</w:t>
        </w:r>
      </w:ins>
    </w:p>
    <w:p w14:paraId="618F97CC" w14:textId="77777777" w:rsidR="007A5533" w:rsidRPr="000B79B6" w:rsidRDefault="007A5533" w:rsidP="007A5533">
      <w:pPr>
        <w:rPr>
          <w:ins w:id="1914" w:author="01-134212-149" w:date="2022-06-22T20:03:00Z"/>
          <w:rFonts w:ascii="Agency FB" w:hAnsi="Agency FB"/>
          <w:szCs w:val="6"/>
          <w:lang w:val="en-US"/>
          <w:rPrChange w:id="1915" w:author="01-134212-149" w:date="2022-06-22T21:16:00Z">
            <w:rPr>
              <w:ins w:id="1916" w:author="01-134212-149" w:date="2022-06-22T20:03:00Z"/>
              <w:rFonts w:ascii="Agency FB" w:hAnsi="Agency FB"/>
              <w:sz w:val="28"/>
              <w:szCs w:val="6"/>
              <w:lang w:val="en-US"/>
            </w:rPr>
          </w:rPrChange>
        </w:rPr>
      </w:pPr>
      <w:ins w:id="1917" w:author="01-134212-149" w:date="2022-06-22T20:03:00Z">
        <w:r w:rsidRPr="000B79B6">
          <w:rPr>
            <w:rFonts w:ascii="Agency FB" w:hAnsi="Agency FB"/>
            <w:szCs w:val="6"/>
            <w:lang w:val="en-US"/>
            <w:rPrChange w:id="1918" w:author="01-134212-149" w:date="2022-06-22T21:16:00Z">
              <w:rPr>
                <w:rFonts w:ascii="Agency FB" w:hAnsi="Agency FB"/>
                <w:sz w:val="28"/>
                <w:szCs w:val="6"/>
                <w:lang w:val="en-US"/>
              </w:rPr>
            </w:rPrChange>
          </w:rPr>
          <w:tab/>
        </w:r>
        <w:r w:rsidRPr="000B79B6">
          <w:rPr>
            <w:rFonts w:ascii="Agency FB" w:hAnsi="Agency FB"/>
            <w:szCs w:val="6"/>
            <w:lang w:val="en-US"/>
            <w:rPrChange w:id="1919" w:author="01-134212-149" w:date="2022-06-22T21:16:00Z">
              <w:rPr>
                <w:rFonts w:ascii="Agency FB" w:hAnsi="Agency FB"/>
                <w:sz w:val="28"/>
                <w:szCs w:val="6"/>
                <w:lang w:val="en-US"/>
              </w:rPr>
            </w:rPrChange>
          </w:rPr>
          <w:tab/>
          <w:t>}</w:t>
        </w:r>
      </w:ins>
    </w:p>
    <w:p w14:paraId="5CBF4706" w14:textId="77777777" w:rsidR="007A5533" w:rsidRPr="000B79B6" w:rsidRDefault="007A5533" w:rsidP="007A5533">
      <w:pPr>
        <w:rPr>
          <w:ins w:id="1920" w:author="01-134212-149" w:date="2022-06-22T20:03:00Z"/>
          <w:rFonts w:ascii="Agency FB" w:hAnsi="Agency FB"/>
          <w:szCs w:val="6"/>
          <w:lang w:val="en-US"/>
          <w:rPrChange w:id="1921" w:author="01-134212-149" w:date="2022-06-22T21:16:00Z">
            <w:rPr>
              <w:ins w:id="1922" w:author="01-134212-149" w:date="2022-06-22T20:03:00Z"/>
              <w:rFonts w:ascii="Agency FB" w:hAnsi="Agency FB"/>
              <w:sz w:val="28"/>
              <w:szCs w:val="6"/>
              <w:lang w:val="en-US"/>
            </w:rPr>
          </w:rPrChange>
        </w:rPr>
      </w:pPr>
      <w:ins w:id="1923" w:author="01-134212-149" w:date="2022-06-22T20:03:00Z">
        <w:r w:rsidRPr="000B79B6">
          <w:rPr>
            <w:rFonts w:ascii="Agency FB" w:hAnsi="Agency FB"/>
            <w:szCs w:val="6"/>
            <w:lang w:val="en-US"/>
            <w:rPrChange w:id="1924" w:author="01-134212-149" w:date="2022-06-22T21:16:00Z">
              <w:rPr>
                <w:rFonts w:ascii="Agency FB" w:hAnsi="Agency FB"/>
                <w:sz w:val="28"/>
                <w:szCs w:val="6"/>
                <w:lang w:val="en-US"/>
              </w:rPr>
            </w:rPrChange>
          </w:rPr>
          <w:tab/>
        </w:r>
        <w:r w:rsidRPr="000B79B6">
          <w:rPr>
            <w:rFonts w:ascii="Agency FB" w:hAnsi="Agency FB"/>
            <w:szCs w:val="6"/>
            <w:lang w:val="en-US"/>
            <w:rPrChange w:id="1925" w:author="01-134212-149" w:date="2022-06-22T21:16:00Z">
              <w:rPr>
                <w:rFonts w:ascii="Agency FB" w:hAnsi="Agency FB"/>
                <w:sz w:val="28"/>
                <w:szCs w:val="6"/>
                <w:lang w:val="en-US"/>
              </w:rPr>
            </w:rPrChange>
          </w:rPr>
          <w:tab/>
          <w:t>patient.close();</w:t>
        </w:r>
      </w:ins>
    </w:p>
    <w:p w14:paraId="311489D2" w14:textId="77777777" w:rsidR="007A5533" w:rsidRPr="000B79B6" w:rsidRDefault="007A5533" w:rsidP="007A5533">
      <w:pPr>
        <w:rPr>
          <w:ins w:id="1926" w:author="01-134212-149" w:date="2022-06-22T20:03:00Z"/>
          <w:rFonts w:ascii="Agency FB" w:hAnsi="Agency FB"/>
          <w:szCs w:val="6"/>
          <w:lang w:val="en-US"/>
          <w:rPrChange w:id="1927" w:author="01-134212-149" w:date="2022-06-22T21:16:00Z">
            <w:rPr>
              <w:ins w:id="1928" w:author="01-134212-149" w:date="2022-06-22T20:03:00Z"/>
              <w:rFonts w:ascii="Agency FB" w:hAnsi="Agency FB"/>
              <w:sz w:val="28"/>
              <w:szCs w:val="6"/>
              <w:lang w:val="en-US"/>
            </w:rPr>
          </w:rPrChange>
        </w:rPr>
      </w:pPr>
      <w:ins w:id="1929" w:author="01-134212-149" w:date="2022-06-22T20:03:00Z">
        <w:r w:rsidRPr="000B79B6">
          <w:rPr>
            <w:rFonts w:ascii="Agency FB" w:hAnsi="Agency FB"/>
            <w:szCs w:val="6"/>
            <w:lang w:val="en-US"/>
            <w:rPrChange w:id="1930" w:author="01-134212-149" w:date="2022-06-22T21:16:00Z">
              <w:rPr>
                <w:rFonts w:ascii="Agency FB" w:hAnsi="Agency FB"/>
                <w:sz w:val="28"/>
                <w:szCs w:val="6"/>
                <w:lang w:val="en-US"/>
              </w:rPr>
            </w:rPrChange>
          </w:rPr>
          <w:tab/>
        </w:r>
        <w:r w:rsidRPr="000B79B6">
          <w:rPr>
            <w:rFonts w:ascii="Agency FB" w:hAnsi="Agency FB"/>
            <w:szCs w:val="6"/>
            <w:lang w:val="en-US"/>
            <w:rPrChange w:id="1931" w:author="01-134212-149" w:date="2022-06-22T21:16:00Z">
              <w:rPr>
                <w:rFonts w:ascii="Agency FB" w:hAnsi="Agency FB"/>
                <w:sz w:val="28"/>
                <w:szCs w:val="6"/>
                <w:lang w:val="en-US"/>
              </w:rPr>
            </w:rPrChange>
          </w:rPr>
          <w:tab/>
          <w:t>if (a == 0)</w:t>
        </w:r>
      </w:ins>
    </w:p>
    <w:p w14:paraId="7BF8128E" w14:textId="77777777" w:rsidR="007A5533" w:rsidRPr="000B79B6" w:rsidRDefault="007A5533" w:rsidP="007A5533">
      <w:pPr>
        <w:rPr>
          <w:ins w:id="1932" w:author="01-134212-149" w:date="2022-06-22T20:03:00Z"/>
          <w:rFonts w:ascii="Agency FB" w:hAnsi="Agency FB"/>
          <w:szCs w:val="6"/>
          <w:lang w:val="en-US"/>
          <w:rPrChange w:id="1933" w:author="01-134212-149" w:date="2022-06-22T21:16:00Z">
            <w:rPr>
              <w:ins w:id="1934" w:author="01-134212-149" w:date="2022-06-22T20:03:00Z"/>
              <w:rFonts w:ascii="Agency FB" w:hAnsi="Agency FB"/>
              <w:sz w:val="28"/>
              <w:szCs w:val="6"/>
              <w:lang w:val="en-US"/>
            </w:rPr>
          </w:rPrChange>
        </w:rPr>
      </w:pPr>
      <w:ins w:id="1935" w:author="01-134212-149" w:date="2022-06-22T20:03:00Z">
        <w:r w:rsidRPr="000B79B6">
          <w:rPr>
            <w:rFonts w:ascii="Agency FB" w:hAnsi="Agency FB"/>
            <w:szCs w:val="6"/>
            <w:lang w:val="en-US"/>
            <w:rPrChange w:id="1936" w:author="01-134212-149" w:date="2022-06-22T21:16:00Z">
              <w:rPr>
                <w:rFonts w:ascii="Agency FB" w:hAnsi="Agency FB"/>
                <w:sz w:val="28"/>
                <w:szCs w:val="6"/>
                <w:lang w:val="en-US"/>
              </w:rPr>
            </w:rPrChange>
          </w:rPr>
          <w:tab/>
        </w:r>
        <w:r w:rsidRPr="000B79B6">
          <w:rPr>
            <w:rFonts w:ascii="Agency FB" w:hAnsi="Agency FB"/>
            <w:szCs w:val="6"/>
            <w:lang w:val="en-US"/>
            <w:rPrChange w:id="1937" w:author="01-134212-149" w:date="2022-06-22T21:16:00Z">
              <w:rPr>
                <w:rFonts w:ascii="Agency FB" w:hAnsi="Agency FB"/>
                <w:sz w:val="28"/>
                <w:szCs w:val="6"/>
                <w:lang w:val="en-US"/>
              </w:rPr>
            </w:rPrChange>
          </w:rPr>
          <w:tab/>
          <w:t>{</w:t>
        </w:r>
      </w:ins>
    </w:p>
    <w:p w14:paraId="76ECC68C" w14:textId="77777777" w:rsidR="007A5533" w:rsidRPr="000B79B6" w:rsidRDefault="007A5533" w:rsidP="007A5533">
      <w:pPr>
        <w:rPr>
          <w:ins w:id="1938" w:author="01-134212-149" w:date="2022-06-22T20:03:00Z"/>
          <w:rFonts w:ascii="Agency FB" w:hAnsi="Agency FB"/>
          <w:szCs w:val="6"/>
          <w:lang w:val="en-US"/>
          <w:rPrChange w:id="1939" w:author="01-134212-149" w:date="2022-06-22T21:16:00Z">
            <w:rPr>
              <w:ins w:id="1940" w:author="01-134212-149" w:date="2022-06-22T20:03:00Z"/>
              <w:rFonts w:ascii="Agency FB" w:hAnsi="Agency FB"/>
              <w:sz w:val="28"/>
              <w:szCs w:val="6"/>
              <w:lang w:val="en-US"/>
            </w:rPr>
          </w:rPrChange>
        </w:rPr>
      </w:pPr>
      <w:ins w:id="1941" w:author="01-134212-149" w:date="2022-06-22T20:03:00Z">
        <w:r w:rsidRPr="000B79B6">
          <w:rPr>
            <w:rFonts w:ascii="Agency FB" w:hAnsi="Agency FB"/>
            <w:szCs w:val="6"/>
            <w:lang w:val="en-US"/>
            <w:rPrChange w:id="1942" w:author="01-134212-149" w:date="2022-06-22T21:16:00Z">
              <w:rPr>
                <w:rFonts w:ascii="Agency FB" w:hAnsi="Agency FB"/>
                <w:sz w:val="28"/>
                <w:szCs w:val="6"/>
                <w:lang w:val="en-US"/>
              </w:rPr>
            </w:rPrChange>
          </w:rPr>
          <w:tab/>
        </w:r>
        <w:r w:rsidRPr="000B79B6">
          <w:rPr>
            <w:rFonts w:ascii="Agency FB" w:hAnsi="Agency FB"/>
            <w:szCs w:val="6"/>
            <w:lang w:val="en-US"/>
            <w:rPrChange w:id="1943" w:author="01-134212-149" w:date="2022-06-22T21:16:00Z">
              <w:rPr>
                <w:rFonts w:ascii="Agency FB" w:hAnsi="Agency FB"/>
                <w:sz w:val="28"/>
                <w:szCs w:val="6"/>
                <w:lang w:val="en-US"/>
              </w:rPr>
            </w:rPrChange>
          </w:rPr>
          <w:tab/>
        </w:r>
        <w:r w:rsidRPr="000B79B6">
          <w:rPr>
            <w:rFonts w:ascii="Agency FB" w:hAnsi="Agency FB"/>
            <w:szCs w:val="6"/>
            <w:lang w:val="en-US"/>
            <w:rPrChange w:id="1944" w:author="01-134212-149" w:date="2022-06-22T21:16:00Z">
              <w:rPr>
                <w:rFonts w:ascii="Agency FB" w:hAnsi="Agency FB"/>
                <w:sz w:val="28"/>
                <w:szCs w:val="6"/>
                <w:lang w:val="en-US"/>
              </w:rPr>
            </w:rPrChange>
          </w:rPr>
          <w:tab/>
          <w:t>cout &lt;&lt; "\n\t\t\tRecord Not Found\n";</w:t>
        </w:r>
      </w:ins>
    </w:p>
    <w:p w14:paraId="7489D787" w14:textId="77777777" w:rsidR="007A5533" w:rsidRPr="000B79B6" w:rsidRDefault="007A5533" w:rsidP="007A5533">
      <w:pPr>
        <w:rPr>
          <w:ins w:id="1945" w:author="01-134212-149" w:date="2022-06-22T20:03:00Z"/>
          <w:rFonts w:ascii="Agency FB" w:hAnsi="Agency FB"/>
          <w:szCs w:val="6"/>
          <w:lang w:val="en-US"/>
          <w:rPrChange w:id="1946" w:author="01-134212-149" w:date="2022-06-22T21:16:00Z">
            <w:rPr>
              <w:ins w:id="1947" w:author="01-134212-149" w:date="2022-06-22T20:03:00Z"/>
              <w:rFonts w:ascii="Agency FB" w:hAnsi="Agency FB"/>
              <w:sz w:val="28"/>
              <w:szCs w:val="6"/>
              <w:lang w:val="en-US"/>
            </w:rPr>
          </w:rPrChange>
        </w:rPr>
      </w:pPr>
      <w:ins w:id="1948" w:author="01-134212-149" w:date="2022-06-22T20:03:00Z">
        <w:r w:rsidRPr="000B79B6">
          <w:rPr>
            <w:rFonts w:ascii="Agency FB" w:hAnsi="Agency FB"/>
            <w:szCs w:val="6"/>
            <w:lang w:val="en-US"/>
            <w:rPrChange w:id="1949" w:author="01-134212-149" w:date="2022-06-22T21:16:00Z">
              <w:rPr>
                <w:rFonts w:ascii="Agency FB" w:hAnsi="Agency FB"/>
                <w:sz w:val="28"/>
                <w:szCs w:val="6"/>
                <w:lang w:val="en-US"/>
              </w:rPr>
            </w:rPrChange>
          </w:rPr>
          <w:tab/>
        </w:r>
        <w:r w:rsidRPr="000B79B6">
          <w:rPr>
            <w:rFonts w:ascii="Agency FB" w:hAnsi="Agency FB"/>
            <w:szCs w:val="6"/>
            <w:lang w:val="en-US"/>
            <w:rPrChange w:id="1950" w:author="01-134212-149" w:date="2022-06-22T21:16:00Z">
              <w:rPr>
                <w:rFonts w:ascii="Agency FB" w:hAnsi="Agency FB"/>
                <w:sz w:val="28"/>
                <w:szCs w:val="6"/>
                <w:lang w:val="en-US"/>
              </w:rPr>
            </w:rPrChange>
          </w:rPr>
          <w:tab/>
          <w:t>}</w:t>
        </w:r>
      </w:ins>
    </w:p>
    <w:p w14:paraId="671E3AD2" w14:textId="77777777" w:rsidR="007A5533" w:rsidRPr="000B79B6" w:rsidRDefault="007A5533" w:rsidP="007A5533">
      <w:pPr>
        <w:rPr>
          <w:ins w:id="1951" w:author="01-134212-149" w:date="2022-06-22T20:03:00Z"/>
          <w:rFonts w:ascii="Agency FB" w:hAnsi="Agency FB"/>
          <w:szCs w:val="6"/>
          <w:lang w:val="en-US"/>
          <w:rPrChange w:id="1952" w:author="01-134212-149" w:date="2022-06-22T21:16:00Z">
            <w:rPr>
              <w:ins w:id="1953" w:author="01-134212-149" w:date="2022-06-22T20:03:00Z"/>
              <w:rFonts w:ascii="Agency FB" w:hAnsi="Agency FB"/>
              <w:sz w:val="28"/>
              <w:szCs w:val="6"/>
              <w:lang w:val="en-US"/>
            </w:rPr>
          </w:rPrChange>
        </w:rPr>
      </w:pPr>
      <w:ins w:id="1954" w:author="01-134212-149" w:date="2022-06-22T20:03:00Z">
        <w:r w:rsidRPr="000B79B6">
          <w:rPr>
            <w:rFonts w:ascii="Agency FB" w:hAnsi="Agency FB"/>
            <w:szCs w:val="6"/>
            <w:lang w:val="en-US"/>
            <w:rPrChange w:id="1955" w:author="01-134212-149" w:date="2022-06-22T21:16:00Z">
              <w:rPr>
                <w:rFonts w:ascii="Agency FB" w:hAnsi="Agency FB"/>
                <w:sz w:val="28"/>
                <w:szCs w:val="6"/>
                <w:lang w:val="en-US"/>
              </w:rPr>
            </w:rPrChange>
          </w:rPr>
          <w:tab/>
        </w:r>
        <w:r w:rsidRPr="000B79B6">
          <w:rPr>
            <w:rFonts w:ascii="Agency FB" w:hAnsi="Agency FB"/>
            <w:szCs w:val="6"/>
            <w:lang w:val="en-US"/>
            <w:rPrChange w:id="1956" w:author="01-134212-149" w:date="2022-06-22T21:16:00Z">
              <w:rPr>
                <w:rFonts w:ascii="Agency FB" w:hAnsi="Agency FB"/>
                <w:sz w:val="28"/>
                <w:szCs w:val="6"/>
                <w:lang w:val="en-US"/>
              </w:rPr>
            </w:rPrChange>
          </w:rPr>
          <w:tab/>
          <w:t>system("pause");</w:t>
        </w:r>
      </w:ins>
    </w:p>
    <w:p w14:paraId="0DC36FF8" w14:textId="77777777" w:rsidR="007A5533" w:rsidRPr="000B79B6" w:rsidRDefault="007A5533" w:rsidP="007A5533">
      <w:pPr>
        <w:rPr>
          <w:ins w:id="1957" w:author="01-134212-149" w:date="2022-06-22T20:03:00Z"/>
          <w:rFonts w:ascii="Agency FB" w:hAnsi="Agency FB"/>
          <w:szCs w:val="6"/>
          <w:lang w:val="en-US"/>
          <w:rPrChange w:id="1958" w:author="01-134212-149" w:date="2022-06-22T21:16:00Z">
            <w:rPr>
              <w:ins w:id="1959" w:author="01-134212-149" w:date="2022-06-22T20:03:00Z"/>
              <w:rFonts w:ascii="Agency FB" w:hAnsi="Agency FB"/>
              <w:sz w:val="28"/>
              <w:szCs w:val="6"/>
              <w:lang w:val="en-US"/>
            </w:rPr>
          </w:rPrChange>
        </w:rPr>
      </w:pPr>
      <w:ins w:id="1960" w:author="01-134212-149" w:date="2022-06-22T20:03:00Z">
        <w:r w:rsidRPr="000B79B6">
          <w:rPr>
            <w:rFonts w:ascii="Agency FB" w:hAnsi="Agency FB"/>
            <w:szCs w:val="6"/>
            <w:lang w:val="en-US"/>
            <w:rPrChange w:id="1961" w:author="01-134212-149" w:date="2022-06-22T21:16:00Z">
              <w:rPr>
                <w:rFonts w:ascii="Agency FB" w:hAnsi="Agency FB"/>
                <w:sz w:val="28"/>
                <w:szCs w:val="6"/>
                <w:lang w:val="en-US"/>
              </w:rPr>
            </w:rPrChange>
          </w:rPr>
          <w:tab/>
          <w:t>}</w:t>
        </w:r>
      </w:ins>
    </w:p>
    <w:p w14:paraId="1DAB433B" w14:textId="77777777" w:rsidR="007A5533" w:rsidRPr="000B79B6" w:rsidRDefault="007A5533" w:rsidP="007A5533">
      <w:pPr>
        <w:rPr>
          <w:ins w:id="1962" w:author="01-134212-149" w:date="2022-06-22T20:03:00Z"/>
          <w:rFonts w:ascii="Agency FB" w:hAnsi="Agency FB"/>
          <w:szCs w:val="6"/>
          <w:lang w:val="en-US"/>
          <w:rPrChange w:id="1963" w:author="01-134212-149" w:date="2022-06-22T21:16:00Z">
            <w:rPr>
              <w:ins w:id="1964" w:author="01-134212-149" w:date="2022-06-22T20:03:00Z"/>
              <w:rFonts w:ascii="Agency FB" w:hAnsi="Agency FB"/>
              <w:sz w:val="28"/>
              <w:szCs w:val="6"/>
              <w:lang w:val="en-US"/>
            </w:rPr>
          </w:rPrChange>
        </w:rPr>
      </w:pPr>
      <w:ins w:id="1965" w:author="01-134212-149" w:date="2022-06-22T20:03:00Z">
        <w:r w:rsidRPr="000B79B6">
          <w:rPr>
            <w:rFonts w:ascii="Agency FB" w:hAnsi="Agency FB"/>
            <w:szCs w:val="6"/>
            <w:lang w:val="en-US"/>
            <w:rPrChange w:id="1966" w:author="01-134212-149" w:date="2022-06-22T21:16:00Z">
              <w:rPr>
                <w:rFonts w:ascii="Agency FB" w:hAnsi="Agency FB"/>
                <w:sz w:val="28"/>
                <w:szCs w:val="6"/>
                <w:lang w:val="en-US"/>
              </w:rPr>
            </w:rPrChange>
          </w:rPr>
          <w:tab/>
          <w:t>void RegulardisplayByName()  // Displaying the record of the Regular patients by their name</w:t>
        </w:r>
      </w:ins>
    </w:p>
    <w:p w14:paraId="4E3EE282" w14:textId="77777777" w:rsidR="007A5533" w:rsidRPr="000B79B6" w:rsidRDefault="007A5533" w:rsidP="007A5533">
      <w:pPr>
        <w:rPr>
          <w:ins w:id="1967" w:author="01-134212-149" w:date="2022-06-22T20:03:00Z"/>
          <w:rFonts w:ascii="Agency FB" w:hAnsi="Agency FB"/>
          <w:szCs w:val="6"/>
          <w:lang w:val="en-US"/>
          <w:rPrChange w:id="1968" w:author="01-134212-149" w:date="2022-06-22T21:16:00Z">
            <w:rPr>
              <w:ins w:id="1969" w:author="01-134212-149" w:date="2022-06-22T20:03:00Z"/>
              <w:rFonts w:ascii="Agency FB" w:hAnsi="Agency FB"/>
              <w:sz w:val="28"/>
              <w:szCs w:val="6"/>
              <w:lang w:val="en-US"/>
            </w:rPr>
          </w:rPrChange>
        </w:rPr>
      </w:pPr>
      <w:ins w:id="1970" w:author="01-134212-149" w:date="2022-06-22T20:03:00Z">
        <w:r w:rsidRPr="000B79B6">
          <w:rPr>
            <w:rFonts w:ascii="Agency FB" w:hAnsi="Agency FB"/>
            <w:szCs w:val="6"/>
            <w:lang w:val="en-US"/>
            <w:rPrChange w:id="1971" w:author="01-134212-149" w:date="2022-06-22T21:16:00Z">
              <w:rPr>
                <w:rFonts w:ascii="Agency FB" w:hAnsi="Agency FB"/>
                <w:sz w:val="28"/>
                <w:szCs w:val="6"/>
                <w:lang w:val="en-US"/>
              </w:rPr>
            </w:rPrChange>
          </w:rPr>
          <w:tab/>
          <w:t>{</w:t>
        </w:r>
      </w:ins>
    </w:p>
    <w:p w14:paraId="5D847848" w14:textId="77777777" w:rsidR="007A5533" w:rsidRPr="000B79B6" w:rsidRDefault="007A5533" w:rsidP="007A5533">
      <w:pPr>
        <w:rPr>
          <w:ins w:id="1972" w:author="01-134212-149" w:date="2022-06-22T20:03:00Z"/>
          <w:rFonts w:ascii="Agency FB" w:hAnsi="Agency FB"/>
          <w:szCs w:val="6"/>
          <w:lang w:val="en-US"/>
          <w:rPrChange w:id="1973" w:author="01-134212-149" w:date="2022-06-22T21:16:00Z">
            <w:rPr>
              <w:ins w:id="1974" w:author="01-134212-149" w:date="2022-06-22T20:03:00Z"/>
              <w:rFonts w:ascii="Agency FB" w:hAnsi="Agency FB"/>
              <w:sz w:val="28"/>
              <w:szCs w:val="6"/>
              <w:lang w:val="en-US"/>
            </w:rPr>
          </w:rPrChange>
        </w:rPr>
      </w:pPr>
      <w:ins w:id="1975" w:author="01-134212-149" w:date="2022-06-22T20:03:00Z">
        <w:r w:rsidRPr="000B79B6">
          <w:rPr>
            <w:rFonts w:ascii="Agency FB" w:hAnsi="Agency FB"/>
            <w:szCs w:val="6"/>
            <w:lang w:val="en-US"/>
            <w:rPrChange w:id="1976" w:author="01-134212-149" w:date="2022-06-22T21:16:00Z">
              <w:rPr>
                <w:rFonts w:ascii="Agency FB" w:hAnsi="Agency FB"/>
                <w:sz w:val="28"/>
                <w:szCs w:val="6"/>
                <w:lang w:val="en-US"/>
              </w:rPr>
            </w:rPrChange>
          </w:rPr>
          <w:tab/>
        </w:r>
        <w:r w:rsidRPr="000B79B6">
          <w:rPr>
            <w:rFonts w:ascii="Agency FB" w:hAnsi="Agency FB"/>
            <w:szCs w:val="6"/>
            <w:lang w:val="en-US"/>
            <w:rPrChange w:id="1977" w:author="01-134212-149" w:date="2022-06-22T21:16:00Z">
              <w:rPr>
                <w:rFonts w:ascii="Agency FB" w:hAnsi="Agency FB"/>
                <w:sz w:val="28"/>
                <w:szCs w:val="6"/>
                <w:lang w:val="en-US"/>
              </w:rPr>
            </w:rPrChange>
          </w:rPr>
          <w:tab/>
          <w:t>cin.ignore();</w:t>
        </w:r>
      </w:ins>
    </w:p>
    <w:p w14:paraId="3E0740F1" w14:textId="77777777" w:rsidR="007A5533" w:rsidRPr="000B79B6" w:rsidRDefault="007A5533" w:rsidP="007A5533">
      <w:pPr>
        <w:rPr>
          <w:ins w:id="1978" w:author="01-134212-149" w:date="2022-06-22T20:03:00Z"/>
          <w:rFonts w:ascii="Agency FB" w:hAnsi="Agency FB"/>
          <w:szCs w:val="6"/>
          <w:lang w:val="en-US"/>
          <w:rPrChange w:id="1979" w:author="01-134212-149" w:date="2022-06-22T21:16:00Z">
            <w:rPr>
              <w:ins w:id="1980" w:author="01-134212-149" w:date="2022-06-22T20:03:00Z"/>
              <w:rFonts w:ascii="Agency FB" w:hAnsi="Agency FB"/>
              <w:sz w:val="28"/>
              <w:szCs w:val="6"/>
              <w:lang w:val="en-US"/>
            </w:rPr>
          </w:rPrChange>
        </w:rPr>
      </w:pPr>
      <w:ins w:id="1981" w:author="01-134212-149" w:date="2022-06-22T20:03:00Z">
        <w:r w:rsidRPr="000B79B6">
          <w:rPr>
            <w:rFonts w:ascii="Agency FB" w:hAnsi="Agency FB"/>
            <w:szCs w:val="6"/>
            <w:lang w:val="en-US"/>
            <w:rPrChange w:id="1982" w:author="01-134212-149" w:date="2022-06-22T21:16:00Z">
              <w:rPr>
                <w:rFonts w:ascii="Agency FB" w:hAnsi="Agency FB"/>
                <w:sz w:val="28"/>
                <w:szCs w:val="6"/>
                <w:lang w:val="en-US"/>
              </w:rPr>
            </w:rPrChange>
          </w:rPr>
          <w:tab/>
        </w:r>
        <w:r w:rsidRPr="000B79B6">
          <w:rPr>
            <w:rFonts w:ascii="Agency FB" w:hAnsi="Agency FB"/>
            <w:szCs w:val="6"/>
            <w:lang w:val="en-US"/>
            <w:rPrChange w:id="1983" w:author="01-134212-149" w:date="2022-06-22T21:16:00Z">
              <w:rPr>
                <w:rFonts w:ascii="Agency FB" w:hAnsi="Agency FB"/>
                <w:sz w:val="28"/>
                <w:szCs w:val="6"/>
                <w:lang w:val="en-US"/>
              </w:rPr>
            </w:rPrChange>
          </w:rPr>
          <w:tab/>
          <w:t>char RName[30];</w:t>
        </w:r>
      </w:ins>
    </w:p>
    <w:p w14:paraId="37532EC6" w14:textId="77777777" w:rsidR="007A5533" w:rsidRPr="000B79B6" w:rsidRDefault="007A5533" w:rsidP="007A5533">
      <w:pPr>
        <w:rPr>
          <w:ins w:id="1984" w:author="01-134212-149" w:date="2022-06-22T20:03:00Z"/>
          <w:rFonts w:ascii="Agency FB" w:hAnsi="Agency FB"/>
          <w:szCs w:val="6"/>
          <w:lang w:val="en-US"/>
          <w:rPrChange w:id="1985" w:author="01-134212-149" w:date="2022-06-22T21:16:00Z">
            <w:rPr>
              <w:ins w:id="1986" w:author="01-134212-149" w:date="2022-06-22T20:03:00Z"/>
              <w:rFonts w:ascii="Agency FB" w:hAnsi="Agency FB"/>
              <w:sz w:val="28"/>
              <w:szCs w:val="6"/>
              <w:lang w:val="en-US"/>
            </w:rPr>
          </w:rPrChange>
        </w:rPr>
      </w:pPr>
      <w:ins w:id="1987" w:author="01-134212-149" w:date="2022-06-22T20:03:00Z">
        <w:r w:rsidRPr="000B79B6">
          <w:rPr>
            <w:rFonts w:ascii="Agency FB" w:hAnsi="Agency FB"/>
            <w:szCs w:val="6"/>
            <w:lang w:val="en-US"/>
            <w:rPrChange w:id="1988" w:author="01-134212-149" w:date="2022-06-22T21:16:00Z">
              <w:rPr>
                <w:rFonts w:ascii="Agency FB" w:hAnsi="Agency FB"/>
                <w:sz w:val="28"/>
                <w:szCs w:val="6"/>
                <w:lang w:val="en-US"/>
              </w:rPr>
            </w:rPrChange>
          </w:rPr>
          <w:tab/>
        </w:r>
        <w:r w:rsidRPr="000B79B6">
          <w:rPr>
            <w:rFonts w:ascii="Agency FB" w:hAnsi="Agency FB"/>
            <w:szCs w:val="6"/>
            <w:lang w:val="en-US"/>
            <w:rPrChange w:id="1989" w:author="01-134212-149" w:date="2022-06-22T21:16:00Z">
              <w:rPr>
                <w:rFonts w:ascii="Agency FB" w:hAnsi="Agency FB"/>
                <w:sz w:val="28"/>
                <w:szCs w:val="6"/>
                <w:lang w:val="en-US"/>
              </w:rPr>
            </w:rPrChange>
          </w:rPr>
          <w:tab/>
          <w:t>cout &lt;&lt; "Enter Patient Name: ";</w:t>
        </w:r>
      </w:ins>
    </w:p>
    <w:p w14:paraId="0D3637E0" w14:textId="77777777" w:rsidR="007A5533" w:rsidRPr="000B79B6" w:rsidRDefault="007A5533" w:rsidP="007A5533">
      <w:pPr>
        <w:rPr>
          <w:ins w:id="1990" w:author="01-134212-149" w:date="2022-06-22T20:03:00Z"/>
          <w:rFonts w:ascii="Agency FB" w:hAnsi="Agency FB"/>
          <w:szCs w:val="6"/>
          <w:lang w:val="en-US"/>
          <w:rPrChange w:id="1991" w:author="01-134212-149" w:date="2022-06-22T21:16:00Z">
            <w:rPr>
              <w:ins w:id="1992" w:author="01-134212-149" w:date="2022-06-22T20:03:00Z"/>
              <w:rFonts w:ascii="Agency FB" w:hAnsi="Agency FB"/>
              <w:sz w:val="28"/>
              <w:szCs w:val="6"/>
              <w:lang w:val="en-US"/>
            </w:rPr>
          </w:rPrChange>
        </w:rPr>
      </w:pPr>
      <w:ins w:id="1993" w:author="01-134212-149" w:date="2022-06-22T20:03:00Z">
        <w:r w:rsidRPr="000B79B6">
          <w:rPr>
            <w:rFonts w:ascii="Agency FB" w:hAnsi="Agency FB"/>
            <w:szCs w:val="6"/>
            <w:lang w:val="en-US"/>
            <w:rPrChange w:id="1994" w:author="01-134212-149" w:date="2022-06-22T21:16:00Z">
              <w:rPr>
                <w:rFonts w:ascii="Agency FB" w:hAnsi="Agency FB"/>
                <w:sz w:val="28"/>
                <w:szCs w:val="6"/>
                <w:lang w:val="en-US"/>
              </w:rPr>
            </w:rPrChange>
          </w:rPr>
          <w:tab/>
        </w:r>
        <w:r w:rsidRPr="000B79B6">
          <w:rPr>
            <w:rFonts w:ascii="Agency FB" w:hAnsi="Agency FB"/>
            <w:szCs w:val="6"/>
            <w:lang w:val="en-US"/>
            <w:rPrChange w:id="1995" w:author="01-134212-149" w:date="2022-06-22T21:16:00Z">
              <w:rPr>
                <w:rFonts w:ascii="Agency FB" w:hAnsi="Agency FB"/>
                <w:sz w:val="28"/>
                <w:szCs w:val="6"/>
                <w:lang w:val="en-US"/>
              </w:rPr>
            </w:rPrChange>
          </w:rPr>
          <w:tab/>
          <w:t>cin.getline(RName, 30);</w:t>
        </w:r>
      </w:ins>
    </w:p>
    <w:p w14:paraId="740A4CF6" w14:textId="77777777" w:rsidR="007A5533" w:rsidRPr="000B79B6" w:rsidRDefault="007A5533" w:rsidP="007A5533">
      <w:pPr>
        <w:rPr>
          <w:ins w:id="1996" w:author="01-134212-149" w:date="2022-06-22T20:03:00Z"/>
          <w:rFonts w:ascii="Agency FB" w:hAnsi="Agency FB"/>
          <w:szCs w:val="6"/>
          <w:lang w:val="en-US"/>
          <w:rPrChange w:id="1997" w:author="01-134212-149" w:date="2022-06-22T21:16:00Z">
            <w:rPr>
              <w:ins w:id="1998" w:author="01-134212-149" w:date="2022-06-22T20:03:00Z"/>
              <w:rFonts w:ascii="Agency FB" w:hAnsi="Agency FB"/>
              <w:sz w:val="28"/>
              <w:szCs w:val="6"/>
              <w:lang w:val="en-US"/>
            </w:rPr>
          </w:rPrChange>
        </w:rPr>
      </w:pPr>
      <w:ins w:id="1999" w:author="01-134212-149" w:date="2022-06-22T20:03:00Z">
        <w:r w:rsidRPr="000B79B6">
          <w:rPr>
            <w:rFonts w:ascii="Agency FB" w:hAnsi="Agency FB"/>
            <w:szCs w:val="6"/>
            <w:lang w:val="en-US"/>
            <w:rPrChange w:id="2000" w:author="01-134212-149" w:date="2022-06-22T21:16:00Z">
              <w:rPr>
                <w:rFonts w:ascii="Agency FB" w:hAnsi="Agency FB"/>
                <w:sz w:val="28"/>
                <w:szCs w:val="6"/>
                <w:lang w:val="en-US"/>
              </w:rPr>
            </w:rPrChange>
          </w:rPr>
          <w:tab/>
        </w:r>
        <w:r w:rsidRPr="000B79B6">
          <w:rPr>
            <w:rFonts w:ascii="Agency FB" w:hAnsi="Agency FB"/>
            <w:szCs w:val="6"/>
            <w:lang w:val="en-US"/>
            <w:rPrChange w:id="2001" w:author="01-134212-149" w:date="2022-06-22T21:16:00Z">
              <w:rPr>
                <w:rFonts w:ascii="Agency FB" w:hAnsi="Agency FB"/>
                <w:sz w:val="28"/>
                <w:szCs w:val="6"/>
                <w:lang w:val="en-US"/>
              </w:rPr>
            </w:rPrChange>
          </w:rPr>
          <w:tab/>
          <w:t>fstream patient("PATIENT.txt", ios::app | ios::in | ios::out);</w:t>
        </w:r>
      </w:ins>
    </w:p>
    <w:p w14:paraId="4A37693C" w14:textId="77777777" w:rsidR="007A5533" w:rsidRPr="000B79B6" w:rsidRDefault="007A5533" w:rsidP="007A5533">
      <w:pPr>
        <w:rPr>
          <w:ins w:id="2002" w:author="01-134212-149" w:date="2022-06-22T20:03:00Z"/>
          <w:rFonts w:ascii="Agency FB" w:hAnsi="Agency FB"/>
          <w:szCs w:val="6"/>
          <w:lang w:val="en-US"/>
          <w:rPrChange w:id="2003" w:author="01-134212-149" w:date="2022-06-22T21:16:00Z">
            <w:rPr>
              <w:ins w:id="2004" w:author="01-134212-149" w:date="2022-06-22T20:03:00Z"/>
              <w:rFonts w:ascii="Agency FB" w:hAnsi="Agency FB"/>
              <w:sz w:val="28"/>
              <w:szCs w:val="6"/>
              <w:lang w:val="en-US"/>
            </w:rPr>
          </w:rPrChange>
        </w:rPr>
      </w:pPr>
    </w:p>
    <w:p w14:paraId="4ACD03FB" w14:textId="77777777" w:rsidR="007A5533" w:rsidRPr="000B79B6" w:rsidRDefault="007A5533" w:rsidP="007A5533">
      <w:pPr>
        <w:rPr>
          <w:ins w:id="2005" w:author="01-134212-149" w:date="2022-06-22T20:03:00Z"/>
          <w:rFonts w:ascii="Agency FB" w:hAnsi="Agency FB"/>
          <w:szCs w:val="6"/>
          <w:lang w:val="en-US"/>
          <w:rPrChange w:id="2006" w:author="01-134212-149" w:date="2022-06-22T21:16:00Z">
            <w:rPr>
              <w:ins w:id="2007" w:author="01-134212-149" w:date="2022-06-22T20:03:00Z"/>
              <w:rFonts w:ascii="Agency FB" w:hAnsi="Agency FB"/>
              <w:sz w:val="28"/>
              <w:szCs w:val="6"/>
              <w:lang w:val="en-US"/>
            </w:rPr>
          </w:rPrChange>
        </w:rPr>
      </w:pPr>
      <w:ins w:id="2008" w:author="01-134212-149" w:date="2022-06-22T20:03:00Z">
        <w:r w:rsidRPr="000B79B6">
          <w:rPr>
            <w:rFonts w:ascii="Agency FB" w:hAnsi="Agency FB"/>
            <w:szCs w:val="6"/>
            <w:lang w:val="en-US"/>
            <w:rPrChange w:id="2009" w:author="01-134212-149" w:date="2022-06-22T21:16:00Z">
              <w:rPr>
                <w:rFonts w:ascii="Agency FB" w:hAnsi="Agency FB"/>
                <w:sz w:val="28"/>
                <w:szCs w:val="6"/>
                <w:lang w:val="en-US"/>
              </w:rPr>
            </w:rPrChange>
          </w:rPr>
          <w:tab/>
        </w:r>
        <w:r w:rsidRPr="000B79B6">
          <w:rPr>
            <w:rFonts w:ascii="Agency FB" w:hAnsi="Agency FB"/>
            <w:szCs w:val="6"/>
            <w:lang w:val="en-US"/>
            <w:rPrChange w:id="2010" w:author="01-134212-149" w:date="2022-06-22T21:16:00Z">
              <w:rPr>
                <w:rFonts w:ascii="Agency FB" w:hAnsi="Agency FB"/>
                <w:sz w:val="28"/>
                <w:szCs w:val="6"/>
                <w:lang w:val="en-US"/>
              </w:rPr>
            </w:rPrChange>
          </w:rPr>
          <w:tab/>
          <w:t>if (!patient)</w:t>
        </w:r>
      </w:ins>
    </w:p>
    <w:p w14:paraId="361E7E37" w14:textId="77777777" w:rsidR="007A5533" w:rsidRPr="000B79B6" w:rsidRDefault="007A5533" w:rsidP="007A5533">
      <w:pPr>
        <w:rPr>
          <w:ins w:id="2011" w:author="01-134212-149" w:date="2022-06-22T20:03:00Z"/>
          <w:rFonts w:ascii="Agency FB" w:hAnsi="Agency FB"/>
          <w:szCs w:val="6"/>
          <w:lang w:val="en-US"/>
          <w:rPrChange w:id="2012" w:author="01-134212-149" w:date="2022-06-22T21:16:00Z">
            <w:rPr>
              <w:ins w:id="2013" w:author="01-134212-149" w:date="2022-06-22T20:03:00Z"/>
              <w:rFonts w:ascii="Agency FB" w:hAnsi="Agency FB"/>
              <w:sz w:val="28"/>
              <w:szCs w:val="6"/>
              <w:lang w:val="en-US"/>
            </w:rPr>
          </w:rPrChange>
        </w:rPr>
      </w:pPr>
      <w:ins w:id="2014" w:author="01-134212-149" w:date="2022-06-22T20:03:00Z">
        <w:r w:rsidRPr="000B79B6">
          <w:rPr>
            <w:rFonts w:ascii="Agency FB" w:hAnsi="Agency FB"/>
            <w:szCs w:val="6"/>
            <w:lang w:val="en-US"/>
            <w:rPrChange w:id="2015" w:author="01-134212-149" w:date="2022-06-22T21:16:00Z">
              <w:rPr>
                <w:rFonts w:ascii="Agency FB" w:hAnsi="Agency FB"/>
                <w:sz w:val="28"/>
                <w:szCs w:val="6"/>
                <w:lang w:val="en-US"/>
              </w:rPr>
            </w:rPrChange>
          </w:rPr>
          <w:tab/>
        </w:r>
        <w:r w:rsidRPr="000B79B6">
          <w:rPr>
            <w:rFonts w:ascii="Agency FB" w:hAnsi="Agency FB"/>
            <w:szCs w:val="6"/>
            <w:lang w:val="en-US"/>
            <w:rPrChange w:id="2016" w:author="01-134212-149" w:date="2022-06-22T21:16:00Z">
              <w:rPr>
                <w:rFonts w:ascii="Agency FB" w:hAnsi="Agency FB"/>
                <w:sz w:val="28"/>
                <w:szCs w:val="6"/>
                <w:lang w:val="en-US"/>
              </w:rPr>
            </w:rPrChange>
          </w:rPr>
          <w:tab/>
          <w:t>{</w:t>
        </w:r>
      </w:ins>
    </w:p>
    <w:p w14:paraId="4ADCC924" w14:textId="77777777" w:rsidR="007A5533" w:rsidRPr="000B79B6" w:rsidRDefault="007A5533" w:rsidP="007A5533">
      <w:pPr>
        <w:rPr>
          <w:ins w:id="2017" w:author="01-134212-149" w:date="2022-06-22T20:03:00Z"/>
          <w:rFonts w:ascii="Agency FB" w:hAnsi="Agency FB"/>
          <w:szCs w:val="6"/>
          <w:lang w:val="en-US"/>
          <w:rPrChange w:id="2018" w:author="01-134212-149" w:date="2022-06-22T21:16:00Z">
            <w:rPr>
              <w:ins w:id="2019" w:author="01-134212-149" w:date="2022-06-22T20:03:00Z"/>
              <w:rFonts w:ascii="Agency FB" w:hAnsi="Agency FB"/>
              <w:sz w:val="28"/>
              <w:szCs w:val="6"/>
              <w:lang w:val="en-US"/>
            </w:rPr>
          </w:rPrChange>
        </w:rPr>
      </w:pPr>
      <w:ins w:id="2020" w:author="01-134212-149" w:date="2022-06-22T20:03:00Z">
        <w:r w:rsidRPr="000B79B6">
          <w:rPr>
            <w:rFonts w:ascii="Agency FB" w:hAnsi="Agency FB"/>
            <w:szCs w:val="6"/>
            <w:lang w:val="en-US"/>
            <w:rPrChange w:id="2021" w:author="01-134212-149" w:date="2022-06-22T21:16:00Z">
              <w:rPr>
                <w:rFonts w:ascii="Agency FB" w:hAnsi="Agency FB"/>
                <w:sz w:val="28"/>
                <w:szCs w:val="6"/>
                <w:lang w:val="en-US"/>
              </w:rPr>
            </w:rPrChange>
          </w:rPr>
          <w:tab/>
        </w:r>
        <w:r w:rsidRPr="000B79B6">
          <w:rPr>
            <w:rFonts w:ascii="Agency FB" w:hAnsi="Agency FB"/>
            <w:szCs w:val="6"/>
            <w:lang w:val="en-US"/>
            <w:rPrChange w:id="2022" w:author="01-134212-149" w:date="2022-06-22T21:16:00Z">
              <w:rPr>
                <w:rFonts w:ascii="Agency FB" w:hAnsi="Agency FB"/>
                <w:sz w:val="28"/>
                <w:szCs w:val="6"/>
                <w:lang w:val="en-US"/>
              </w:rPr>
            </w:rPrChange>
          </w:rPr>
          <w:tab/>
        </w:r>
        <w:r w:rsidRPr="000B79B6">
          <w:rPr>
            <w:rFonts w:ascii="Agency FB" w:hAnsi="Agency FB"/>
            <w:szCs w:val="6"/>
            <w:lang w:val="en-US"/>
            <w:rPrChange w:id="2023" w:author="01-134212-149" w:date="2022-06-22T21:16:00Z">
              <w:rPr>
                <w:rFonts w:ascii="Agency FB" w:hAnsi="Agency FB"/>
                <w:sz w:val="28"/>
                <w:szCs w:val="6"/>
                <w:lang w:val="en-US"/>
              </w:rPr>
            </w:rPrChange>
          </w:rPr>
          <w:tab/>
          <w:t>cout &lt;&lt; "File opening error:" &lt;&lt; endl;</w:t>
        </w:r>
      </w:ins>
    </w:p>
    <w:p w14:paraId="131D36A8" w14:textId="77777777" w:rsidR="007A5533" w:rsidRPr="000B79B6" w:rsidRDefault="007A5533" w:rsidP="007A5533">
      <w:pPr>
        <w:rPr>
          <w:ins w:id="2024" w:author="01-134212-149" w:date="2022-06-22T20:03:00Z"/>
          <w:rFonts w:ascii="Agency FB" w:hAnsi="Agency FB"/>
          <w:szCs w:val="6"/>
          <w:lang w:val="en-US"/>
          <w:rPrChange w:id="2025" w:author="01-134212-149" w:date="2022-06-22T21:16:00Z">
            <w:rPr>
              <w:ins w:id="2026" w:author="01-134212-149" w:date="2022-06-22T20:03:00Z"/>
              <w:rFonts w:ascii="Agency FB" w:hAnsi="Agency FB"/>
              <w:sz w:val="28"/>
              <w:szCs w:val="6"/>
              <w:lang w:val="en-US"/>
            </w:rPr>
          </w:rPrChange>
        </w:rPr>
      </w:pPr>
      <w:ins w:id="2027" w:author="01-134212-149" w:date="2022-06-22T20:03:00Z">
        <w:r w:rsidRPr="000B79B6">
          <w:rPr>
            <w:rFonts w:ascii="Agency FB" w:hAnsi="Agency FB"/>
            <w:szCs w:val="6"/>
            <w:lang w:val="en-US"/>
            <w:rPrChange w:id="2028" w:author="01-134212-149" w:date="2022-06-22T21:16:00Z">
              <w:rPr>
                <w:rFonts w:ascii="Agency FB" w:hAnsi="Agency FB"/>
                <w:sz w:val="28"/>
                <w:szCs w:val="6"/>
                <w:lang w:val="en-US"/>
              </w:rPr>
            </w:rPrChange>
          </w:rPr>
          <w:tab/>
        </w:r>
        <w:r w:rsidRPr="000B79B6">
          <w:rPr>
            <w:rFonts w:ascii="Agency FB" w:hAnsi="Agency FB"/>
            <w:szCs w:val="6"/>
            <w:lang w:val="en-US"/>
            <w:rPrChange w:id="2029" w:author="01-134212-149" w:date="2022-06-22T21:16:00Z">
              <w:rPr>
                <w:rFonts w:ascii="Agency FB" w:hAnsi="Agency FB"/>
                <w:sz w:val="28"/>
                <w:szCs w:val="6"/>
                <w:lang w:val="en-US"/>
              </w:rPr>
            </w:rPrChange>
          </w:rPr>
          <w:tab/>
        </w:r>
        <w:r w:rsidRPr="000B79B6">
          <w:rPr>
            <w:rFonts w:ascii="Agency FB" w:hAnsi="Agency FB"/>
            <w:szCs w:val="6"/>
            <w:lang w:val="en-US"/>
            <w:rPrChange w:id="2030" w:author="01-134212-149" w:date="2022-06-22T21:16:00Z">
              <w:rPr>
                <w:rFonts w:ascii="Agency FB" w:hAnsi="Agency FB"/>
                <w:sz w:val="28"/>
                <w:szCs w:val="6"/>
                <w:lang w:val="en-US"/>
              </w:rPr>
            </w:rPrChange>
          </w:rPr>
          <w:tab/>
          <w:t>exit(1);</w:t>
        </w:r>
      </w:ins>
    </w:p>
    <w:p w14:paraId="62C696EF" w14:textId="77777777" w:rsidR="007A5533" w:rsidRPr="000B79B6" w:rsidRDefault="007A5533" w:rsidP="007A5533">
      <w:pPr>
        <w:rPr>
          <w:ins w:id="2031" w:author="01-134212-149" w:date="2022-06-22T20:03:00Z"/>
          <w:rFonts w:ascii="Agency FB" w:hAnsi="Agency FB"/>
          <w:szCs w:val="6"/>
          <w:lang w:val="en-US"/>
          <w:rPrChange w:id="2032" w:author="01-134212-149" w:date="2022-06-22T21:16:00Z">
            <w:rPr>
              <w:ins w:id="2033" w:author="01-134212-149" w:date="2022-06-22T20:03:00Z"/>
              <w:rFonts w:ascii="Agency FB" w:hAnsi="Agency FB"/>
              <w:sz w:val="28"/>
              <w:szCs w:val="6"/>
              <w:lang w:val="en-US"/>
            </w:rPr>
          </w:rPrChange>
        </w:rPr>
      </w:pPr>
      <w:ins w:id="2034" w:author="01-134212-149" w:date="2022-06-22T20:03:00Z">
        <w:r w:rsidRPr="000B79B6">
          <w:rPr>
            <w:rFonts w:ascii="Agency FB" w:hAnsi="Agency FB"/>
            <w:szCs w:val="6"/>
            <w:lang w:val="en-US"/>
            <w:rPrChange w:id="2035" w:author="01-134212-149" w:date="2022-06-22T21:16:00Z">
              <w:rPr>
                <w:rFonts w:ascii="Agency FB" w:hAnsi="Agency FB"/>
                <w:sz w:val="28"/>
                <w:szCs w:val="6"/>
                <w:lang w:val="en-US"/>
              </w:rPr>
            </w:rPrChange>
          </w:rPr>
          <w:tab/>
        </w:r>
        <w:r w:rsidRPr="000B79B6">
          <w:rPr>
            <w:rFonts w:ascii="Agency FB" w:hAnsi="Agency FB"/>
            <w:szCs w:val="6"/>
            <w:lang w:val="en-US"/>
            <w:rPrChange w:id="2036" w:author="01-134212-149" w:date="2022-06-22T21:16:00Z">
              <w:rPr>
                <w:rFonts w:ascii="Agency FB" w:hAnsi="Agency FB"/>
                <w:sz w:val="28"/>
                <w:szCs w:val="6"/>
                <w:lang w:val="en-US"/>
              </w:rPr>
            </w:rPrChange>
          </w:rPr>
          <w:tab/>
          <w:t>}</w:t>
        </w:r>
      </w:ins>
    </w:p>
    <w:p w14:paraId="779928BC" w14:textId="77777777" w:rsidR="007A5533" w:rsidRPr="000B79B6" w:rsidRDefault="007A5533" w:rsidP="007A5533">
      <w:pPr>
        <w:rPr>
          <w:ins w:id="2037" w:author="01-134212-149" w:date="2022-06-22T20:03:00Z"/>
          <w:rFonts w:ascii="Agency FB" w:hAnsi="Agency FB"/>
          <w:szCs w:val="6"/>
          <w:lang w:val="en-US"/>
          <w:rPrChange w:id="2038" w:author="01-134212-149" w:date="2022-06-22T21:16:00Z">
            <w:rPr>
              <w:ins w:id="2039" w:author="01-134212-149" w:date="2022-06-22T20:03:00Z"/>
              <w:rFonts w:ascii="Agency FB" w:hAnsi="Agency FB"/>
              <w:sz w:val="28"/>
              <w:szCs w:val="6"/>
              <w:lang w:val="en-US"/>
            </w:rPr>
          </w:rPrChange>
        </w:rPr>
      </w:pPr>
      <w:ins w:id="2040" w:author="01-134212-149" w:date="2022-06-22T20:03:00Z">
        <w:r w:rsidRPr="000B79B6">
          <w:rPr>
            <w:rFonts w:ascii="Agency FB" w:hAnsi="Agency FB"/>
            <w:szCs w:val="6"/>
            <w:lang w:val="en-US"/>
            <w:rPrChange w:id="2041" w:author="01-134212-149" w:date="2022-06-22T21:16:00Z">
              <w:rPr>
                <w:rFonts w:ascii="Agency FB" w:hAnsi="Agency FB"/>
                <w:sz w:val="28"/>
                <w:szCs w:val="6"/>
                <w:lang w:val="en-US"/>
              </w:rPr>
            </w:rPrChange>
          </w:rPr>
          <w:tab/>
        </w:r>
        <w:r w:rsidRPr="000B79B6">
          <w:rPr>
            <w:rFonts w:ascii="Agency FB" w:hAnsi="Agency FB"/>
            <w:szCs w:val="6"/>
            <w:lang w:val="en-US"/>
            <w:rPrChange w:id="2042" w:author="01-134212-149" w:date="2022-06-22T21:16:00Z">
              <w:rPr>
                <w:rFonts w:ascii="Agency FB" w:hAnsi="Agency FB"/>
                <w:sz w:val="28"/>
                <w:szCs w:val="6"/>
                <w:lang w:val="en-US"/>
              </w:rPr>
            </w:rPrChange>
          </w:rPr>
          <w:tab/>
          <w:t>int a = 0;</w:t>
        </w:r>
      </w:ins>
    </w:p>
    <w:p w14:paraId="49BCB34D" w14:textId="77777777" w:rsidR="007A5533" w:rsidRPr="000B79B6" w:rsidRDefault="007A5533" w:rsidP="007A5533">
      <w:pPr>
        <w:rPr>
          <w:ins w:id="2043" w:author="01-134212-149" w:date="2022-06-22T20:03:00Z"/>
          <w:rFonts w:ascii="Agency FB" w:hAnsi="Agency FB"/>
          <w:szCs w:val="6"/>
          <w:lang w:val="en-US"/>
          <w:rPrChange w:id="2044" w:author="01-134212-149" w:date="2022-06-22T21:16:00Z">
            <w:rPr>
              <w:ins w:id="2045" w:author="01-134212-149" w:date="2022-06-22T20:03:00Z"/>
              <w:rFonts w:ascii="Agency FB" w:hAnsi="Agency FB"/>
              <w:sz w:val="28"/>
              <w:szCs w:val="6"/>
              <w:lang w:val="en-US"/>
            </w:rPr>
          </w:rPrChange>
        </w:rPr>
      </w:pPr>
      <w:ins w:id="2046" w:author="01-134212-149" w:date="2022-06-22T20:03:00Z">
        <w:r w:rsidRPr="000B79B6">
          <w:rPr>
            <w:rFonts w:ascii="Agency FB" w:hAnsi="Agency FB"/>
            <w:szCs w:val="6"/>
            <w:lang w:val="en-US"/>
            <w:rPrChange w:id="2047" w:author="01-134212-149" w:date="2022-06-22T21:16:00Z">
              <w:rPr>
                <w:rFonts w:ascii="Agency FB" w:hAnsi="Agency FB"/>
                <w:sz w:val="28"/>
                <w:szCs w:val="6"/>
                <w:lang w:val="en-US"/>
              </w:rPr>
            </w:rPrChange>
          </w:rPr>
          <w:tab/>
        </w:r>
        <w:r w:rsidRPr="000B79B6">
          <w:rPr>
            <w:rFonts w:ascii="Agency FB" w:hAnsi="Agency FB"/>
            <w:szCs w:val="6"/>
            <w:lang w:val="en-US"/>
            <w:rPrChange w:id="2048" w:author="01-134212-149" w:date="2022-06-22T21:16:00Z">
              <w:rPr>
                <w:rFonts w:ascii="Agency FB" w:hAnsi="Agency FB"/>
                <w:sz w:val="28"/>
                <w:szCs w:val="6"/>
                <w:lang w:val="en-US"/>
              </w:rPr>
            </w:rPrChange>
          </w:rPr>
          <w:tab/>
          <w:t>Patient p;</w:t>
        </w:r>
      </w:ins>
    </w:p>
    <w:p w14:paraId="67376650" w14:textId="77777777" w:rsidR="007A5533" w:rsidRPr="000B79B6" w:rsidRDefault="007A5533" w:rsidP="007A5533">
      <w:pPr>
        <w:rPr>
          <w:ins w:id="2049" w:author="01-134212-149" w:date="2022-06-22T20:03:00Z"/>
          <w:rFonts w:ascii="Agency FB" w:hAnsi="Agency FB"/>
          <w:szCs w:val="6"/>
          <w:lang w:val="en-US"/>
          <w:rPrChange w:id="2050" w:author="01-134212-149" w:date="2022-06-22T21:16:00Z">
            <w:rPr>
              <w:ins w:id="2051" w:author="01-134212-149" w:date="2022-06-22T20:03:00Z"/>
              <w:rFonts w:ascii="Agency FB" w:hAnsi="Agency FB"/>
              <w:sz w:val="28"/>
              <w:szCs w:val="6"/>
              <w:lang w:val="en-US"/>
            </w:rPr>
          </w:rPrChange>
        </w:rPr>
      </w:pPr>
      <w:ins w:id="2052" w:author="01-134212-149" w:date="2022-06-22T20:03:00Z">
        <w:r w:rsidRPr="000B79B6">
          <w:rPr>
            <w:rFonts w:ascii="Agency FB" w:hAnsi="Agency FB"/>
            <w:szCs w:val="6"/>
            <w:lang w:val="en-US"/>
            <w:rPrChange w:id="2053" w:author="01-134212-149" w:date="2022-06-22T21:16:00Z">
              <w:rPr>
                <w:rFonts w:ascii="Agency FB" w:hAnsi="Agency FB"/>
                <w:sz w:val="28"/>
                <w:szCs w:val="6"/>
                <w:lang w:val="en-US"/>
              </w:rPr>
            </w:rPrChange>
          </w:rPr>
          <w:tab/>
        </w:r>
        <w:r w:rsidRPr="000B79B6">
          <w:rPr>
            <w:rFonts w:ascii="Agency FB" w:hAnsi="Agency FB"/>
            <w:szCs w:val="6"/>
            <w:lang w:val="en-US"/>
            <w:rPrChange w:id="2054" w:author="01-134212-149" w:date="2022-06-22T21:16:00Z">
              <w:rPr>
                <w:rFonts w:ascii="Agency FB" w:hAnsi="Agency FB"/>
                <w:sz w:val="28"/>
                <w:szCs w:val="6"/>
                <w:lang w:val="en-US"/>
              </w:rPr>
            </w:rPrChange>
          </w:rPr>
          <w:tab/>
          <w:t>RegularPatient RP;</w:t>
        </w:r>
      </w:ins>
    </w:p>
    <w:p w14:paraId="535D06FE" w14:textId="77777777" w:rsidR="007A5533" w:rsidRPr="000B79B6" w:rsidRDefault="007A5533" w:rsidP="007A5533">
      <w:pPr>
        <w:rPr>
          <w:ins w:id="2055" w:author="01-134212-149" w:date="2022-06-22T20:03:00Z"/>
          <w:rFonts w:ascii="Agency FB" w:hAnsi="Agency FB"/>
          <w:szCs w:val="6"/>
          <w:lang w:val="en-US"/>
          <w:rPrChange w:id="2056" w:author="01-134212-149" w:date="2022-06-22T21:16:00Z">
            <w:rPr>
              <w:ins w:id="2057" w:author="01-134212-149" w:date="2022-06-22T20:03:00Z"/>
              <w:rFonts w:ascii="Agency FB" w:hAnsi="Agency FB"/>
              <w:sz w:val="28"/>
              <w:szCs w:val="6"/>
              <w:lang w:val="en-US"/>
            </w:rPr>
          </w:rPrChange>
        </w:rPr>
      </w:pPr>
      <w:ins w:id="2058" w:author="01-134212-149" w:date="2022-06-22T20:03:00Z">
        <w:r w:rsidRPr="000B79B6">
          <w:rPr>
            <w:rFonts w:ascii="Agency FB" w:hAnsi="Agency FB"/>
            <w:szCs w:val="6"/>
            <w:lang w:val="en-US"/>
            <w:rPrChange w:id="2059" w:author="01-134212-149" w:date="2022-06-22T21:16:00Z">
              <w:rPr>
                <w:rFonts w:ascii="Agency FB" w:hAnsi="Agency FB"/>
                <w:sz w:val="28"/>
                <w:szCs w:val="6"/>
                <w:lang w:val="en-US"/>
              </w:rPr>
            </w:rPrChange>
          </w:rPr>
          <w:tab/>
        </w:r>
        <w:r w:rsidRPr="000B79B6">
          <w:rPr>
            <w:rFonts w:ascii="Agency FB" w:hAnsi="Agency FB"/>
            <w:szCs w:val="6"/>
            <w:lang w:val="en-US"/>
            <w:rPrChange w:id="2060" w:author="01-134212-149" w:date="2022-06-22T21:16:00Z">
              <w:rPr>
                <w:rFonts w:ascii="Agency FB" w:hAnsi="Agency FB"/>
                <w:sz w:val="28"/>
                <w:szCs w:val="6"/>
                <w:lang w:val="en-US"/>
              </w:rPr>
            </w:rPrChange>
          </w:rPr>
          <w:tab/>
          <w:t>cout &lt;&lt; "\n\n\n";</w:t>
        </w:r>
      </w:ins>
    </w:p>
    <w:p w14:paraId="32E228BF" w14:textId="77777777" w:rsidR="007A5533" w:rsidRPr="000B79B6" w:rsidRDefault="007A5533" w:rsidP="007A5533">
      <w:pPr>
        <w:rPr>
          <w:ins w:id="2061" w:author="01-134212-149" w:date="2022-06-22T20:03:00Z"/>
          <w:rFonts w:ascii="Agency FB" w:hAnsi="Agency FB"/>
          <w:szCs w:val="6"/>
          <w:lang w:val="en-US"/>
          <w:rPrChange w:id="2062" w:author="01-134212-149" w:date="2022-06-22T21:16:00Z">
            <w:rPr>
              <w:ins w:id="2063" w:author="01-134212-149" w:date="2022-06-22T20:03:00Z"/>
              <w:rFonts w:ascii="Agency FB" w:hAnsi="Agency FB"/>
              <w:sz w:val="28"/>
              <w:szCs w:val="6"/>
              <w:lang w:val="en-US"/>
            </w:rPr>
          </w:rPrChange>
        </w:rPr>
      </w:pPr>
      <w:ins w:id="2064" w:author="01-134212-149" w:date="2022-06-22T20:03:00Z">
        <w:r w:rsidRPr="000B79B6">
          <w:rPr>
            <w:rFonts w:ascii="Agency FB" w:hAnsi="Agency FB"/>
            <w:szCs w:val="6"/>
            <w:lang w:val="en-US"/>
            <w:rPrChange w:id="2065" w:author="01-134212-149" w:date="2022-06-22T21:16:00Z">
              <w:rPr>
                <w:rFonts w:ascii="Agency FB" w:hAnsi="Agency FB"/>
                <w:sz w:val="28"/>
                <w:szCs w:val="6"/>
                <w:lang w:val="en-US"/>
              </w:rPr>
            </w:rPrChange>
          </w:rPr>
          <w:lastRenderedPageBreak/>
          <w:tab/>
        </w:r>
        <w:r w:rsidRPr="000B79B6">
          <w:rPr>
            <w:rFonts w:ascii="Agency FB" w:hAnsi="Agency FB"/>
            <w:szCs w:val="6"/>
            <w:lang w:val="en-US"/>
            <w:rPrChange w:id="2066" w:author="01-134212-149" w:date="2022-06-22T21:16:00Z">
              <w:rPr>
                <w:rFonts w:ascii="Agency FB" w:hAnsi="Agency FB"/>
                <w:sz w:val="28"/>
                <w:szCs w:val="6"/>
                <w:lang w:val="en-US"/>
              </w:rPr>
            </w:rPrChange>
          </w:rPr>
          <w:tab/>
          <w:t>cout &lt;&lt; setiosflags(ios::left) &lt;&lt; setw(30) &lt;&lt; "Name" &lt;&lt; setw(10) &lt;&lt; "Age" &lt;&lt; setw(30) &lt;&lt; "Address" &lt;&lt; setw(15) &lt;&lt; "Status" &lt;&lt; setw(15) &lt;&lt; "Symptoms" &lt;&lt; setw(30) &lt;&lt; "Disease" &lt;&lt; setw(15) &lt;&lt; "City\n\n" &lt;&lt; endl;</w:t>
        </w:r>
      </w:ins>
    </w:p>
    <w:p w14:paraId="29420580" w14:textId="77777777" w:rsidR="007A5533" w:rsidRPr="000B79B6" w:rsidRDefault="007A5533" w:rsidP="007A5533">
      <w:pPr>
        <w:rPr>
          <w:ins w:id="2067" w:author="01-134212-149" w:date="2022-06-22T20:03:00Z"/>
          <w:rFonts w:ascii="Agency FB" w:hAnsi="Agency FB"/>
          <w:szCs w:val="6"/>
          <w:lang w:val="en-US"/>
          <w:rPrChange w:id="2068" w:author="01-134212-149" w:date="2022-06-22T21:16:00Z">
            <w:rPr>
              <w:ins w:id="2069" w:author="01-134212-149" w:date="2022-06-22T20:03:00Z"/>
              <w:rFonts w:ascii="Agency FB" w:hAnsi="Agency FB"/>
              <w:sz w:val="28"/>
              <w:szCs w:val="6"/>
              <w:lang w:val="en-US"/>
            </w:rPr>
          </w:rPrChange>
        </w:rPr>
      </w:pPr>
      <w:ins w:id="2070" w:author="01-134212-149" w:date="2022-06-22T20:03:00Z">
        <w:r w:rsidRPr="000B79B6">
          <w:rPr>
            <w:rFonts w:ascii="Agency FB" w:hAnsi="Agency FB"/>
            <w:szCs w:val="6"/>
            <w:lang w:val="en-US"/>
            <w:rPrChange w:id="2071" w:author="01-134212-149" w:date="2022-06-22T21:16:00Z">
              <w:rPr>
                <w:rFonts w:ascii="Agency FB" w:hAnsi="Agency FB"/>
                <w:sz w:val="28"/>
                <w:szCs w:val="6"/>
                <w:lang w:val="en-US"/>
              </w:rPr>
            </w:rPrChange>
          </w:rPr>
          <w:tab/>
        </w:r>
        <w:r w:rsidRPr="000B79B6">
          <w:rPr>
            <w:rFonts w:ascii="Agency FB" w:hAnsi="Agency FB"/>
            <w:szCs w:val="6"/>
            <w:lang w:val="en-US"/>
            <w:rPrChange w:id="2072" w:author="01-134212-149" w:date="2022-06-22T21:16:00Z">
              <w:rPr>
                <w:rFonts w:ascii="Agency FB" w:hAnsi="Agency FB"/>
                <w:sz w:val="28"/>
                <w:szCs w:val="6"/>
                <w:lang w:val="en-US"/>
              </w:rPr>
            </w:rPrChange>
          </w:rPr>
          <w:tab/>
          <w:t>while (patient &gt;&gt; p.PatientName &gt;&gt; p.Age &gt;&gt; p.Address &gt;&gt; p.Status &gt;&gt; RP.Symptoms &gt;&gt; RP.DiseaseName &gt;&gt; RP.CityName)</w:t>
        </w:r>
      </w:ins>
    </w:p>
    <w:p w14:paraId="64D9B85E" w14:textId="77777777" w:rsidR="007A5533" w:rsidRPr="000B79B6" w:rsidRDefault="007A5533" w:rsidP="007A5533">
      <w:pPr>
        <w:rPr>
          <w:ins w:id="2073" w:author="01-134212-149" w:date="2022-06-22T20:03:00Z"/>
          <w:rFonts w:ascii="Agency FB" w:hAnsi="Agency FB"/>
          <w:szCs w:val="6"/>
          <w:lang w:val="en-US"/>
          <w:rPrChange w:id="2074" w:author="01-134212-149" w:date="2022-06-22T21:16:00Z">
            <w:rPr>
              <w:ins w:id="2075" w:author="01-134212-149" w:date="2022-06-22T20:03:00Z"/>
              <w:rFonts w:ascii="Agency FB" w:hAnsi="Agency FB"/>
              <w:sz w:val="28"/>
              <w:szCs w:val="6"/>
              <w:lang w:val="en-US"/>
            </w:rPr>
          </w:rPrChange>
        </w:rPr>
      </w:pPr>
      <w:ins w:id="2076" w:author="01-134212-149" w:date="2022-06-22T20:03:00Z">
        <w:r w:rsidRPr="000B79B6">
          <w:rPr>
            <w:rFonts w:ascii="Agency FB" w:hAnsi="Agency FB"/>
            <w:szCs w:val="6"/>
            <w:lang w:val="en-US"/>
            <w:rPrChange w:id="2077" w:author="01-134212-149" w:date="2022-06-22T21:16:00Z">
              <w:rPr>
                <w:rFonts w:ascii="Agency FB" w:hAnsi="Agency FB"/>
                <w:sz w:val="28"/>
                <w:szCs w:val="6"/>
                <w:lang w:val="en-US"/>
              </w:rPr>
            </w:rPrChange>
          </w:rPr>
          <w:tab/>
        </w:r>
        <w:r w:rsidRPr="000B79B6">
          <w:rPr>
            <w:rFonts w:ascii="Agency FB" w:hAnsi="Agency FB"/>
            <w:szCs w:val="6"/>
            <w:lang w:val="en-US"/>
            <w:rPrChange w:id="2078" w:author="01-134212-149" w:date="2022-06-22T21:16:00Z">
              <w:rPr>
                <w:rFonts w:ascii="Agency FB" w:hAnsi="Agency FB"/>
                <w:sz w:val="28"/>
                <w:szCs w:val="6"/>
                <w:lang w:val="en-US"/>
              </w:rPr>
            </w:rPrChange>
          </w:rPr>
          <w:tab/>
          <w:t>{</w:t>
        </w:r>
      </w:ins>
    </w:p>
    <w:p w14:paraId="0F82E92F" w14:textId="77777777" w:rsidR="007A5533" w:rsidRPr="000B79B6" w:rsidRDefault="007A5533" w:rsidP="007A5533">
      <w:pPr>
        <w:rPr>
          <w:ins w:id="2079" w:author="01-134212-149" w:date="2022-06-22T20:03:00Z"/>
          <w:rFonts w:ascii="Agency FB" w:hAnsi="Agency FB"/>
          <w:szCs w:val="6"/>
          <w:lang w:val="en-US"/>
          <w:rPrChange w:id="2080" w:author="01-134212-149" w:date="2022-06-22T21:16:00Z">
            <w:rPr>
              <w:ins w:id="2081" w:author="01-134212-149" w:date="2022-06-22T20:03:00Z"/>
              <w:rFonts w:ascii="Agency FB" w:hAnsi="Agency FB"/>
              <w:sz w:val="28"/>
              <w:szCs w:val="6"/>
              <w:lang w:val="en-US"/>
            </w:rPr>
          </w:rPrChange>
        </w:rPr>
      </w:pPr>
      <w:ins w:id="2082" w:author="01-134212-149" w:date="2022-06-22T20:03:00Z">
        <w:r w:rsidRPr="000B79B6">
          <w:rPr>
            <w:rFonts w:ascii="Agency FB" w:hAnsi="Agency FB"/>
            <w:szCs w:val="6"/>
            <w:lang w:val="en-US"/>
            <w:rPrChange w:id="2083" w:author="01-134212-149" w:date="2022-06-22T21:16:00Z">
              <w:rPr>
                <w:rFonts w:ascii="Agency FB" w:hAnsi="Agency FB"/>
                <w:sz w:val="28"/>
                <w:szCs w:val="6"/>
                <w:lang w:val="en-US"/>
              </w:rPr>
            </w:rPrChange>
          </w:rPr>
          <w:tab/>
        </w:r>
        <w:r w:rsidRPr="000B79B6">
          <w:rPr>
            <w:rFonts w:ascii="Agency FB" w:hAnsi="Agency FB"/>
            <w:szCs w:val="6"/>
            <w:lang w:val="en-US"/>
            <w:rPrChange w:id="2084" w:author="01-134212-149" w:date="2022-06-22T21:16:00Z">
              <w:rPr>
                <w:rFonts w:ascii="Agency FB" w:hAnsi="Agency FB"/>
                <w:sz w:val="28"/>
                <w:szCs w:val="6"/>
                <w:lang w:val="en-US"/>
              </w:rPr>
            </w:rPrChange>
          </w:rPr>
          <w:tab/>
        </w:r>
        <w:r w:rsidRPr="000B79B6">
          <w:rPr>
            <w:rFonts w:ascii="Agency FB" w:hAnsi="Agency FB"/>
            <w:szCs w:val="6"/>
            <w:lang w:val="en-US"/>
            <w:rPrChange w:id="2085" w:author="01-134212-149" w:date="2022-06-22T21:16:00Z">
              <w:rPr>
                <w:rFonts w:ascii="Agency FB" w:hAnsi="Agency FB"/>
                <w:sz w:val="28"/>
                <w:szCs w:val="6"/>
                <w:lang w:val="en-US"/>
              </w:rPr>
            </w:rPrChange>
          </w:rPr>
          <w:tab/>
          <w:t>if (strcmp(p.Status, "Regular") == 0 &amp;&amp; strcmp(p.PatientName, RName) == 0)</w:t>
        </w:r>
      </w:ins>
    </w:p>
    <w:p w14:paraId="2C386D4B" w14:textId="77777777" w:rsidR="007A5533" w:rsidRPr="000B79B6" w:rsidRDefault="007A5533" w:rsidP="007A5533">
      <w:pPr>
        <w:rPr>
          <w:ins w:id="2086" w:author="01-134212-149" w:date="2022-06-22T20:03:00Z"/>
          <w:rFonts w:ascii="Agency FB" w:hAnsi="Agency FB"/>
          <w:szCs w:val="6"/>
          <w:lang w:val="en-US"/>
          <w:rPrChange w:id="2087" w:author="01-134212-149" w:date="2022-06-22T21:16:00Z">
            <w:rPr>
              <w:ins w:id="2088" w:author="01-134212-149" w:date="2022-06-22T20:03:00Z"/>
              <w:rFonts w:ascii="Agency FB" w:hAnsi="Agency FB"/>
              <w:sz w:val="28"/>
              <w:szCs w:val="6"/>
              <w:lang w:val="en-US"/>
            </w:rPr>
          </w:rPrChange>
        </w:rPr>
      </w:pPr>
      <w:ins w:id="2089" w:author="01-134212-149" w:date="2022-06-22T20:03:00Z">
        <w:r w:rsidRPr="000B79B6">
          <w:rPr>
            <w:rFonts w:ascii="Agency FB" w:hAnsi="Agency FB"/>
            <w:szCs w:val="6"/>
            <w:lang w:val="en-US"/>
            <w:rPrChange w:id="2090" w:author="01-134212-149" w:date="2022-06-22T21:16:00Z">
              <w:rPr>
                <w:rFonts w:ascii="Agency FB" w:hAnsi="Agency FB"/>
                <w:sz w:val="28"/>
                <w:szCs w:val="6"/>
                <w:lang w:val="en-US"/>
              </w:rPr>
            </w:rPrChange>
          </w:rPr>
          <w:tab/>
        </w:r>
        <w:r w:rsidRPr="000B79B6">
          <w:rPr>
            <w:rFonts w:ascii="Agency FB" w:hAnsi="Agency FB"/>
            <w:szCs w:val="6"/>
            <w:lang w:val="en-US"/>
            <w:rPrChange w:id="2091" w:author="01-134212-149" w:date="2022-06-22T21:16:00Z">
              <w:rPr>
                <w:rFonts w:ascii="Agency FB" w:hAnsi="Agency FB"/>
                <w:sz w:val="28"/>
                <w:szCs w:val="6"/>
                <w:lang w:val="en-US"/>
              </w:rPr>
            </w:rPrChange>
          </w:rPr>
          <w:tab/>
        </w:r>
        <w:r w:rsidRPr="000B79B6">
          <w:rPr>
            <w:rFonts w:ascii="Agency FB" w:hAnsi="Agency FB"/>
            <w:szCs w:val="6"/>
            <w:lang w:val="en-US"/>
            <w:rPrChange w:id="2092" w:author="01-134212-149" w:date="2022-06-22T21:16:00Z">
              <w:rPr>
                <w:rFonts w:ascii="Agency FB" w:hAnsi="Agency FB"/>
                <w:sz w:val="28"/>
                <w:szCs w:val="6"/>
                <w:lang w:val="en-US"/>
              </w:rPr>
            </w:rPrChange>
          </w:rPr>
          <w:tab/>
          <w:t>{</w:t>
        </w:r>
      </w:ins>
    </w:p>
    <w:p w14:paraId="0BC59916" w14:textId="77777777" w:rsidR="007A5533" w:rsidRPr="000B79B6" w:rsidRDefault="007A5533" w:rsidP="007A5533">
      <w:pPr>
        <w:rPr>
          <w:ins w:id="2093" w:author="01-134212-149" w:date="2022-06-22T20:03:00Z"/>
          <w:rFonts w:ascii="Agency FB" w:hAnsi="Agency FB"/>
          <w:szCs w:val="6"/>
          <w:lang w:val="en-US"/>
          <w:rPrChange w:id="2094" w:author="01-134212-149" w:date="2022-06-22T21:16:00Z">
            <w:rPr>
              <w:ins w:id="2095" w:author="01-134212-149" w:date="2022-06-22T20:03:00Z"/>
              <w:rFonts w:ascii="Agency FB" w:hAnsi="Agency FB"/>
              <w:sz w:val="28"/>
              <w:szCs w:val="6"/>
              <w:lang w:val="en-US"/>
            </w:rPr>
          </w:rPrChange>
        </w:rPr>
      </w:pPr>
      <w:ins w:id="2096" w:author="01-134212-149" w:date="2022-06-22T20:03:00Z">
        <w:r w:rsidRPr="000B79B6">
          <w:rPr>
            <w:rFonts w:ascii="Agency FB" w:hAnsi="Agency FB"/>
            <w:szCs w:val="6"/>
            <w:lang w:val="en-US"/>
            <w:rPrChange w:id="2097" w:author="01-134212-149" w:date="2022-06-22T21:16:00Z">
              <w:rPr>
                <w:rFonts w:ascii="Agency FB" w:hAnsi="Agency FB"/>
                <w:sz w:val="28"/>
                <w:szCs w:val="6"/>
                <w:lang w:val="en-US"/>
              </w:rPr>
            </w:rPrChange>
          </w:rPr>
          <w:tab/>
        </w:r>
        <w:r w:rsidRPr="000B79B6">
          <w:rPr>
            <w:rFonts w:ascii="Agency FB" w:hAnsi="Agency FB"/>
            <w:szCs w:val="6"/>
            <w:lang w:val="en-US"/>
            <w:rPrChange w:id="2098" w:author="01-134212-149" w:date="2022-06-22T21:16:00Z">
              <w:rPr>
                <w:rFonts w:ascii="Agency FB" w:hAnsi="Agency FB"/>
                <w:sz w:val="28"/>
                <w:szCs w:val="6"/>
                <w:lang w:val="en-US"/>
              </w:rPr>
            </w:rPrChange>
          </w:rPr>
          <w:tab/>
        </w:r>
        <w:r w:rsidRPr="000B79B6">
          <w:rPr>
            <w:rFonts w:ascii="Agency FB" w:hAnsi="Agency FB"/>
            <w:szCs w:val="6"/>
            <w:lang w:val="en-US"/>
            <w:rPrChange w:id="2099" w:author="01-134212-149" w:date="2022-06-22T21:16:00Z">
              <w:rPr>
                <w:rFonts w:ascii="Agency FB" w:hAnsi="Agency FB"/>
                <w:sz w:val="28"/>
                <w:szCs w:val="6"/>
                <w:lang w:val="en-US"/>
              </w:rPr>
            </w:rPrChange>
          </w:rPr>
          <w:tab/>
        </w:r>
        <w:r w:rsidRPr="000B79B6">
          <w:rPr>
            <w:rFonts w:ascii="Agency FB" w:hAnsi="Agency FB"/>
            <w:szCs w:val="6"/>
            <w:lang w:val="en-US"/>
            <w:rPrChange w:id="2100" w:author="01-134212-149" w:date="2022-06-22T21:16:00Z">
              <w:rPr>
                <w:rFonts w:ascii="Agency FB" w:hAnsi="Agency FB"/>
                <w:sz w:val="28"/>
                <w:szCs w:val="6"/>
                <w:lang w:val="en-US"/>
              </w:rPr>
            </w:rPrChange>
          </w:rPr>
          <w:tab/>
          <w:t>cout &lt;&lt; setiosflags(ios::left) &lt;&lt; setw(30) &lt;&lt; p.PatientName &lt;&lt; setw(10) &lt;&lt; p.Age &lt;&lt; setw(30) &lt;&lt; p.Address &lt;&lt; setw(15) &lt;&lt; p.Status &lt;&lt; setw(15) &lt;&lt; RP.Symptoms &lt;&lt; setw(30) &lt;&lt; RP.DiseaseName &lt;&lt; setw(15) &lt;&lt; RP.CityName &lt;&lt; endl &lt;&lt; endl;</w:t>
        </w:r>
      </w:ins>
    </w:p>
    <w:p w14:paraId="368E955E" w14:textId="77777777" w:rsidR="007A5533" w:rsidRPr="000B79B6" w:rsidRDefault="007A5533" w:rsidP="007A5533">
      <w:pPr>
        <w:rPr>
          <w:ins w:id="2101" w:author="01-134212-149" w:date="2022-06-22T20:03:00Z"/>
          <w:rFonts w:ascii="Agency FB" w:hAnsi="Agency FB"/>
          <w:szCs w:val="6"/>
          <w:lang w:val="en-US"/>
          <w:rPrChange w:id="2102" w:author="01-134212-149" w:date="2022-06-22T21:16:00Z">
            <w:rPr>
              <w:ins w:id="2103" w:author="01-134212-149" w:date="2022-06-22T20:03:00Z"/>
              <w:rFonts w:ascii="Agency FB" w:hAnsi="Agency FB"/>
              <w:sz w:val="28"/>
              <w:szCs w:val="6"/>
              <w:lang w:val="en-US"/>
            </w:rPr>
          </w:rPrChange>
        </w:rPr>
      </w:pPr>
      <w:ins w:id="2104" w:author="01-134212-149" w:date="2022-06-22T20:03:00Z">
        <w:r w:rsidRPr="000B79B6">
          <w:rPr>
            <w:rFonts w:ascii="Agency FB" w:hAnsi="Agency FB"/>
            <w:szCs w:val="6"/>
            <w:lang w:val="en-US"/>
            <w:rPrChange w:id="2105" w:author="01-134212-149" w:date="2022-06-22T21:16:00Z">
              <w:rPr>
                <w:rFonts w:ascii="Agency FB" w:hAnsi="Agency FB"/>
                <w:sz w:val="28"/>
                <w:szCs w:val="6"/>
                <w:lang w:val="en-US"/>
              </w:rPr>
            </w:rPrChange>
          </w:rPr>
          <w:tab/>
        </w:r>
        <w:r w:rsidRPr="000B79B6">
          <w:rPr>
            <w:rFonts w:ascii="Agency FB" w:hAnsi="Agency FB"/>
            <w:szCs w:val="6"/>
            <w:lang w:val="en-US"/>
            <w:rPrChange w:id="2106" w:author="01-134212-149" w:date="2022-06-22T21:16:00Z">
              <w:rPr>
                <w:rFonts w:ascii="Agency FB" w:hAnsi="Agency FB"/>
                <w:sz w:val="28"/>
                <w:szCs w:val="6"/>
                <w:lang w:val="en-US"/>
              </w:rPr>
            </w:rPrChange>
          </w:rPr>
          <w:tab/>
        </w:r>
        <w:r w:rsidRPr="000B79B6">
          <w:rPr>
            <w:rFonts w:ascii="Agency FB" w:hAnsi="Agency FB"/>
            <w:szCs w:val="6"/>
            <w:lang w:val="en-US"/>
            <w:rPrChange w:id="2107" w:author="01-134212-149" w:date="2022-06-22T21:16:00Z">
              <w:rPr>
                <w:rFonts w:ascii="Agency FB" w:hAnsi="Agency FB"/>
                <w:sz w:val="28"/>
                <w:szCs w:val="6"/>
                <w:lang w:val="en-US"/>
              </w:rPr>
            </w:rPrChange>
          </w:rPr>
          <w:tab/>
        </w:r>
        <w:r w:rsidRPr="000B79B6">
          <w:rPr>
            <w:rFonts w:ascii="Agency FB" w:hAnsi="Agency FB"/>
            <w:szCs w:val="6"/>
            <w:lang w:val="en-US"/>
            <w:rPrChange w:id="2108" w:author="01-134212-149" w:date="2022-06-22T21:16:00Z">
              <w:rPr>
                <w:rFonts w:ascii="Agency FB" w:hAnsi="Agency FB"/>
                <w:sz w:val="28"/>
                <w:szCs w:val="6"/>
                <w:lang w:val="en-US"/>
              </w:rPr>
            </w:rPrChange>
          </w:rPr>
          <w:tab/>
          <w:t>a = 1;</w:t>
        </w:r>
      </w:ins>
    </w:p>
    <w:p w14:paraId="17050FB7" w14:textId="77777777" w:rsidR="007A5533" w:rsidRPr="000B79B6" w:rsidRDefault="007A5533" w:rsidP="007A5533">
      <w:pPr>
        <w:rPr>
          <w:ins w:id="2109" w:author="01-134212-149" w:date="2022-06-22T20:03:00Z"/>
          <w:rFonts w:ascii="Agency FB" w:hAnsi="Agency FB"/>
          <w:szCs w:val="6"/>
          <w:lang w:val="en-US"/>
          <w:rPrChange w:id="2110" w:author="01-134212-149" w:date="2022-06-22T21:16:00Z">
            <w:rPr>
              <w:ins w:id="2111" w:author="01-134212-149" w:date="2022-06-22T20:03:00Z"/>
              <w:rFonts w:ascii="Agency FB" w:hAnsi="Agency FB"/>
              <w:sz w:val="28"/>
              <w:szCs w:val="6"/>
              <w:lang w:val="en-US"/>
            </w:rPr>
          </w:rPrChange>
        </w:rPr>
      </w:pPr>
      <w:ins w:id="2112" w:author="01-134212-149" w:date="2022-06-22T20:03:00Z">
        <w:r w:rsidRPr="000B79B6">
          <w:rPr>
            <w:rFonts w:ascii="Agency FB" w:hAnsi="Agency FB"/>
            <w:szCs w:val="6"/>
            <w:lang w:val="en-US"/>
            <w:rPrChange w:id="2113" w:author="01-134212-149" w:date="2022-06-22T21:16:00Z">
              <w:rPr>
                <w:rFonts w:ascii="Agency FB" w:hAnsi="Agency FB"/>
                <w:sz w:val="28"/>
                <w:szCs w:val="6"/>
                <w:lang w:val="en-US"/>
              </w:rPr>
            </w:rPrChange>
          </w:rPr>
          <w:tab/>
        </w:r>
        <w:r w:rsidRPr="000B79B6">
          <w:rPr>
            <w:rFonts w:ascii="Agency FB" w:hAnsi="Agency FB"/>
            <w:szCs w:val="6"/>
            <w:lang w:val="en-US"/>
            <w:rPrChange w:id="2114" w:author="01-134212-149" w:date="2022-06-22T21:16:00Z">
              <w:rPr>
                <w:rFonts w:ascii="Agency FB" w:hAnsi="Agency FB"/>
                <w:sz w:val="28"/>
                <w:szCs w:val="6"/>
                <w:lang w:val="en-US"/>
              </w:rPr>
            </w:rPrChange>
          </w:rPr>
          <w:tab/>
        </w:r>
        <w:r w:rsidRPr="000B79B6">
          <w:rPr>
            <w:rFonts w:ascii="Agency FB" w:hAnsi="Agency FB"/>
            <w:szCs w:val="6"/>
            <w:lang w:val="en-US"/>
            <w:rPrChange w:id="2115" w:author="01-134212-149" w:date="2022-06-22T21:16:00Z">
              <w:rPr>
                <w:rFonts w:ascii="Agency FB" w:hAnsi="Agency FB"/>
                <w:sz w:val="28"/>
                <w:szCs w:val="6"/>
                <w:lang w:val="en-US"/>
              </w:rPr>
            </w:rPrChange>
          </w:rPr>
          <w:tab/>
          <w:t>}</w:t>
        </w:r>
      </w:ins>
    </w:p>
    <w:p w14:paraId="3838ADC8" w14:textId="77777777" w:rsidR="007A5533" w:rsidRPr="000B79B6" w:rsidRDefault="007A5533" w:rsidP="007A5533">
      <w:pPr>
        <w:rPr>
          <w:ins w:id="2116" w:author="01-134212-149" w:date="2022-06-22T20:03:00Z"/>
          <w:rFonts w:ascii="Agency FB" w:hAnsi="Agency FB"/>
          <w:szCs w:val="6"/>
          <w:lang w:val="en-US"/>
          <w:rPrChange w:id="2117" w:author="01-134212-149" w:date="2022-06-22T21:16:00Z">
            <w:rPr>
              <w:ins w:id="2118" w:author="01-134212-149" w:date="2022-06-22T20:03:00Z"/>
              <w:rFonts w:ascii="Agency FB" w:hAnsi="Agency FB"/>
              <w:sz w:val="28"/>
              <w:szCs w:val="6"/>
              <w:lang w:val="en-US"/>
            </w:rPr>
          </w:rPrChange>
        </w:rPr>
      </w:pPr>
      <w:ins w:id="2119" w:author="01-134212-149" w:date="2022-06-22T20:03:00Z">
        <w:r w:rsidRPr="000B79B6">
          <w:rPr>
            <w:rFonts w:ascii="Agency FB" w:hAnsi="Agency FB"/>
            <w:szCs w:val="6"/>
            <w:lang w:val="en-US"/>
            <w:rPrChange w:id="2120" w:author="01-134212-149" w:date="2022-06-22T21:16:00Z">
              <w:rPr>
                <w:rFonts w:ascii="Agency FB" w:hAnsi="Agency FB"/>
                <w:sz w:val="28"/>
                <w:szCs w:val="6"/>
                <w:lang w:val="en-US"/>
              </w:rPr>
            </w:rPrChange>
          </w:rPr>
          <w:tab/>
        </w:r>
        <w:r w:rsidRPr="000B79B6">
          <w:rPr>
            <w:rFonts w:ascii="Agency FB" w:hAnsi="Agency FB"/>
            <w:szCs w:val="6"/>
            <w:lang w:val="en-US"/>
            <w:rPrChange w:id="2121" w:author="01-134212-149" w:date="2022-06-22T21:16:00Z">
              <w:rPr>
                <w:rFonts w:ascii="Agency FB" w:hAnsi="Agency FB"/>
                <w:sz w:val="28"/>
                <w:szCs w:val="6"/>
                <w:lang w:val="en-US"/>
              </w:rPr>
            </w:rPrChange>
          </w:rPr>
          <w:tab/>
          <w:t>}</w:t>
        </w:r>
      </w:ins>
    </w:p>
    <w:p w14:paraId="716FA460" w14:textId="77777777" w:rsidR="007A5533" w:rsidRPr="000B79B6" w:rsidRDefault="007A5533" w:rsidP="007A5533">
      <w:pPr>
        <w:rPr>
          <w:ins w:id="2122" w:author="01-134212-149" w:date="2022-06-22T20:03:00Z"/>
          <w:rFonts w:ascii="Agency FB" w:hAnsi="Agency FB"/>
          <w:szCs w:val="6"/>
          <w:lang w:val="en-US"/>
          <w:rPrChange w:id="2123" w:author="01-134212-149" w:date="2022-06-22T21:16:00Z">
            <w:rPr>
              <w:ins w:id="2124" w:author="01-134212-149" w:date="2022-06-22T20:03:00Z"/>
              <w:rFonts w:ascii="Agency FB" w:hAnsi="Agency FB"/>
              <w:sz w:val="28"/>
              <w:szCs w:val="6"/>
              <w:lang w:val="en-US"/>
            </w:rPr>
          </w:rPrChange>
        </w:rPr>
      </w:pPr>
      <w:ins w:id="2125" w:author="01-134212-149" w:date="2022-06-22T20:03:00Z">
        <w:r w:rsidRPr="000B79B6">
          <w:rPr>
            <w:rFonts w:ascii="Agency FB" w:hAnsi="Agency FB"/>
            <w:szCs w:val="6"/>
            <w:lang w:val="en-US"/>
            <w:rPrChange w:id="2126" w:author="01-134212-149" w:date="2022-06-22T21:16:00Z">
              <w:rPr>
                <w:rFonts w:ascii="Agency FB" w:hAnsi="Agency FB"/>
                <w:sz w:val="28"/>
                <w:szCs w:val="6"/>
                <w:lang w:val="en-US"/>
              </w:rPr>
            </w:rPrChange>
          </w:rPr>
          <w:tab/>
        </w:r>
        <w:r w:rsidRPr="000B79B6">
          <w:rPr>
            <w:rFonts w:ascii="Agency FB" w:hAnsi="Agency FB"/>
            <w:szCs w:val="6"/>
            <w:lang w:val="en-US"/>
            <w:rPrChange w:id="2127" w:author="01-134212-149" w:date="2022-06-22T21:16:00Z">
              <w:rPr>
                <w:rFonts w:ascii="Agency FB" w:hAnsi="Agency FB"/>
                <w:sz w:val="28"/>
                <w:szCs w:val="6"/>
                <w:lang w:val="en-US"/>
              </w:rPr>
            </w:rPrChange>
          </w:rPr>
          <w:tab/>
          <w:t>patient.close();</w:t>
        </w:r>
      </w:ins>
    </w:p>
    <w:p w14:paraId="6301E518" w14:textId="77777777" w:rsidR="007A5533" w:rsidRPr="000B79B6" w:rsidRDefault="007A5533" w:rsidP="007A5533">
      <w:pPr>
        <w:rPr>
          <w:ins w:id="2128" w:author="01-134212-149" w:date="2022-06-22T20:03:00Z"/>
          <w:rFonts w:ascii="Agency FB" w:hAnsi="Agency FB"/>
          <w:szCs w:val="6"/>
          <w:lang w:val="en-US"/>
          <w:rPrChange w:id="2129" w:author="01-134212-149" w:date="2022-06-22T21:16:00Z">
            <w:rPr>
              <w:ins w:id="2130" w:author="01-134212-149" w:date="2022-06-22T20:03:00Z"/>
              <w:rFonts w:ascii="Agency FB" w:hAnsi="Agency FB"/>
              <w:sz w:val="28"/>
              <w:szCs w:val="6"/>
              <w:lang w:val="en-US"/>
            </w:rPr>
          </w:rPrChange>
        </w:rPr>
      </w:pPr>
      <w:ins w:id="2131" w:author="01-134212-149" w:date="2022-06-22T20:03:00Z">
        <w:r w:rsidRPr="000B79B6">
          <w:rPr>
            <w:rFonts w:ascii="Agency FB" w:hAnsi="Agency FB"/>
            <w:szCs w:val="6"/>
            <w:lang w:val="en-US"/>
            <w:rPrChange w:id="2132" w:author="01-134212-149" w:date="2022-06-22T21:16:00Z">
              <w:rPr>
                <w:rFonts w:ascii="Agency FB" w:hAnsi="Agency FB"/>
                <w:sz w:val="28"/>
                <w:szCs w:val="6"/>
                <w:lang w:val="en-US"/>
              </w:rPr>
            </w:rPrChange>
          </w:rPr>
          <w:tab/>
        </w:r>
        <w:r w:rsidRPr="000B79B6">
          <w:rPr>
            <w:rFonts w:ascii="Agency FB" w:hAnsi="Agency FB"/>
            <w:szCs w:val="6"/>
            <w:lang w:val="en-US"/>
            <w:rPrChange w:id="2133" w:author="01-134212-149" w:date="2022-06-22T21:16:00Z">
              <w:rPr>
                <w:rFonts w:ascii="Agency FB" w:hAnsi="Agency FB"/>
                <w:sz w:val="28"/>
                <w:szCs w:val="6"/>
                <w:lang w:val="en-US"/>
              </w:rPr>
            </w:rPrChange>
          </w:rPr>
          <w:tab/>
          <w:t>if (a == 0)</w:t>
        </w:r>
      </w:ins>
    </w:p>
    <w:p w14:paraId="5ABEAB0D" w14:textId="77777777" w:rsidR="007A5533" w:rsidRPr="000B79B6" w:rsidRDefault="007A5533" w:rsidP="007A5533">
      <w:pPr>
        <w:rPr>
          <w:ins w:id="2134" w:author="01-134212-149" w:date="2022-06-22T20:03:00Z"/>
          <w:rFonts w:ascii="Agency FB" w:hAnsi="Agency FB"/>
          <w:szCs w:val="6"/>
          <w:lang w:val="en-US"/>
          <w:rPrChange w:id="2135" w:author="01-134212-149" w:date="2022-06-22T21:16:00Z">
            <w:rPr>
              <w:ins w:id="2136" w:author="01-134212-149" w:date="2022-06-22T20:03:00Z"/>
              <w:rFonts w:ascii="Agency FB" w:hAnsi="Agency FB"/>
              <w:sz w:val="28"/>
              <w:szCs w:val="6"/>
              <w:lang w:val="en-US"/>
            </w:rPr>
          </w:rPrChange>
        </w:rPr>
      </w:pPr>
      <w:ins w:id="2137" w:author="01-134212-149" w:date="2022-06-22T20:03:00Z">
        <w:r w:rsidRPr="000B79B6">
          <w:rPr>
            <w:rFonts w:ascii="Agency FB" w:hAnsi="Agency FB"/>
            <w:szCs w:val="6"/>
            <w:lang w:val="en-US"/>
            <w:rPrChange w:id="2138" w:author="01-134212-149" w:date="2022-06-22T21:16:00Z">
              <w:rPr>
                <w:rFonts w:ascii="Agency FB" w:hAnsi="Agency FB"/>
                <w:sz w:val="28"/>
                <w:szCs w:val="6"/>
                <w:lang w:val="en-US"/>
              </w:rPr>
            </w:rPrChange>
          </w:rPr>
          <w:tab/>
        </w:r>
        <w:r w:rsidRPr="000B79B6">
          <w:rPr>
            <w:rFonts w:ascii="Agency FB" w:hAnsi="Agency FB"/>
            <w:szCs w:val="6"/>
            <w:lang w:val="en-US"/>
            <w:rPrChange w:id="2139" w:author="01-134212-149" w:date="2022-06-22T21:16:00Z">
              <w:rPr>
                <w:rFonts w:ascii="Agency FB" w:hAnsi="Agency FB"/>
                <w:sz w:val="28"/>
                <w:szCs w:val="6"/>
                <w:lang w:val="en-US"/>
              </w:rPr>
            </w:rPrChange>
          </w:rPr>
          <w:tab/>
          <w:t>{</w:t>
        </w:r>
      </w:ins>
    </w:p>
    <w:p w14:paraId="5FB4E9B0" w14:textId="77777777" w:rsidR="007A5533" w:rsidRPr="000B79B6" w:rsidRDefault="007A5533" w:rsidP="007A5533">
      <w:pPr>
        <w:rPr>
          <w:ins w:id="2140" w:author="01-134212-149" w:date="2022-06-22T20:03:00Z"/>
          <w:rFonts w:ascii="Agency FB" w:hAnsi="Agency FB"/>
          <w:szCs w:val="6"/>
          <w:lang w:val="en-US"/>
          <w:rPrChange w:id="2141" w:author="01-134212-149" w:date="2022-06-22T21:16:00Z">
            <w:rPr>
              <w:ins w:id="2142" w:author="01-134212-149" w:date="2022-06-22T20:03:00Z"/>
              <w:rFonts w:ascii="Agency FB" w:hAnsi="Agency FB"/>
              <w:sz w:val="28"/>
              <w:szCs w:val="6"/>
              <w:lang w:val="en-US"/>
            </w:rPr>
          </w:rPrChange>
        </w:rPr>
      </w:pPr>
      <w:ins w:id="2143" w:author="01-134212-149" w:date="2022-06-22T20:03:00Z">
        <w:r w:rsidRPr="000B79B6">
          <w:rPr>
            <w:rFonts w:ascii="Agency FB" w:hAnsi="Agency FB"/>
            <w:szCs w:val="6"/>
            <w:lang w:val="en-US"/>
            <w:rPrChange w:id="2144" w:author="01-134212-149" w:date="2022-06-22T21:16:00Z">
              <w:rPr>
                <w:rFonts w:ascii="Agency FB" w:hAnsi="Agency FB"/>
                <w:sz w:val="28"/>
                <w:szCs w:val="6"/>
                <w:lang w:val="en-US"/>
              </w:rPr>
            </w:rPrChange>
          </w:rPr>
          <w:tab/>
        </w:r>
        <w:r w:rsidRPr="000B79B6">
          <w:rPr>
            <w:rFonts w:ascii="Agency FB" w:hAnsi="Agency FB"/>
            <w:szCs w:val="6"/>
            <w:lang w:val="en-US"/>
            <w:rPrChange w:id="2145" w:author="01-134212-149" w:date="2022-06-22T21:16:00Z">
              <w:rPr>
                <w:rFonts w:ascii="Agency FB" w:hAnsi="Agency FB"/>
                <w:sz w:val="28"/>
                <w:szCs w:val="6"/>
                <w:lang w:val="en-US"/>
              </w:rPr>
            </w:rPrChange>
          </w:rPr>
          <w:tab/>
        </w:r>
        <w:r w:rsidRPr="000B79B6">
          <w:rPr>
            <w:rFonts w:ascii="Agency FB" w:hAnsi="Agency FB"/>
            <w:szCs w:val="6"/>
            <w:lang w:val="en-US"/>
            <w:rPrChange w:id="2146" w:author="01-134212-149" w:date="2022-06-22T21:16:00Z">
              <w:rPr>
                <w:rFonts w:ascii="Agency FB" w:hAnsi="Agency FB"/>
                <w:sz w:val="28"/>
                <w:szCs w:val="6"/>
                <w:lang w:val="en-US"/>
              </w:rPr>
            </w:rPrChange>
          </w:rPr>
          <w:tab/>
          <w:t>cout &lt;&lt; "\n\n\t\t\tRecord Not Found\n";</w:t>
        </w:r>
      </w:ins>
    </w:p>
    <w:p w14:paraId="3A75E838" w14:textId="77777777" w:rsidR="007A5533" w:rsidRPr="000B79B6" w:rsidRDefault="007A5533" w:rsidP="007A5533">
      <w:pPr>
        <w:rPr>
          <w:ins w:id="2147" w:author="01-134212-149" w:date="2022-06-22T20:03:00Z"/>
          <w:rFonts w:ascii="Agency FB" w:hAnsi="Agency FB"/>
          <w:szCs w:val="6"/>
          <w:lang w:val="en-US"/>
          <w:rPrChange w:id="2148" w:author="01-134212-149" w:date="2022-06-22T21:16:00Z">
            <w:rPr>
              <w:ins w:id="2149" w:author="01-134212-149" w:date="2022-06-22T20:03:00Z"/>
              <w:rFonts w:ascii="Agency FB" w:hAnsi="Agency FB"/>
              <w:sz w:val="28"/>
              <w:szCs w:val="6"/>
              <w:lang w:val="en-US"/>
            </w:rPr>
          </w:rPrChange>
        </w:rPr>
      </w:pPr>
      <w:ins w:id="2150" w:author="01-134212-149" w:date="2022-06-22T20:03:00Z">
        <w:r w:rsidRPr="000B79B6">
          <w:rPr>
            <w:rFonts w:ascii="Agency FB" w:hAnsi="Agency FB"/>
            <w:szCs w:val="6"/>
            <w:lang w:val="en-US"/>
            <w:rPrChange w:id="2151" w:author="01-134212-149" w:date="2022-06-22T21:16:00Z">
              <w:rPr>
                <w:rFonts w:ascii="Agency FB" w:hAnsi="Agency FB"/>
                <w:sz w:val="28"/>
                <w:szCs w:val="6"/>
                <w:lang w:val="en-US"/>
              </w:rPr>
            </w:rPrChange>
          </w:rPr>
          <w:tab/>
        </w:r>
        <w:r w:rsidRPr="000B79B6">
          <w:rPr>
            <w:rFonts w:ascii="Agency FB" w:hAnsi="Agency FB"/>
            <w:szCs w:val="6"/>
            <w:lang w:val="en-US"/>
            <w:rPrChange w:id="2152" w:author="01-134212-149" w:date="2022-06-22T21:16:00Z">
              <w:rPr>
                <w:rFonts w:ascii="Agency FB" w:hAnsi="Agency FB"/>
                <w:sz w:val="28"/>
                <w:szCs w:val="6"/>
                <w:lang w:val="en-US"/>
              </w:rPr>
            </w:rPrChange>
          </w:rPr>
          <w:tab/>
          <w:t>}</w:t>
        </w:r>
      </w:ins>
    </w:p>
    <w:p w14:paraId="585A79AB" w14:textId="77777777" w:rsidR="007A5533" w:rsidRPr="000B79B6" w:rsidRDefault="007A5533" w:rsidP="007A5533">
      <w:pPr>
        <w:rPr>
          <w:ins w:id="2153" w:author="01-134212-149" w:date="2022-06-22T20:03:00Z"/>
          <w:rFonts w:ascii="Agency FB" w:hAnsi="Agency FB"/>
          <w:szCs w:val="6"/>
          <w:lang w:val="en-US"/>
          <w:rPrChange w:id="2154" w:author="01-134212-149" w:date="2022-06-22T21:16:00Z">
            <w:rPr>
              <w:ins w:id="2155" w:author="01-134212-149" w:date="2022-06-22T20:03:00Z"/>
              <w:rFonts w:ascii="Agency FB" w:hAnsi="Agency FB"/>
              <w:sz w:val="28"/>
              <w:szCs w:val="6"/>
              <w:lang w:val="en-US"/>
            </w:rPr>
          </w:rPrChange>
        </w:rPr>
      </w:pPr>
      <w:ins w:id="2156" w:author="01-134212-149" w:date="2022-06-22T20:03:00Z">
        <w:r w:rsidRPr="000B79B6">
          <w:rPr>
            <w:rFonts w:ascii="Agency FB" w:hAnsi="Agency FB"/>
            <w:szCs w:val="6"/>
            <w:lang w:val="en-US"/>
            <w:rPrChange w:id="2157" w:author="01-134212-149" w:date="2022-06-22T21:16:00Z">
              <w:rPr>
                <w:rFonts w:ascii="Agency FB" w:hAnsi="Agency FB"/>
                <w:sz w:val="28"/>
                <w:szCs w:val="6"/>
                <w:lang w:val="en-US"/>
              </w:rPr>
            </w:rPrChange>
          </w:rPr>
          <w:tab/>
        </w:r>
        <w:r w:rsidRPr="000B79B6">
          <w:rPr>
            <w:rFonts w:ascii="Agency FB" w:hAnsi="Agency FB"/>
            <w:szCs w:val="6"/>
            <w:lang w:val="en-US"/>
            <w:rPrChange w:id="2158" w:author="01-134212-149" w:date="2022-06-22T21:16:00Z">
              <w:rPr>
                <w:rFonts w:ascii="Agency FB" w:hAnsi="Agency FB"/>
                <w:sz w:val="28"/>
                <w:szCs w:val="6"/>
                <w:lang w:val="en-US"/>
              </w:rPr>
            </w:rPrChange>
          </w:rPr>
          <w:tab/>
          <w:t>system("pause");</w:t>
        </w:r>
      </w:ins>
    </w:p>
    <w:p w14:paraId="21FA8058" w14:textId="77777777" w:rsidR="007A5533" w:rsidRPr="000B79B6" w:rsidRDefault="007A5533" w:rsidP="007A5533">
      <w:pPr>
        <w:rPr>
          <w:ins w:id="2159" w:author="01-134212-149" w:date="2022-06-22T20:03:00Z"/>
          <w:rFonts w:ascii="Agency FB" w:hAnsi="Agency FB"/>
          <w:szCs w:val="6"/>
          <w:lang w:val="en-US"/>
          <w:rPrChange w:id="2160" w:author="01-134212-149" w:date="2022-06-22T21:16:00Z">
            <w:rPr>
              <w:ins w:id="2161" w:author="01-134212-149" w:date="2022-06-22T20:03:00Z"/>
              <w:rFonts w:ascii="Agency FB" w:hAnsi="Agency FB"/>
              <w:sz w:val="28"/>
              <w:szCs w:val="6"/>
              <w:lang w:val="en-US"/>
            </w:rPr>
          </w:rPrChange>
        </w:rPr>
      </w:pPr>
      <w:ins w:id="2162" w:author="01-134212-149" w:date="2022-06-22T20:03:00Z">
        <w:r w:rsidRPr="000B79B6">
          <w:rPr>
            <w:rFonts w:ascii="Agency FB" w:hAnsi="Agency FB"/>
            <w:szCs w:val="6"/>
            <w:lang w:val="en-US"/>
            <w:rPrChange w:id="2163" w:author="01-134212-149" w:date="2022-06-22T21:16:00Z">
              <w:rPr>
                <w:rFonts w:ascii="Agency FB" w:hAnsi="Agency FB"/>
                <w:sz w:val="28"/>
                <w:szCs w:val="6"/>
                <w:lang w:val="en-US"/>
              </w:rPr>
            </w:rPrChange>
          </w:rPr>
          <w:tab/>
          <w:t>}</w:t>
        </w:r>
      </w:ins>
    </w:p>
    <w:p w14:paraId="221A870A" w14:textId="77777777" w:rsidR="007A5533" w:rsidRPr="000B79B6" w:rsidRDefault="007A5533" w:rsidP="007A5533">
      <w:pPr>
        <w:rPr>
          <w:ins w:id="2164" w:author="01-134212-149" w:date="2022-06-22T20:03:00Z"/>
          <w:rFonts w:ascii="Agency FB" w:hAnsi="Agency FB"/>
          <w:szCs w:val="6"/>
          <w:lang w:val="en-US"/>
          <w:rPrChange w:id="2165" w:author="01-134212-149" w:date="2022-06-22T21:16:00Z">
            <w:rPr>
              <w:ins w:id="2166" w:author="01-134212-149" w:date="2022-06-22T20:03:00Z"/>
              <w:rFonts w:ascii="Agency FB" w:hAnsi="Agency FB"/>
              <w:sz w:val="28"/>
              <w:szCs w:val="6"/>
              <w:lang w:val="en-US"/>
            </w:rPr>
          </w:rPrChange>
        </w:rPr>
      </w:pPr>
    </w:p>
    <w:p w14:paraId="6EBB40A7" w14:textId="77777777" w:rsidR="007A5533" w:rsidRPr="000B79B6" w:rsidRDefault="007A5533" w:rsidP="007A5533">
      <w:pPr>
        <w:rPr>
          <w:ins w:id="2167" w:author="01-134212-149" w:date="2022-06-22T20:03:00Z"/>
          <w:rFonts w:ascii="Agency FB" w:hAnsi="Agency FB"/>
          <w:szCs w:val="6"/>
          <w:lang w:val="en-US"/>
          <w:rPrChange w:id="2168" w:author="01-134212-149" w:date="2022-06-22T21:16:00Z">
            <w:rPr>
              <w:ins w:id="2169" w:author="01-134212-149" w:date="2022-06-22T20:03:00Z"/>
              <w:rFonts w:ascii="Agency FB" w:hAnsi="Agency FB"/>
              <w:sz w:val="28"/>
              <w:szCs w:val="6"/>
              <w:lang w:val="en-US"/>
            </w:rPr>
          </w:rPrChange>
        </w:rPr>
      </w:pPr>
      <w:ins w:id="2170" w:author="01-134212-149" w:date="2022-06-22T20:03:00Z">
        <w:r w:rsidRPr="000B79B6">
          <w:rPr>
            <w:rFonts w:ascii="Agency FB" w:hAnsi="Agency FB"/>
            <w:szCs w:val="6"/>
            <w:lang w:val="en-US"/>
            <w:rPrChange w:id="2171" w:author="01-134212-149" w:date="2022-06-22T21:16:00Z">
              <w:rPr>
                <w:rFonts w:ascii="Agency FB" w:hAnsi="Agency FB"/>
                <w:sz w:val="28"/>
                <w:szCs w:val="6"/>
                <w:lang w:val="en-US"/>
              </w:rPr>
            </w:rPrChange>
          </w:rPr>
          <w:tab/>
          <w:t>void CoronaDisplayByName()  //Displaying the record of the Corona patients by their name</w:t>
        </w:r>
      </w:ins>
    </w:p>
    <w:p w14:paraId="20AC4573" w14:textId="77777777" w:rsidR="007A5533" w:rsidRPr="000B79B6" w:rsidRDefault="007A5533" w:rsidP="007A5533">
      <w:pPr>
        <w:rPr>
          <w:ins w:id="2172" w:author="01-134212-149" w:date="2022-06-22T20:03:00Z"/>
          <w:rFonts w:ascii="Agency FB" w:hAnsi="Agency FB"/>
          <w:szCs w:val="6"/>
          <w:lang w:val="en-US"/>
          <w:rPrChange w:id="2173" w:author="01-134212-149" w:date="2022-06-22T21:16:00Z">
            <w:rPr>
              <w:ins w:id="2174" w:author="01-134212-149" w:date="2022-06-22T20:03:00Z"/>
              <w:rFonts w:ascii="Agency FB" w:hAnsi="Agency FB"/>
              <w:sz w:val="28"/>
              <w:szCs w:val="6"/>
              <w:lang w:val="en-US"/>
            </w:rPr>
          </w:rPrChange>
        </w:rPr>
      </w:pPr>
      <w:ins w:id="2175" w:author="01-134212-149" w:date="2022-06-22T20:03:00Z">
        <w:r w:rsidRPr="000B79B6">
          <w:rPr>
            <w:rFonts w:ascii="Agency FB" w:hAnsi="Agency FB"/>
            <w:szCs w:val="6"/>
            <w:lang w:val="en-US"/>
            <w:rPrChange w:id="2176" w:author="01-134212-149" w:date="2022-06-22T21:16:00Z">
              <w:rPr>
                <w:rFonts w:ascii="Agency FB" w:hAnsi="Agency FB"/>
                <w:sz w:val="28"/>
                <w:szCs w:val="6"/>
                <w:lang w:val="en-US"/>
              </w:rPr>
            </w:rPrChange>
          </w:rPr>
          <w:tab/>
          <w:t>{</w:t>
        </w:r>
      </w:ins>
    </w:p>
    <w:p w14:paraId="0BF10D25" w14:textId="77777777" w:rsidR="007A5533" w:rsidRPr="000B79B6" w:rsidRDefault="007A5533" w:rsidP="007A5533">
      <w:pPr>
        <w:rPr>
          <w:ins w:id="2177" w:author="01-134212-149" w:date="2022-06-22T20:03:00Z"/>
          <w:rFonts w:ascii="Agency FB" w:hAnsi="Agency FB"/>
          <w:szCs w:val="6"/>
          <w:lang w:val="en-US"/>
          <w:rPrChange w:id="2178" w:author="01-134212-149" w:date="2022-06-22T21:16:00Z">
            <w:rPr>
              <w:ins w:id="2179" w:author="01-134212-149" w:date="2022-06-22T20:03:00Z"/>
              <w:rFonts w:ascii="Agency FB" w:hAnsi="Agency FB"/>
              <w:sz w:val="28"/>
              <w:szCs w:val="6"/>
              <w:lang w:val="en-US"/>
            </w:rPr>
          </w:rPrChange>
        </w:rPr>
      </w:pPr>
      <w:ins w:id="2180" w:author="01-134212-149" w:date="2022-06-22T20:03:00Z">
        <w:r w:rsidRPr="000B79B6">
          <w:rPr>
            <w:rFonts w:ascii="Agency FB" w:hAnsi="Agency FB"/>
            <w:szCs w:val="6"/>
            <w:lang w:val="en-US"/>
            <w:rPrChange w:id="2181" w:author="01-134212-149" w:date="2022-06-22T21:16:00Z">
              <w:rPr>
                <w:rFonts w:ascii="Agency FB" w:hAnsi="Agency FB"/>
                <w:sz w:val="28"/>
                <w:szCs w:val="6"/>
                <w:lang w:val="en-US"/>
              </w:rPr>
            </w:rPrChange>
          </w:rPr>
          <w:tab/>
        </w:r>
        <w:r w:rsidRPr="000B79B6">
          <w:rPr>
            <w:rFonts w:ascii="Agency FB" w:hAnsi="Agency FB"/>
            <w:szCs w:val="6"/>
            <w:lang w:val="en-US"/>
            <w:rPrChange w:id="2182" w:author="01-134212-149" w:date="2022-06-22T21:16:00Z">
              <w:rPr>
                <w:rFonts w:ascii="Agency FB" w:hAnsi="Agency FB"/>
                <w:sz w:val="28"/>
                <w:szCs w:val="6"/>
                <w:lang w:val="en-US"/>
              </w:rPr>
            </w:rPrChange>
          </w:rPr>
          <w:tab/>
          <w:t>cin.ignore();</w:t>
        </w:r>
      </w:ins>
    </w:p>
    <w:p w14:paraId="3991F90B" w14:textId="77777777" w:rsidR="007A5533" w:rsidRPr="000B79B6" w:rsidRDefault="007A5533" w:rsidP="007A5533">
      <w:pPr>
        <w:rPr>
          <w:ins w:id="2183" w:author="01-134212-149" w:date="2022-06-22T20:03:00Z"/>
          <w:rFonts w:ascii="Agency FB" w:hAnsi="Agency FB"/>
          <w:szCs w:val="6"/>
          <w:lang w:val="en-US"/>
          <w:rPrChange w:id="2184" w:author="01-134212-149" w:date="2022-06-22T21:16:00Z">
            <w:rPr>
              <w:ins w:id="2185" w:author="01-134212-149" w:date="2022-06-22T20:03:00Z"/>
              <w:rFonts w:ascii="Agency FB" w:hAnsi="Agency FB"/>
              <w:sz w:val="28"/>
              <w:szCs w:val="6"/>
              <w:lang w:val="en-US"/>
            </w:rPr>
          </w:rPrChange>
        </w:rPr>
      </w:pPr>
      <w:ins w:id="2186" w:author="01-134212-149" w:date="2022-06-22T20:03:00Z">
        <w:r w:rsidRPr="000B79B6">
          <w:rPr>
            <w:rFonts w:ascii="Agency FB" w:hAnsi="Agency FB"/>
            <w:szCs w:val="6"/>
            <w:lang w:val="en-US"/>
            <w:rPrChange w:id="2187" w:author="01-134212-149" w:date="2022-06-22T21:16:00Z">
              <w:rPr>
                <w:rFonts w:ascii="Agency FB" w:hAnsi="Agency FB"/>
                <w:sz w:val="28"/>
                <w:szCs w:val="6"/>
                <w:lang w:val="en-US"/>
              </w:rPr>
            </w:rPrChange>
          </w:rPr>
          <w:tab/>
        </w:r>
        <w:r w:rsidRPr="000B79B6">
          <w:rPr>
            <w:rFonts w:ascii="Agency FB" w:hAnsi="Agency FB"/>
            <w:szCs w:val="6"/>
            <w:lang w:val="en-US"/>
            <w:rPrChange w:id="2188" w:author="01-134212-149" w:date="2022-06-22T21:16:00Z">
              <w:rPr>
                <w:rFonts w:ascii="Agency FB" w:hAnsi="Agency FB"/>
                <w:sz w:val="28"/>
                <w:szCs w:val="6"/>
                <w:lang w:val="en-US"/>
              </w:rPr>
            </w:rPrChange>
          </w:rPr>
          <w:tab/>
          <w:t>char CName[30];</w:t>
        </w:r>
      </w:ins>
    </w:p>
    <w:p w14:paraId="300BE21B" w14:textId="77777777" w:rsidR="007A5533" w:rsidRPr="000B79B6" w:rsidRDefault="007A5533" w:rsidP="007A5533">
      <w:pPr>
        <w:rPr>
          <w:ins w:id="2189" w:author="01-134212-149" w:date="2022-06-22T20:03:00Z"/>
          <w:rFonts w:ascii="Agency FB" w:hAnsi="Agency FB"/>
          <w:szCs w:val="6"/>
          <w:lang w:val="en-US"/>
          <w:rPrChange w:id="2190" w:author="01-134212-149" w:date="2022-06-22T21:16:00Z">
            <w:rPr>
              <w:ins w:id="2191" w:author="01-134212-149" w:date="2022-06-22T20:03:00Z"/>
              <w:rFonts w:ascii="Agency FB" w:hAnsi="Agency FB"/>
              <w:sz w:val="28"/>
              <w:szCs w:val="6"/>
              <w:lang w:val="en-US"/>
            </w:rPr>
          </w:rPrChange>
        </w:rPr>
      </w:pPr>
      <w:ins w:id="2192" w:author="01-134212-149" w:date="2022-06-22T20:03:00Z">
        <w:r w:rsidRPr="000B79B6">
          <w:rPr>
            <w:rFonts w:ascii="Agency FB" w:hAnsi="Agency FB"/>
            <w:szCs w:val="6"/>
            <w:lang w:val="en-US"/>
            <w:rPrChange w:id="2193" w:author="01-134212-149" w:date="2022-06-22T21:16:00Z">
              <w:rPr>
                <w:rFonts w:ascii="Agency FB" w:hAnsi="Agency FB"/>
                <w:sz w:val="28"/>
                <w:szCs w:val="6"/>
                <w:lang w:val="en-US"/>
              </w:rPr>
            </w:rPrChange>
          </w:rPr>
          <w:tab/>
        </w:r>
        <w:r w:rsidRPr="000B79B6">
          <w:rPr>
            <w:rFonts w:ascii="Agency FB" w:hAnsi="Agency FB"/>
            <w:szCs w:val="6"/>
            <w:lang w:val="en-US"/>
            <w:rPrChange w:id="2194" w:author="01-134212-149" w:date="2022-06-22T21:16:00Z">
              <w:rPr>
                <w:rFonts w:ascii="Agency FB" w:hAnsi="Agency FB"/>
                <w:sz w:val="28"/>
                <w:szCs w:val="6"/>
                <w:lang w:val="en-US"/>
              </w:rPr>
            </w:rPrChange>
          </w:rPr>
          <w:tab/>
          <w:t>cout &lt;&lt; "Enter the patient name: ";</w:t>
        </w:r>
      </w:ins>
    </w:p>
    <w:p w14:paraId="52EDE7BF" w14:textId="77777777" w:rsidR="007A5533" w:rsidRPr="000B79B6" w:rsidRDefault="007A5533" w:rsidP="007A5533">
      <w:pPr>
        <w:rPr>
          <w:ins w:id="2195" w:author="01-134212-149" w:date="2022-06-22T20:03:00Z"/>
          <w:rFonts w:ascii="Agency FB" w:hAnsi="Agency FB"/>
          <w:szCs w:val="6"/>
          <w:lang w:val="en-US"/>
          <w:rPrChange w:id="2196" w:author="01-134212-149" w:date="2022-06-22T21:16:00Z">
            <w:rPr>
              <w:ins w:id="2197" w:author="01-134212-149" w:date="2022-06-22T20:03:00Z"/>
              <w:rFonts w:ascii="Agency FB" w:hAnsi="Agency FB"/>
              <w:sz w:val="28"/>
              <w:szCs w:val="6"/>
              <w:lang w:val="en-US"/>
            </w:rPr>
          </w:rPrChange>
        </w:rPr>
      </w:pPr>
      <w:ins w:id="2198" w:author="01-134212-149" w:date="2022-06-22T20:03:00Z">
        <w:r w:rsidRPr="000B79B6">
          <w:rPr>
            <w:rFonts w:ascii="Agency FB" w:hAnsi="Agency FB"/>
            <w:szCs w:val="6"/>
            <w:lang w:val="en-US"/>
            <w:rPrChange w:id="2199" w:author="01-134212-149" w:date="2022-06-22T21:16:00Z">
              <w:rPr>
                <w:rFonts w:ascii="Agency FB" w:hAnsi="Agency FB"/>
                <w:sz w:val="28"/>
                <w:szCs w:val="6"/>
                <w:lang w:val="en-US"/>
              </w:rPr>
            </w:rPrChange>
          </w:rPr>
          <w:tab/>
        </w:r>
        <w:r w:rsidRPr="000B79B6">
          <w:rPr>
            <w:rFonts w:ascii="Agency FB" w:hAnsi="Agency FB"/>
            <w:szCs w:val="6"/>
            <w:lang w:val="en-US"/>
            <w:rPrChange w:id="2200" w:author="01-134212-149" w:date="2022-06-22T21:16:00Z">
              <w:rPr>
                <w:rFonts w:ascii="Agency FB" w:hAnsi="Agency FB"/>
                <w:sz w:val="28"/>
                <w:szCs w:val="6"/>
                <w:lang w:val="en-US"/>
              </w:rPr>
            </w:rPrChange>
          </w:rPr>
          <w:tab/>
          <w:t>cin.getline(CName, 30);</w:t>
        </w:r>
      </w:ins>
    </w:p>
    <w:p w14:paraId="0BE05E3C" w14:textId="77777777" w:rsidR="007A5533" w:rsidRPr="000B79B6" w:rsidRDefault="007A5533" w:rsidP="007A5533">
      <w:pPr>
        <w:rPr>
          <w:ins w:id="2201" w:author="01-134212-149" w:date="2022-06-22T20:03:00Z"/>
          <w:rFonts w:ascii="Agency FB" w:hAnsi="Agency FB"/>
          <w:szCs w:val="6"/>
          <w:lang w:val="en-US"/>
          <w:rPrChange w:id="2202" w:author="01-134212-149" w:date="2022-06-22T21:16:00Z">
            <w:rPr>
              <w:ins w:id="2203" w:author="01-134212-149" w:date="2022-06-22T20:03:00Z"/>
              <w:rFonts w:ascii="Agency FB" w:hAnsi="Agency FB"/>
              <w:sz w:val="28"/>
              <w:szCs w:val="6"/>
              <w:lang w:val="en-US"/>
            </w:rPr>
          </w:rPrChange>
        </w:rPr>
      </w:pPr>
      <w:ins w:id="2204" w:author="01-134212-149" w:date="2022-06-22T20:03:00Z">
        <w:r w:rsidRPr="000B79B6">
          <w:rPr>
            <w:rFonts w:ascii="Agency FB" w:hAnsi="Agency FB"/>
            <w:szCs w:val="6"/>
            <w:lang w:val="en-US"/>
            <w:rPrChange w:id="2205" w:author="01-134212-149" w:date="2022-06-22T21:16:00Z">
              <w:rPr>
                <w:rFonts w:ascii="Agency FB" w:hAnsi="Agency FB"/>
                <w:sz w:val="28"/>
                <w:szCs w:val="6"/>
                <w:lang w:val="en-US"/>
              </w:rPr>
            </w:rPrChange>
          </w:rPr>
          <w:tab/>
        </w:r>
        <w:r w:rsidRPr="000B79B6">
          <w:rPr>
            <w:rFonts w:ascii="Agency FB" w:hAnsi="Agency FB"/>
            <w:szCs w:val="6"/>
            <w:lang w:val="en-US"/>
            <w:rPrChange w:id="2206" w:author="01-134212-149" w:date="2022-06-22T21:16:00Z">
              <w:rPr>
                <w:rFonts w:ascii="Agency FB" w:hAnsi="Agency FB"/>
                <w:sz w:val="28"/>
                <w:szCs w:val="6"/>
                <w:lang w:val="en-US"/>
              </w:rPr>
            </w:rPrChange>
          </w:rPr>
          <w:tab/>
          <w:t>fstream patient("PATIENT.txt", ios::app | ios::in | ios::out);</w:t>
        </w:r>
      </w:ins>
    </w:p>
    <w:p w14:paraId="398BE117" w14:textId="77777777" w:rsidR="007A5533" w:rsidRPr="000B79B6" w:rsidRDefault="007A5533" w:rsidP="007A5533">
      <w:pPr>
        <w:rPr>
          <w:ins w:id="2207" w:author="01-134212-149" w:date="2022-06-22T20:03:00Z"/>
          <w:rFonts w:ascii="Agency FB" w:hAnsi="Agency FB"/>
          <w:szCs w:val="6"/>
          <w:lang w:val="en-US"/>
          <w:rPrChange w:id="2208" w:author="01-134212-149" w:date="2022-06-22T21:16:00Z">
            <w:rPr>
              <w:ins w:id="2209" w:author="01-134212-149" w:date="2022-06-22T20:03:00Z"/>
              <w:rFonts w:ascii="Agency FB" w:hAnsi="Agency FB"/>
              <w:sz w:val="28"/>
              <w:szCs w:val="6"/>
              <w:lang w:val="en-US"/>
            </w:rPr>
          </w:rPrChange>
        </w:rPr>
      </w:pPr>
    </w:p>
    <w:p w14:paraId="4646F929" w14:textId="77777777" w:rsidR="007A5533" w:rsidRPr="000B79B6" w:rsidRDefault="007A5533" w:rsidP="007A5533">
      <w:pPr>
        <w:rPr>
          <w:ins w:id="2210" w:author="01-134212-149" w:date="2022-06-22T20:03:00Z"/>
          <w:rFonts w:ascii="Agency FB" w:hAnsi="Agency FB"/>
          <w:szCs w:val="6"/>
          <w:lang w:val="en-US"/>
          <w:rPrChange w:id="2211" w:author="01-134212-149" w:date="2022-06-22T21:16:00Z">
            <w:rPr>
              <w:ins w:id="2212" w:author="01-134212-149" w:date="2022-06-22T20:03:00Z"/>
              <w:rFonts w:ascii="Agency FB" w:hAnsi="Agency FB"/>
              <w:sz w:val="28"/>
              <w:szCs w:val="6"/>
              <w:lang w:val="en-US"/>
            </w:rPr>
          </w:rPrChange>
        </w:rPr>
      </w:pPr>
      <w:ins w:id="2213" w:author="01-134212-149" w:date="2022-06-22T20:03:00Z">
        <w:r w:rsidRPr="000B79B6">
          <w:rPr>
            <w:rFonts w:ascii="Agency FB" w:hAnsi="Agency FB"/>
            <w:szCs w:val="6"/>
            <w:lang w:val="en-US"/>
            <w:rPrChange w:id="2214" w:author="01-134212-149" w:date="2022-06-22T21:16:00Z">
              <w:rPr>
                <w:rFonts w:ascii="Agency FB" w:hAnsi="Agency FB"/>
                <w:sz w:val="28"/>
                <w:szCs w:val="6"/>
                <w:lang w:val="en-US"/>
              </w:rPr>
            </w:rPrChange>
          </w:rPr>
          <w:tab/>
        </w:r>
        <w:r w:rsidRPr="000B79B6">
          <w:rPr>
            <w:rFonts w:ascii="Agency FB" w:hAnsi="Agency FB"/>
            <w:szCs w:val="6"/>
            <w:lang w:val="en-US"/>
            <w:rPrChange w:id="2215" w:author="01-134212-149" w:date="2022-06-22T21:16:00Z">
              <w:rPr>
                <w:rFonts w:ascii="Agency FB" w:hAnsi="Agency FB"/>
                <w:sz w:val="28"/>
                <w:szCs w:val="6"/>
                <w:lang w:val="en-US"/>
              </w:rPr>
            </w:rPrChange>
          </w:rPr>
          <w:tab/>
          <w:t>if (!patient)</w:t>
        </w:r>
      </w:ins>
    </w:p>
    <w:p w14:paraId="2BD17083" w14:textId="77777777" w:rsidR="007A5533" w:rsidRPr="000B79B6" w:rsidRDefault="007A5533" w:rsidP="007A5533">
      <w:pPr>
        <w:rPr>
          <w:ins w:id="2216" w:author="01-134212-149" w:date="2022-06-22T20:03:00Z"/>
          <w:rFonts w:ascii="Agency FB" w:hAnsi="Agency FB"/>
          <w:szCs w:val="6"/>
          <w:lang w:val="en-US"/>
          <w:rPrChange w:id="2217" w:author="01-134212-149" w:date="2022-06-22T21:16:00Z">
            <w:rPr>
              <w:ins w:id="2218" w:author="01-134212-149" w:date="2022-06-22T20:03:00Z"/>
              <w:rFonts w:ascii="Agency FB" w:hAnsi="Agency FB"/>
              <w:sz w:val="28"/>
              <w:szCs w:val="6"/>
              <w:lang w:val="en-US"/>
            </w:rPr>
          </w:rPrChange>
        </w:rPr>
      </w:pPr>
      <w:ins w:id="2219" w:author="01-134212-149" w:date="2022-06-22T20:03:00Z">
        <w:r w:rsidRPr="000B79B6">
          <w:rPr>
            <w:rFonts w:ascii="Agency FB" w:hAnsi="Agency FB"/>
            <w:szCs w:val="6"/>
            <w:lang w:val="en-US"/>
            <w:rPrChange w:id="2220" w:author="01-134212-149" w:date="2022-06-22T21:16:00Z">
              <w:rPr>
                <w:rFonts w:ascii="Agency FB" w:hAnsi="Agency FB"/>
                <w:sz w:val="28"/>
                <w:szCs w:val="6"/>
                <w:lang w:val="en-US"/>
              </w:rPr>
            </w:rPrChange>
          </w:rPr>
          <w:tab/>
        </w:r>
        <w:r w:rsidRPr="000B79B6">
          <w:rPr>
            <w:rFonts w:ascii="Agency FB" w:hAnsi="Agency FB"/>
            <w:szCs w:val="6"/>
            <w:lang w:val="en-US"/>
            <w:rPrChange w:id="2221" w:author="01-134212-149" w:date="2022-06-22T21:16:00Z">
              <w:rPr>
                <w:rFonts w:ascii="Agency FB" w:hAnsi="Agency FB"/>
                <w:sz w:val="28"/>
                <w:szCs w:val="6"/>
                <w:lang w:val="en-US"/>
              </w:rPr>
            </w:rPrChange>
          </w:rPr>
          <w:tab/>
          <w:t>{</w:t>
        </w:r>
      </w:ins>
    </w:p>
    <w:p w14:paraId="1CD62A88" w14:textId="77777777" w:rsidR="007A5533" w:rsidRPr="000B79B6" w:rsidRDefault="007A5533" w:rsidP="007A5533">
      <w:pPr>
        <w:rPr>
          <w:ins w:id="2222" w:author="01-134212-149" w:date="2022-06-22T20:03:00Z"/>
          <w:rFonts w:ascii="Agency FB" w:hAnsi="Agency FB"/>
          <w:szCs w:val="6"/>
          <w:lang w:val="en-US"/>
          <w:rPrChange w:id="2223" w:author="01-134212-149" w:date="2022-06-22T21:16:00Z">
            <w:rPr>
              <w:ins w:id="2224" w:author="01-134212-149" w:date="2022-06-22T20:03:00Z"/>
              <w:rFonts w:ascii="Agency FB" w:hAnsi="Agency FB"/>
              <w:sz w:val="28"/>
              <w:szCs w:val="6"/>
              <w:lang w:val="en-US"/>
            </w:rPr>
          </w:rPrChange>
        </w:rPr>
      </w:pPr>
      <w:ins w:id="2225" w:author="01-134212-149" w:date="2022-06-22T20:03:00Z">
        <w:r w:rsidRPr="000B79B6">
          <w:rPr>
            <w:rFonts w:ascii="Agency FB" w:hAnsi="Agency FB"/>
            <w:szCs w:val="6"/>
            <w:lang w:val="en-US"/>
            <w:rPrChange w:id="2226" w:author="01-134212-149" w:date="2022-06-22T21:16:00Z">
              <w:rPr>
                <w:rFonts w:ascii="Agency FB" w:hAnsi="Agency FB"/>
                <w:sz w:val="28"/>
                <w:szCs w:val="6"/>
                <w:lang w:val="en-US"/>
              </w:rPr>
            </w:rPrChange>
          </w:rPr>
          <w:tab/>
        </w:r>
        <w:r w:rsidRPr="000B79B6">
          <w:rPr>
            <w:rFonts w:ascii="Agency FB" w:hAnsi="Agency FB"/>
            <w:szCs w:val="6"/>
            <w:lang w:val="en-US"/>
            <w:rPrChange w:id="2227" w:author="01-134212-149" w:date="2022-06-22T21:16:00Z">
              <w:rPr>
                <w:rFonts w:ascii="Agency FB" w:hAnsi="Agency FB"/>
                <w:sz w:val="28"/>
                <w:szCs w:val="6"/>
                <w:lang w:val="en-US"/>
              </w:rPr>
            </w:rPrChange>
          </w:rPr>
          <w:tab/>
        </w:r>
        <w:r w:rsidRPr="000B79B6">
          <w:rPr>
            <w:rFonts w:ascii="Agency FB" w:hAnsi="Agency FB"/>
            <w:szCs w:val="6"/>
            <w:lang w:val="en-US"/>
            <w:rPrChange w:id="2228" w:author="01-134212-149" w:date="2022-06-22T21:16:00Z">
              <w:rPr>
                <w:rFonts w:ascii="Agency FB" w:hAnsi="Agency FB"/>
                <w:sz w:val="28"/>
                <w:szCs w:val="6"/>
                <w:lang w:val="en-US"/>
              </w:rPr>
            </w:rPrChange>
          </w:rPr>
          <w:tab/>
          <w:t>cout &lt;&lt; "File opening error:" &lt;&lt; endl;</w:t>
        </w:r>
      </w:ins>
    </w:p>
    <w:p w14:paraId="5F2A6E2F" w14:textId="77777777" w:rsidR="007A5533" w:rsidRPr="000B79B6" w:rsidRDefault="007A5533" w:rsidP="007A5533">
      <w:pPr>
        <w:rPr>
          <w:ins w:id="2229" w:author="01-134212-149" w:date="2022-06-22T20:03:00Z"/>
          <w:rFonts w:ascii="Agency FB" w:hAnsi="Agency FB"/>
          <w:szCs w:val="6"/>
          <w:lang w:val="en-US"/>
          <w:rPrChange w:id="2230" w:author="01-134212-149" w:date="2022-06-22T21:16:00Z">
            <w:rPr>
              <w:ins w:id="2231" w:author="01-134212-149" w:date="2022-06-22T20:03:00Z"/>
              <w:rFonts w:ascii="Agency FB" w:hAnsi="Agency FB"/>
              <w:sz w:val="28"/>
              <w:szCs w:val="6"/>
              <w:lang w:val="en-US"/>
            </w:rPr>
          </w:rPrChange>
        </w:rPr>
      </w:pPr>
      <w:ins w:id="2232" w:author="01-134212-149" w:date="2022-06-22T20:03:00Z">
        <w:r w:rsidRPr="000B79B6">
          <w:rPr>
            <w:rFonts w:ascii="Agency FB" w:hAnsi="Agency FB"/>
            <w:szCs w:val="6"/>
            <w:lang w:val="en-US"/>
            <w:rPrChange w:id="2233" w:author="01-134212-149" w:date="2022-06-22T21:16:00Z">
              <w:rPr>
                <w:rFonts w:ascii="Agency FB" w:hAnsi="Agency FB"/>
                <w:sz w:val="28"/>
                <w:szCs w:val="6"/>
                <w:lang w:val="en-US"/>
              </w:rPr>
            </w:rPrChange>
          </w:rPr>
          <w:tab/>
        </w:r>
        <w:r w:rsidRPr="000B79B6">
          <w:rPr>
            <w:rFonts w:ascii="Agency FB" w:hAnsi="Agency FB"/>
            <w:szCs w:val="6"/>
            <w:lang w:val="en-US"/>
            <w:rPrChange w:id="2234" w:author="01-134212-149" w:date="2022-06-22T21:16:00Z">
              <w:rPr>
                <w:rFonts w:ascii="Agency FB" w:hAnsi="Agency FB"/>
                <w:sz w:val="28"/>
                <w:szCs w:val="6"/>
                <w:lang w:val="en-US"/>
              </w:rPr>
            </w:rPrChange>
          </w:rPr>
          <w:tab/>
        </w:r>
        <w:r w:rsidRPr="000B79B6">
          <w:rPr>
            <w:rFonts w:ascii="Agency FB" w:hAnsi="Agency FB"/>
            <w:szCs w:val="6"/>
            <w:lang w:val="en-US"/>
            <w:rPrChange w:id="2235" w:author="01-134212-149" w:date="2022-06-22T21:16:00Z">
              <w:rPr>
                <w:rFonts w:ascii="Agency FB" w:hAnsi="Agency FB"/>
                <w:sz w:val="28"/>
                <w:szCs w:val="6"/>
                <w:lang w:val="en-US"/>
              </w:rPr>
            </w:rPrChange>
          </w:rPr>
          <w:tab/>
          <w:t>exit(1);</w:t>
        </w:r>
      </w:ins>
    </w:p>
    <w:p w14:paraId="79D1E58D" w14:textId="77777777" w:rsidR="007A5533" w:rsidRPr="000B79B6" w:rsidRDefault="007A5533" w:rsidP="007A5533">
      <w:pPr>
        <w:rPr>
          <w:ins w:id="2236" w:author="01-134212-149" w:date="2022-06-22T20:03:00Z"/>
          <w:rFonts w:ascii="Agency FB" w:hAnsi="Agency FB"/>
          <w:szCs w:val="6"/>
          <w:lang w:val="en-US"/>
          <w:rPrChange w:id="2237" w:author="01-134212-149" w:date="2022-06-22T21:16:00Z">
            <w:rPr>
              <w:ins w:id="2238" w:author="01-134212-149" w:date="2022-06-22T20:03:00Z"/>
              <w:rFonts w:ascii="Agency FB" w:hAnsi="Agency FB"/>
              <w:sz w:val="28"/>
              <w:szCs w:val="6"/>
              <w:lang w:val="en-US"/>
            </w:rPr>
          </w:rPrChange>
        </w:rPr>
      </w:pPr>
      <w:ins w:id="2239" w:author="01-134212-149" w:date="2022-06-22T20:03:00Z">
        <w:r w:rsidRPr="000B79B6">
          <w:rPr>
            <w:rFonts w:ascii="Agency FB" w:hAnsi="Agency FB"/>
            <w:szCs w:val="6"/>
            <w:lang w:val="en-US"/>
            <w:rPrChange w:id="2240" w:author="01-134212-149" w:date="2022-06-22T21:16:00Z">
              <w:rPr>
                <w:rFonts w:ascii="Agency FB" w:hAnsi="Agency FB"/>
                <w:sz w:val="28"/>
                <w:szCs w:val="6"/>
                <w:lang w:val="en-US"/>
              </w:rPr>
            </w:rPrChange>
          </w:rPr>
          <w:lastRenderedPageBreak/>
          <w:tab/>
        </w:r>
        <w:r w:rsidRPr="000B79B6">
          <w:rPr>
            <w:rFonts w:ascii="Agency FB" w:hAnsi="Agency FB"/>
            <w:szCs w:val="6"/>
            <w:lang w:val="en-US"/>
            <w:rPrChange w:id="2241" w:author="01-134212-149" w:date="2022-06-22T21:16:00Z">
              <w:rPr>
                <w:rFonts w:ascii="Agency FB" w:hAnsi="Agency FB"/>
                <w:sz w:val="28"/>
                <w:szCs w:val="6"/>
                <w:lang w:val="en-US"/>
              </w:rPr>
            </w:rPrChange>
          </w:rPr>
          <w:tab/>
          <w:t>}</w:t>
        </w:r>
      </w:ins>
    </w:p>
    <w:p w14:paraId="04604252" w14:textId="77777777" w:rsidR="007A5533" w:rsidRPr="000B79B6" w:rsidRDefault="007A5533" w:rsidP="007A5533">
      <w:pPr>
        <w:rPr>
          <w:ins w:id="2242" w:author="01-134212-149" w:date="2022-06-22T20:03:00Z"/>
          <w:rFonts w:ascii="Agency FB" w:hAnsi="Agency FB"/>
          <w:szCs w:val="6"/>
          <w:lang w:val="en-US"/>
          <w:rPrChange w:id="2243" w:author="01-134212-149" w:date="2022-06-22T21:16:00Z">
            <w:rPr>
              <w:ins w:id="2244" w:author="01-134212-149" w:date="2022-06-22T20:03:00Z"/>
              <w:rFonts w:ascii="Agency FB" w:hAnsi="Agency FB"/>
              <w:sz w:val="28"/>
              <w:szCs w:val="6"/>
              <w:lang w:val="en-US"/>
            </w:rPr>
          </w:rPrChange>
        </w:rPr>
      </w:pPr>
      <w:ins w:id="2245" w:author="01-134212-149" w:date="2022-06-22T20:03:00Z">
        <w:r w:rsidRPr="000B79B6">
          <w:rPr>
            <w:rFonts w:ascii="Agency FB" w:hAnsi="Agency FB"/>
            <w:szCs w:val="6"/>
            <w:lang w:val="en-US"/>
            <w:rPrChange w:id="2246" w:author="01-134212-149" w:date="2022-06-22T21:16:00Z">
              <w:rPr>
                <w:rFonts w:ascii="Agency FB" w:hAnsi="Agency FB"/>
                <w:sz w:val="28"/>
                <w:szCs w:val="6"/>
                <w:lang w:val="en-US"/>
              </w:rPr>
            </w:rPrChange>
          </w:rPr>
          <w:tab/>
        </w:r>
        <w:r w:rsidRPr="000B79B6">
          <w:rPr>
            <w:rFonts w:ascii="Agency FB" w:hAnsi="Agency FB"/>
            <w:szCs w:val="6"/>
            <w:lang w:val="en-US"/>
            <w:rPrChange w:id="2247" w:author="01-134212-149" w:date="2022-06-22T21:16:00Z">
              <w:rPr>
                <w:rFonts w:ascii="Agency FB" w:hAnsi="Agency FB"/>
                <w:sz w:val="28"/>
                <w:szCs w:val="6"/>
                <w:lang w:val="en-US"/>
              </w:rPr>
            </w:rPrChange>
          </w:rPr>
          <w:tab/>
          <w:t>int a = 0;</w:t>
        </w:r>
      </w:ins>
    </w:p>
    <w:p w14:paraId="7BDCED12" w14:textId="77777777" w:rsidR="007A5533" w:rsidRPr="000B79B6" w:rsidRDefault="007A5533" w:rsidP="007A5533">
      <w:pPr>
        <w:rPr>
          <w:ins w:id="2248" w:author="01-134212-149" w:date="2022-06-22T20:03:00Z"/>
          <w:rFonts w:ascii="Agency FB" w:hAnsi="Agency FB"/>
          <w:szCs w:val="6"/>
          <w:lang w:val="en-US"/>
          <w:rPrChange w:id="2249" w:author="01-134212-149" w:date="2022-06-22T21:16:00Z">
            <w:rPr>
              <w:ins w:id="2250" w:author="01-134212-149" w:date="2022-06-22T20:03:00Z"/>
              <w:rFonts w:ascii="Agency FB" w:hAnsi="Agency FB"/>
              <w:sz w:val="28"/>
              <w:szCs w:val="6"/>
              <w:lang w:val="en-US"/>
            </w:rPr>
          </w:rPrChange>
        </w:rPr>
      </w:pPr>
      <w:ins w:id="2251" w:author="01-134212-149" w:date="2022-06-22T20:03:00Z">
        <w:r w:rsidRPr="000B79B6">
          <w:rPr>
            <w:rFonts w:ascii="Agency FB" w:hAnsi="Agency FB"/>
            <w:szCs w:val="6"/>
            <w:lang w:val="en-US"/>
            <w:rPrChange w:id="2252" w:author="01-134212-149" w:date="2022-06-22T21:16:00Z">
              <w:rPr>
                <w:rFonts w:ascii="Agency FB" w:hAnsi="Agency FB"/>
                <w:sz w:val="28"/>
                <w:szCs w:val="6"/>
                <w:lang w:val="en-US"/>
              </w:rPr>
            </w:rPrChange>
          </w:rPr>
          <w:tab/>
        </w:r>
        <w:r w:rsidRPr="000B79B6">
          <w:rPr>
            <w:rFonts w:ascii="Agency FB" w:hAnsi="Agency FB"/>
            <w:szCs w:val="6"/>
            <w:lang w:val="en-US"/>
            <w:rPrChange w:id="2253" w:author="01-134212-149" w:date="2022-06-22T21:16:00Z">
              <w:rPr>
                <w:rFonts w:ascii="Agency FB" w:hAnsi="Agency FB"/>
                <w:sz w:val="28"/>
                <w:szCs w:val="6"/>
                <w:lang w:val="en-US"/>
              </w:rPr>
            </w:rPrChange>
          </w:rPr>
          <w:tab/>
          <w:t>cout &lt;&lt; "\n\n\n";</w:t>
        </w:r>
      </w:ins>
    </w:p>
    <w:p w14:paraId="657FCEF6" w14:textId="77777777" w:rsidR="007A5533" w:rsidRPr="000B79B6" w:rsidRDefault="007A5533" w:rsidP="007A5533">
      <w:pPr>
        <w:rPr>
          <w:ins w:id="2254" w:author="01-134212-149" w:date="2022-06-22T20:03:00Z"/>
          <w:rFonts w:ascii="Agency FB" w:hAnsi="Agency FB"/>
          <w:szCs w:val="6"/>
          <w:lang w:val="en-US"/>
          <w:rPrChange w:id="2255" w:author="01-134212-149" w:date="2022-06-22T21:16:00Z">
            <w:rPr>
              <w:ins w:id="2256" w:author="01-134212-149" w:date="2022-06-22T20:03:00Z"/>
              <w:rFonts w:ascii="Agency FB" w:hAnsi="Agency FB"/>
              <w:sz w:val="28"/>
              <w:szCs w:val="6"/>
              <w:lang w:val="en-US"/>
            </w:rPr>
          </w:rPrChange>
        </w:rPr>
      </w:pPr>
      <w:ins w:id="2257" w:author="01-134212-149" w:date="2022-06-22T20:03:00Z">
        <w:r w:rsidRPr="000B79B6">
          <w:rPr>
            <w:rFonts w:ascii="Agency FB" w:hAnsi="Agency FB"/>
            <w:szCs w:val="6"/>
            <w:lang w:val="en-US"/>
            <w:rPrChange w:id="2258" w:author="01-134212-149" w:date="2022-06-22T21:16:00Z">
              <w:rPr>
                <w:rFonts w:ascii="Agency FB" w:hAnsi="Agency FB"/>
                <w:sz w:val="28"/>
                <w:szCs w:val="6"/>
                <w:lang w:val="en-US"/>
              </w:rPr>
            </w:rPrChange>
          </w:rPr>
          <w:tab/>
        </w:r>
        <w:r w:rsidRPr="000B79B6">
          <w:rPr>
            <w:rFonts w:ascii="Agency FB" w:hAnsi="Agency FB"/>
            <w:szCs w:val="6"/>
            <w:lang w:val="en-US"/>
            <w:rPrChange w:id="2259" w:author="01-134212-149" w:date="2022-06-22T21:16:00Z">
              <w:rPr>
                <w:rFonts w:ascii="Agency FB" w:hAnsi="Agency FB"/>
                <w:sz w:val="28"/>
                <w:szCs w:val="6"/>
                <w:lang w:val="en-US"/>
              </w:rPr>
            </w:rPrChange>
          </w:rPr>
          <w:tab/>
          <w:t>Patient p;</w:t>
        </w:r>
      </w:ins>
    </w:p>
    <w:p w14:paraId="7333A448" w14:textId="77777777" w:rsidR="007A5533" w:rsidRPr="000B79B6" w:rsidRDefault="007A5533" w:rsidP="007A5533">
      <w:pPr>
        <w:rPr>
          <w:ins w:id="2260" w:author="01-134212-149" w:date="2022-06-22T20:03:00Z"/>
          <w:rFonts w:ascii="Agency FB" w:hAnsi="Agency FB"/>
          <w:szCs w:val="6"/>
          <w:lang w:val="en-US"/>
          <w:rPrChange w:id="2261" w:author="01-134212-149" w:date="2022-06-22T21:16:00Z">
            <w:rPr>
              <w:ins w:id="2262" w:author="01-134212-149" w:date="2022-06-22T20:03:00Z"/>
              <w:rFonts w:ascii="Agency FB" w:hAnsi="Agency FB"/>
              <w:sz w:val="28"/>
              <w:szCs w:val="6"/>
              <w:lang w:val="en-US"/>
            </w:rPr>
          </w:rPrChange>
        </w:rPr>
      </w:pPr>
      <w:ins w:id="2263" w:author="01-134212-149" w:date="2022-06-22T20:03:00Z">
        <w:r w:rsidRPr="000B79B6">
          <w:rPr>
            <w:rFonts w:ascii="Agency FB" w:hAnsi="Agency FB"/>
            <w:szCs w:val="6"/>
            <w:lang w:val="en-US"/>
            <w:rPrChange w:id="2264" w:author="01-134212-149" w:date="2022-06-22T21:16:00Z">
              <w:rPr>
                <w:rFonts w:ascii="Agency FB" w:hAnsi="Agency FB"/>
                <w:sz w:val="28"/>
                <w:szCs w:val="6"/>
                <w:lang w:val="en-US"/>
              </w:rPr>
            </w:rPrChange>
          </w:rPr>
          <w:tab/>
        </w:r>
        <w:r w:rsidRPr="000B79B6">
          <w:rPr>
            <w:rFonts w:ascii="Agency FB" w:hAnsi="Agency FB"/>
            <w:szCs w:val="6"/>
            <w:lang w:val="en-US"/>
            <w:rPrChange w:id="2265" w:author="01-134212-149" w:date="2022-06-22T21:16:00Z">
              <w:rPr>
                <w:rFonts w:ascii="Agency FB" w:hAnsi="Agency FB"/>
                <w:sz w:val="28"/>
                <w:szCs w:val="6"/>
                <w:lang w:val="en-US"/>
              </w:rPr>
            </w:rPrChange>
          </w:rPr>
          <w:tab/>
          <w:t>CoronaPatient CP;</w:t>
        </w:r>
      </w:ins>
    </w:p>
    <w:p w14:paraId="1F325419" w14:textId="77777777" w:rsidR="007A5533" w:rsidRPr="000B79B6" w:rsidRDefault="007A5533" w:rsidP="007A5533">
      <w:pPr>
        <w:rPr>
          <w:ins w:id="2266" w:author="01-134212-149" w:date="2022-06-22T20:03:00Z"/>
          <w:rFonts w:ascii="Agency FB" w:hAnsi="Agency FB"/>
          <w:szCs w:val="6"/>
          <w:lang w:val="en-US"/>
          <w:rPrChange w:id="2267" w:author="01-134212-149" w:date="2022-06-22T21:16:00Z">
            <w:rPr>
              <w:ins w:id="2268" w:author="01-134212-149" w:date="2022-06-22T20:03:00Z"/>
              <w:rFonts w:ascii="Agency FB" w:hAnsi="Agency FB"/>
              <w:sz w:val="28"/>
              <w:szCs w:val="6"/>
              <w:lang w:val="en-US"/>
            </w:rPr>
          </w:rPrChange>
        </w:rPr>
      </w:pPr>
      <w:ins w:id="2269" w:author="01-134212-149" w:date="2022-06-22T20:03:00Z">
        <w:r w:rsidRPr="000B79B6">
          <w:rPr>
            <w:rFonts w:ascii="Agency FB" w:hAnsi="Agency FB"/>
            <w:szCs w:val="6"/>
            <w:lang w:val="en-US"/>
            <w:rPrChange w:id="2270" w:author="01-134212-149" w:date="2022-06-22T21:16:00Z">
              <w:rPr>
                <w:rFonts w:ascii="Agency FB" w:hAnsi="Agency FB"/>
                <w:sz w:val="28"/>
                <w:szCs w:val="6"/>
                <w:lang w:val="en-US"/>
              </w:rPr>
            </w:rPrChange>
          </w:rPr>
          <w:tab/>
        </w:r>
        <w:r w:rsidRPr="000B79B6">
          <w:rPr>
            <w:rFonts w:ascii="Agency FB" w:hAnsi="Agency FB"/>
            <w:szCs w:val="6"/>
            <w:lang w:val="en-US"/>
            <w:rPrChange w:id="2271" w:author="01-134212-149" w:date="2022-06-22T21:16:00Z">
              <w:rPr>
                <w:rFonts w:ascii="Agency FB" w:hAnsi="Agency FB"/>
                <w:sz w:val="28"/>
                <w:szCs w:val="6"/>
                <w:lang w:val="en-US"/>
              </w:rPr>
            </w:rPrChange>
          </w:rPr>
          <w:tab/>
          <w:t>cout &lt;&lt; setiosflags(ios::left) &lt;&lt; setw(30) &lt;&lt; "Name" &lt;&lt; setw(10) &lt;&lt; "Age" &lt;&lt; setw(30) &lt;&lt; "Address" &lt;&lt; setw(15) &lt;&lt; "Status" &lt;&lt; setw(15) &lt;&lt; "Symptoms" &lt;&lt; setw(10) &lt;&lt; "Imm. Level" &lt;&lt; setw(15) &lt;&lt; "City\n\n" &lt;&lt; endl;</w:t>
        </w:r>
      </w:ins>
    </w:p>
    <w:p w14:paraId="68D0F2F6" w14:textId="77777777" w:rsidR="007A5533" w:rsidRPr="000B79B6" w:rsidRDefault="007A5533" w:rsidP="007A5533">
      <w:pPr>
        <w:rPr>
          <w:ins w:id="2272" w:author="01-134212-149" w:date="2022-06-22T20:03:00Z"/>
          <w:rFonts w:ascii="Agency FB" w:hAnsi="Agency FB"/>
          <w:szCs w:val="6"/>
          <w:lang w:val="en-US"/>
          <w:rPrChange w:id="2273" w:author="01-134212-149" w:date="2022-06-22T21:16:00Z">
            <w:rPr>
              <w:ins w:id="2274" w:author="01-134212-149" w:date="2022-06-22T20:03:00Z"/>
              <w:rFonts w:ascii="Agency FB" w:hAnsi="Agency FB"/>
              <w:sz w:val="28"/>
              <w:szCs w:val="6"/>
              <w:lang w:val="en-US"/>
            </w:rPr>
          </w:rPrChange>
        </w:rPr>
      </w:pPr>
      <w:ins w:id="2275" w:author="01-134212-149" w:date="2022-06-22T20:03:00Z">
        <w:r w:rsidRPr="000B79B6">
          <w:rPr>
            <w:rFonts w:ascii="Agency FB" w:hAnsi="Agency FB"/>
            <w:szCs w:val="6"/>
            <w:lang w:val="en-US"/>
            <w:rPrChange w:id="2276" w:author="01-134212-149" w:date="2022-06-22T21:16:00Z">
              <w:rPr>
                <w:rFonts w:ascii="Agency FB" w:hAnsi="Agency FB"/>
                <w:sz w:val="28"/>
                <w:szCs w:val="6"/>
                <w:lang w:val="en-US"/>
              </w:rPr>
            </w:rPrChange>
          </w:rPr>
          <w:tab/>
        </w:r>
        <w:r w:rsidRPr="000B79B6">
          <w:rPr>
            <w:rFonts w:ascii="Agency FB" w:hAnsi="Agency FB"/>
            <w:szCs w:val="6"/>
            <w:lang w:val="en-US"/>
            <w:rPrChange w:id="2277" w:author="01-134212-149" w:date="2022-06-22T21:16:00Z">
              <w:rPr>
                <w:rFonts w:ascii="Agency FB" w:hAnsi="Agency FB"/>
                <w:sz w:val="28"/>
                <w:szCs w:val="6"/>
                <w:lang w:val="en-US"/>
              </w:rPr>
            </w:rPrChange>
          </w:rPr>
          <w:tab/>
          <w:t>while (patient &gt;&gt; p.PatientName &gt;&gt; p.Age &gt;&gt; p.Address &gt;&gt; p.Status &gt;&gt; CP.Symptoms &gt;&gt; CP.ImmunityLevel &gt;&gt; CP.CityName)</w:t>
        </w:r>
      </w:ins>
    </w:p>
    <w:p w14:paraId="3305A3D4" w14:textId="77777777" w:rsidR="007A5533" w:rsidRPr="000B79B6" w:rsidRDefault="007A5533" w:rsidP="007A5533">
      <w:pPr>
        <w:rPr>
          <w:ins w:id="2278" w:author="01-134212-149" w:date="2022-06-22T20:03:00Z"/>
          <w:rFonts w:ascii="Agency FB" w:hAnsi="Agency FB"/>
          <w:szCs w:val="6"/>
          <w:lang w:val="en-US"/>
          <w:rPrChange w:id="2279" w:author="01-134212-149" w:date="2022-06-22T21:16:00Z">
            <w:rPr>
              <w:ins w:id="2280" w:author="01-134212-149" w:date="2022-06-22T20:03:00Z"/>
              <w:rFonts w:ascii="Agency FB" w:hAnsi="Agency FB"/>
              <w:sz w:val="28"/>
              <w:szCs w:val="6"/>
              <w:lang w:val="en-US"/>
            </w:rPr>
          </w:rPrChange>
        </w:rPr>
      </w:pPr>
      <w:ins w:id="2281" w:author="01-134212-149" w:date="2022-06-22T20:03:00Z">
        <w:r w:rsidRPr="000B79B6">
          <w:rPr>
            <w:rFonts w:ascii="Agency FB" w:hAnsi="Agency FB"/>
            <w:szCs w:val="6"/>
            <w:lang w:val="en-US"/>
            <w:rPrChange w:id="2282" w:author="01-134212-149" w:date="2022-06-22T21:16:00Z">
              <w:rPr>
                <w:rFonts w:ascii="Agency FB" w:hAnsi="Agency FB"/>
                <w:sz w:val="28"/>
                <w:szCs w:val="6"/>
                <w:lang w:val="en-US"/>
              </w:rPr>
            </w:rPrChange>
          </w:rPr>
          <w:tab/>
        </w:r>
        <w:r w:rsidRPr="000B79B6">
          <w:rPr>
            <w:rFonts w:ascii="Agency FB" w:hAnsi="Agency FB"/>
            <w:szCs w:val="6"/>
            <w:lang w:val="en-US"/>
            <w:rPrChange w:id="2283" w:author="01-134212-149" w:date="2022-06-22T21:16:00Z">
              <w:rPr>
                <w:rFonts w:ascii="Agency FB" w:hAnsi="Agency FB"/>
                <w:sz w:val="28"/>
                <w:szCs w:val="6"/>
                <w:lang w:val="en-US"/>
              </w:rPr>
            </w:rPrChange>
          </w:rPr>
          <w:tab/>
          <w:t>{</w:t>
        </w:r>
      </w:ins>
    </w:p>
    <w:p w14:paraId="7A6ADB65" w14:textId="77777777" w:rsidR="007A5533" w:rsidRPr="000B79B6" w:rsidRDefault="007A5533" w:rsidP="007A5533">
      <w:pPr>
        <w:rPr>
          <w:ins w:id="2284" w:author="01-134212-149" w:date="2022-06-22T20:03:00Z"/>
          <w:rFonts w:ascii="Agency FB" w:hAnsi="Agency FB"/>
          <w:szCs w:val="6"/>
          <w:lang w:val="en-US"/>
          <w:rPrChange w:id="2285" w:author="01-134212-149" w:date="2022-06-22T21:16:00Z">
            <w:rPr>
              <w:ins w:id="2286" w:author="01-134212-149" w:date="2022-06-22T20:03:00Z"/>
              <w:rFonts w:ascii="Agency FB" w:hAnsi="Agency FB"/>
              <w:sz w:val="28"/>
              <w:szCs w:val="6"/>
              <w:lang w:val="en-US"/>
            </w:rPr>
          </w:rPrChange>
        </w:rPr>
      </w:pPr>
      <w:ins w:id="2287" w:author="01-134212-149" w:date="2022-06-22T20:03:00Z">
        <w:r w:rsidRPr="000B79B6">
          <w:rPr>
            <w:rFonts w:ascii="Agency FB" w:hAnsi="Agency FB"/>
            <w:szCs w:val="6"/>
            <w:lang w:val="en-US"/>
            <w:rPrChange w:id="2288" w:author="01-134212-149" w:date="2022-06-22T21:16:00Z">
              <w:rPr>
                <w:rFonts w:ascii="Agency FB" w:hAnsi="Agency FB"/>
                <w:sz w:val="28"/>
                <w:szCs w:val="6"/>
                <w:lang w:val="en-US"/>
              </w:rPr>
            </w:rPrChange>
          </w:rPr>
          <w:tab/>
        </w:r>
        <w:r w:rsidRPr="000B79B6">
          <w:rPr>
            <w:rFonts w:ascii="Agency FB" w:hAnsi="Agency FB"/>
            <w:szCs w:val="6"/>
            <w:lang w:val="en-US"/>
            <w:rPrChange w:id="2289" w:author="01-134212-149" w:date="2022-06-22T21:16:00Z">
              <w:rPr>
                <w:rFonts w:ascii="Agency FB" w:hAnsi="Agency FB"/>
                <w:sz w:val="28"/>
                <w:szCs w:val="6"/>
                <w:lang w:val="en-US"/>
              </w:rPr>
            </w:rPrChange>
          </w:rPr>
          <w:tab/>
        </w:r>
        <w:r w:rsidRPr="000B79B6">
          <w:rPr>
            <w:rFonts w:ascii="Agency FB" w:hAnsi="Agency FB"/>
            <w:szCs w:val="6"/>
            <w:lang w:val="en-US"/>
            <w:rPrChange w:id="2290" w:author="01-134212-149" w:date="2022-06-22T21:16:00Z">
              <w:rPr>
                <w:rFonts w:ascii="Agency FB" w:hAnsi="Agency FB"/>
                <w:sz w:val="28"/>
                <w:szCs w:val="6"/>
                <w:lang w:val="en-US"/>
              </w:rPr>
            </w:rPrChange>
          </w:rPr>
          <w:tab/>
          <w:t>if (strcmp(p.Status, "Corona") == 0 &amp;&amp; strcmp(p.PatientName, CName) == 0)</w:t>
        </w:r>
      </w:ins>
    </w:p>
    <w:p w14:paraId="706FBAA8" w14:textId="77777777" w:rsidR="007A5533" w:rsidRPr="000B79B6" w:rsidRDefault="007A5533" w:rsidP="007A5533">
      <w:pPr>
        <w:rPr>
          <w:ins w:id="2291" w:author="01-134212-149" w:date="2022-06-22T20:03:00Z"/>
          <w:rFonts w:ascii="Agency FB" w:hAnsi="Agency FB"/>
          <w:szCs w:val="6"/>
          <w:lang w:val="en-US"/>
          <w:rPrChange w:id="2292" w:author="01-134212-149" w:date="2022-06-22T21:16:00Z">
            <w:rPr>
              <w:ins w:id="2293" w:author="01-134212-149" w:date="2022-06-22T20:03:00Z"/>
              <w:rFonts w:ascii="Agency FB" w:hAnsi="Agency FB"/>
              <w:sz w:val="28"/>
              <w:szCs w:val="6"/>
              <w:lang w:val="en-US"/>
            </w:rPr>
          </w:rPrChange>
        </w:rPr>
      </w:pPr>
      <w:ins w:id="2294" w:author="01-134212-149" w:date="2022-06-22T20:03:00Z">
        <w:r w:rsidRPr="000B79B6">
          <w:rPr>
            <w:rFonts w:ascii="Agency FB" w:hAnsi="Agency FB"/>
            <w:szCs w:val="6"/>
            <w:lang w:val="en-US"/>
            <w:rPrChange w:id="2295" w:author="01-134212-149" w:date="2022-06-22T21:16:00Z">
              <w:rPr>
                <w:rFonts w:ascii="Agency FB" w:hAnsi="Agency FB"/>
                <w:sz w:val="28"/>
                <w:szCs w:val="6"/>
                <w:lang w:val="en-US"/>
              </w:rPr>
            </w:rPrChange>
          </w:rPr>
          <w:tab/>
        </w:r>
        <w:r w:rsidRPr="000B79B6">
          <w:rPr>
            <w:rFonts w:ascii="Agency FB" w:hAnsi="Agency FB"/>
            <w:szCs w:val="6"/>
            <w:lang w:val="en-US"/>
            <w:rPrChange w:id="2296" w:author="01-134212-149" w:date="2022-06-22T21:16:00Z">
              <w:rPr>
                <w:rFonts w:ascii="Agency FB" w:hAnsi="Agency FB"/>
                <w:sz w:val="28"/>
                <w:szCs w:val="6"/>
                <w:lang w:val="en-US"/>
              </w:rPr>
            </w:rPrChange>
          </w:rPr>
          <w:tab/>
        </w:r>
        <w:r w:rsidRPr="000B79B6">
          <w:rPr>
            <w:rFonts w:ascii="Agency FB" w:hAnsi="Agency FB"/>
            <w:szCs w:val="6"/>
            <w:lang w:val="en-US"/>
            <w:rPrChange w:id="2297" w:author="01-134212-149" w:date="2022-06-22T21:16:00Z">
              <w:rPr>
                <w:rFonts w:ascii="Agency FB" w:hAnsi="Agency FB"/>
                <w:sz w:val="28"/>
                <w:szCs w:val="6"/>
                <w:lang w:val="en-US"/>
              </w:rPr>
            </w:rPrChange>
          </w:rPr>
          <w:tab/>
          <w:t>{</w:t>
        </w:r>
      </w:ins>
    </w:p>
    <w:p w14:paraId="0958C0BC" w14:textId="77777777" w:rsidR="007A5533" w:rsidRPr="000B79B6" w:rsidRDefault="007A5533" w:rsidP="007A5533">
      <w:pPr>
        <w:rPr>
          <w:ins w:id="2298" w:author="01-134212-149" w:date="2022-06-22T20:03:00Z"/>
          <w:rFonts w:ascii="Agency FB" w:hAnsi="Agency FB"/>
          <w:szCs w:val="6"/>
          <w:lang w:val="en-US"/>
          <w:rPrChange w:id="2299" w:author="01-134212-149" w:date="2022-06-22T21:16:00Z">
            <w:rPr>
              <w:ins w:id="2300" w:author="01-134212-149" w:date="2022-06-22T20:03:00Z"/>
              <w:rFonts w:ascii="Agency FB" w:hAnsi="Agency FB"/>
              <w:sz w:val="28"/>
              <w:szCs w:val="6"/>
              <w:lang w:val="en-US"/>
            </w:rPr>
          </w:rPrChange>
        </w:rPr>
      </w:pPr>
      <w:ins w:id="2301" w:author="01-134212-149" w:date="2022-06-22T20:03:00Z">
        <w:r w:rsidRPr="000B79B6">
          <w:rPr>
            <w:rFonts w:ascii="Agency FB" w:hAnsi="Agency FB"/>
            <w:szCs w:val="6"/>
            <w:lang w:val="en-US"/>
            <w:rPrChange w:id="2302" w:author="01-134212-149" w:date="2022-06-22T21:16:00Z">
              <w:rPr>
                <w:rFonts w:ascii="Agency FB" w:hAnsi="Agency FB"/>
                <w:sz w:val="28"/>
                <w:szCs w:val="6"/>
                <w:lang w:val="en-US"/>
              </w:rPr>
            </w:rPrChange>
          </w:rPr>
          <w:tab/>
        </w:r>
        <w:r w:rsidRPr="000B79B6">
          <w:rPr>
            <w:rFonts w:ascii="Agency FB" w:hAnsi="Agency FB"/>
            <w:szCs w:val="6"/>
            <w:lang w:val="en-US"/>
            <w:rPrChange w:id="2303" w:author="01-134212-149" w:date="2022-06-22T21:16:00Z">
              <w:rPr>
                <w:rFonts w:ascii="Agency FB" w:hAnsi="Agency FB"/>
                <w:sz w:val="28"/>
                <w:szCs w:val="6"/>
                <w:lang w:val="en-US"/>
              </w:rPr>
            </w:rPrChange>
          </w:rPr>
          <w:tab/>
        </w:r>
        <w:r w:rsidRPr="000B79B6">
          <w:rPr>
            <w:rFonts w:ascii="Agency FB" w:hAnsi="Agency FB"/>
            <w:szCs w:val="6"/>
            <w:lang w:val="en-US"/>
            <w:rPrChange w:id="2304" w:author="01-134212-149" w:date="2022-06-22T21:16:00Z">
              <w:rPr>
                <w:rFonts w:ascii="Agency FB" w:hAnsi="Agency FB"/>
                <w:sz w:val="28"/>
                <w:szCs w:val="6"/>
                <w:lang w:val="en-US"/>
              </w:rPr>
            </w:rPrChange>
          </w:rPr>
          <w:tab/>
        </w:r>
        <w:r w:rsidRPr="000B79B6">
          <w:rPr>
            <w:rFonts w:ascii="Agency FB" w:hAnsi="Agency FB"/>
            <w:szCs w:val="6"/>
            <w:lang w:val="en-US"/>
            <w:rPrChange w:id="2305" w:author="01-134212-149" w:date="2022-06-22T21:16:00Z">
              <w:rPr>
                <w:rFonts w:ascii="Agency FB" w:hAnsi="Agency FB"/>
                <w:sz w:val="28"/>
                <w:szCs w:val="6"/>
                <w:lang w:val="en-US"/>
              </w:rPr>
            </w:rPrChange>
          </w:rPr>
          <w:tab/>
          <w:t>a = 1;</w:t>
        </w:r>
      </w:ins>
    </w:p>
    <w:p w14:paraId="2CE6AFF5" w14:textId="77777777" w:rsidR="007A5533" w:rsidRPr="000B79B6" w:rsidRDefault="007A5533" w:rsidP="007A5533">
      <w:pPr>
        <w:rPr>
          <w:ins w:id="2306" w:author="01-134212-149" w:date="2022-06-22T20:03:00Z"/>
          <w:rFonts w:ascii="Agency FB" w:hAnsi="Agency FB"/>
          <w:szCs w:val="6"/>
          <w:lang w:val="en-US"/>
          <w:rPrChange w:id="2307" w:author="01-134212-149" w:date="2022-06-22T21:16:00Z">
            <w:rPr>
              <w:ins w:id="2308" w:author="01-134212-149" w:date="2022-06-22T20:03:00Z"/>
              <w:rFonts w:ascii="Agency FB" w:hAnsi="Agency FB"/>
              <w:sz w:val="28"/>
              <w:szCs w:val="6"/>
              <w:lang w:val="en-US"/>
            </w:rPr>
          </w:rPrChange>
        </w:rPr>
      </w:pPr>
      <w:ins w:id="2309" w:author="01-134212-149" w:date="2022-06-22T20:03:00Z">
        <w:r w:rsidRPr="000B79B6">
          <w:rPr>
            <w:rFonts w:ascii="Agency FB" w:hAnsi="Agency FB"/>
            <w:szCs w:val="6"/>
            <w:lang w:val="en-US"/>
            <w:rPrChange w:id="2310" w:author="01-134212-149" w:date="2022-06-22T21:16:00Z">
              <w:rPr>
                <w:rFonts w:ascii="Agency FB" w:hAnsi="Agency FB"/>
                <w:sz w:val="28"/>
                <w:szCs w:val="6"/>
                <w:lang w:val="en-US"/>
              </w:rPr>
            </w:rPrChange>
          </w:rPr>
          <w:tab/>
        </w:r>
        <w:r w:rsidRPr="000B79B6">
          <w:rPr>
            <w:rFonts w:ascii="Agency FB" w:hAnsi="Agency FB"/>
            <w:szCs w:val="6"/>
            <w:lang w:val="en-US"/>
            <w:rPrChange w:id="2311" w:author="01-134212-149" w:date="2022-06-22T21:16:00Z">
              <w:rPr>
                <w:rFonts w:ascii="Agency FB" w:hAnsi="Agency FB"/>
                <w:sz w:val="28"/>
                <w:szCs w:val="6"/>
                <w:lang w:val="en-US"/>
              </w:rPr>
            </w:rPrChange>
          </w:rPr>
          <w:tab/>
        </w:r>
        <w:r w:rsidRPr="000B79B6">
          <w:rPr>
            <w:rFonts w:ascii="Agency FB" w:hAnsi="Agency FB"/>
            <w:szCs w:val="6"/>
            <w:lang w:val="en-US"/>
            <w:rPrChange w:id="2312" w:author="01-134212-149" w:date="2022-06-22T21:16:00Z">
              <w:rPr>
                <w:rFonts w:ascii="Agency FB" w:hAnsi="Agency FB"/>
                <w:sz w:val="28"/>
                <w:szCs w:val="6"/>
                <w:lang w:val="en-US"/>
              </w:rPr>
            </w:rPrChange>
          </w:rPr>
          <w:tab/>
        </w:r>
        <w:r w:rsidRPr="000B79B6">
          <w:rPr>
            <w:rFonts w:ascii="Agency FB" w:hAnsi="Agency FB"/>
            <w:szCs w:val="6"/>
            <w:lang w:val="en-US"/>
            <w:rPrChange w:id="2313" w:author="01-134212-149" w:date="2022-06-22T21:16:00Z">
              <w:rPr>
                <w:rFonts w:ascii="Agency FB" w:hAnsi="Agency FB"/>
                <w:sz w:val="28"/>
                <w:szCs w:val="6"/>
                <w:lang w:val="en-US"/>
              </w:rPr>
            </w:rPrChange>
          </w:rPr>
          <w:tab/>
          <w:t>cout &lt;&lt; setiosflags(ios::left) &lt;&lt; setw(30) &lt;&lt; p.PatientName &lt;&lt; setw(10) &lt;&lt; p.Age &lt;&lt; setw(30) &lt;&lt; p.Address &lt;&lt; setw(15) &lt;&lt; p.Status &lt;&lt; setw(15) &lt;&lt; CP.Symptoms &lt;&lt; setw(10) &lt;&lt; CP.ImmunityLevel &lt;&lt; setw(15) &lt;&lt; CP.CityName &lt;&lt; endl &lt;&lt; endl;</w:t>
        </w:r>
      </w:ins>
    </w:p>
    <w:p w14:paraId="28F924AB" w14:textId="77777777" w:rsidR="007A5533" w:rsidRPr="000B79B6" w:rsidRDefault="007A5533" w:rsidP="007A5533">
      <w:pPr>
        <w:rPr>
          <w:ins w:id="2314" w:author="01-134212-149" w:date="2022-06-22T20:03:00Z"/>
          <w:rFonts w:ascii="Agency FB" w:hAnsi="Agency FB"/>
          <w:szCs w:val="6"/>
          <w:lang w:val="en-US"/>
          <w:rPrChange w:id="2315" w:author="01-134212-149" w:date="2022-06-22T21:16:00Z">
            <w:rPr>
              <w:ins w:id="2316" w:author="01-134212-149" w:date="2022-06-22T20:03:00Z"/>
              <w:rFonts w:ascii="Agency FB" w:hAnsi="Agency FB"/>
              <w:sz w:val="28"/>
              <w:szCs w:val="6"/>
              <w:lang w:val="en-US"/>
            </w:rPr>
          </w:rPrChange>
        </w:rPr>
      </w:pPr>
      <w:ins w:id="2317" w:author="01-134212-149" w:date="2022-06-22T20:03:00Z">
        <w:r w:rsidRPr="000B79B6">
          <w:rPr>
            <w:rFonts w:ascii="Agency FB" w:hAnsi="Agency FB"/>
            <w:szCs w:val="6"/>
            <w:lang w:val="en-US"/>
            <w:rPrChange w:id="2318" w:author="01-134212-149" w:date="2022-06-22T21:16:00Z">
              <w:rPr>
                <w:rFonts w:ascii="Agency FB" w:hAnsi="Agency FB"/>
                <w:sz w:val="28"/>
                <w:szCs w:val="6"/>
                <w:lang w:val="en-US"/>
              </w:rPr>
            </w:rPrChange>
          </w:rPr>
          <w:tab/>
        </w:r>
        <w:r w:rsidRPr="000B79B6">
          <w:rPr>
            <w:rFonts w:ascii="Agency FB" w:hAnsi="Agency FB"/>
            <w:szCs w:val="6"/>
            <w:lang w:val="en-US"/>
            <w:rPrChange w:id="2319" w:author="01-134212-149" w:date="2022-06-22T21:16:00Z">
              <w:rPr>
                <w:rFonts w:ascii="Agency FB" w:hAnsi="Agency FB"/>
                <w:sz w:val="28"/>
                <w:szCs w:val="6"/>
                <w:lang w:val="en-US"/>
              </w:rPr>
            </w:rPrChange>
          </w:rPr>
          <w:tab/>
        </w:r>
        <w:r w:rsidRPr="000B79B6">
          <w:rPr>
            <w:rFonts w:ascii="Agency FB" w:hAnsi="Agency FB"/>
            <w:szCs w:val="6"/>
            <w:lang w:val="en-US"/>
            <w:rPrChange w:id="2320" w:author="01-134212-149" w:date="2022-06-22T21:16:00Z">
              <w:rPr>
                <w:rFonts w:ascii="Agency FB" w:hAnsi="Agency FB"/>
                <w:sz w:val="28"/>
                <w:szCs w:val="6"/>
                <w:lang w:val="en-US"/>
              </w:rPr>
            </w:rPrChange>
          </w:rPr>
          <w:tab/>
          <w:t>}</w:t>
        </w:r>
      </w:ins>
    </w:p>
    <w:p w14:paraId="790085B7" w14:textId="77777777" w:rsidR="007A5533" w:rsidRPr="000B79B6" w:rsidRDefault="007A5533" w:rsidP="007A5533">
      <w:pPr>
        <w:rPr>
          <w:ins w:id="2321" w:author="01-134212-149" w:date="2022-06-22T20:03:00Z"/>
          <w:rFonts w:ascii="Agency FB" w:hAnsi="Agency FB"/>
          <w:szCs w:val="6"/>
          <w:lang w:val="en-US"/>
          <w:rPrChange w:id="2322" w:author="01-134212-149" w:date="2022-06-22T21:16:00Z">
            <w:rPr>
              <w:ins w:id="2323" w:author="01-134212-149" w:date="2022-06-22T20:03:00Z"/>
              <w:rFonts w:ascii="Agency FB" w:hAnsi="Agency FB"/>
              <w:sz w:val="28"/>
              <w:szCs w:val="6"/>
              <w:lang w:val="en-US"/>
            </w:rPr>
          </w:rPrChange>
        </w:rPr>
      </w:pPr>
      <w:ins w:id="2324" w:author="01-134212-149" w:date="2022-06-22T20:03:00Z">
        <w:r w:rsidRPr="000B79B6">
          <w:rPr>
            <w:rFonts w:ascii="Agency FB" w:hAnsi="Agency FB"/>
            <w:szCs w:val="6"/>
            <w:lang w:val="en-US"/>
            <w:rPrChange w:id="2325" w:author="01-134212-149" w:date="2022-06-22T21:16:00Z">
              <w:rPr>
                <w:rFonts w:ascii="Agency FB" w:hAnsi="Agency FB"/>
                <w:sz w:val="28"/>
                <w:szCs w:val="6"/>
                <w:lang w:val="en-US"/>
              </w:rPr>
            </w:rPrChange>
          </w:rPr>
          <w:tab/>
        </w:r>
        <w:r w:rsidRPr="000B79B6">
          <w:rPr>
            <w:rFonts w:ascii="Agency FB" w:hAnsi="Agency FB"/>
            <w:szCs w:val="6"/>
            <w:lang w:val="en-US"/>
            <w:rPrChange w:id="2326" w:author="01-134212-149" w:date="2022-06-22T21:16:00Z">
              <w:rPr>
                <w:rFonts w:ascii="Agency FB" w:hAnsi="Agency FB"/>
                <w:sz w:val="28"/>
                <w:szCs w:val="6"/>
                <w:lang w:val="en-US"/>
              </w:rPr>
            </w:rPrChange>
          </w:rPr>
          <w:tab/>
          <w:t>}</w:t>
        </w:r>
      </w:ins>
    </w:p>
    <w:p w14:paraId="2416B644" w14:textId="77777777" w:rsidR="007A5533" w:rsidRPr="000B79B6" w:rsidRDefault="007A5533" w:rsidP="007A5533">
      <w:pPr>
        <w:rPr>
          <w:ins w:id="2327" w:author="01-134212-149" w:date="2022-06-22T20:03:00Z"/>
          <w:rFonts w:ascii="Agency FB" w:hAnsi="Agency FB"/>
          <w:szCs w:val="6"/>
          <w:lang w:val="en-US"/>
          <w:rPrChange w:id="2328" w:author="01-134212-149" w:date="2022-06-22T21:16:00Z">
            <w:rPr>
              <w:ins w:id="2329" w:author="01-134212-149" w:date="2022-06-22T20:03:00Z"/>
              <w:rFonts w:ascii="Agency FB" w:hAnsi="Agency FB"/>
              <w:sz w:val="28"/>
              <w:szCs w:val="6"/>
              <w:lang w:val="en-US"/>
            </w:rPr>
          </w:rPrChange>
        </w:rPr>
      </w:pPr>
      <w:ins w:id="2330" w:author="01-134212-149" w:date="2022-06-22T20:03:00Z">
        <w:r w:rsidRPr="000B79B6">
          <w:rPr>
            <w:rFonts w:ascii="Agency FB" w:hAnsi="Agency FB"/>
            <w:szCs w:val="6"/>
            <w:lang w:val="en-US"/>
            <w:rPrChange w:id="2331" w:author="01-134212-149" w:date="2022-06-22T21:16:00Z">
              <w:rPr>
                <w:rFonts w:ascii="Agency FB" w:hAnsi="Agency FB"/>
                <w:sz w:val="28"/>
                <w:szCs w:val="6"/>
                <w:lang w:val="en-US"/>
              </w:rPr>
            </w:rPrChange>
          </w:rPr>
          <w:tab/>
        </w:r>
        <w:r w:rsidRPr="000B79B6">
          <w:rPr>
            <w:rFonts w:ascii="Agency FB" w:hAnsi="Agency FB"/>
            <w:szCs w:val="6"/>
            <w:lang w:val="en-US"/>
            <w:rPrChange w:id="2332" w:author="01-134212-149" w:date="2022-06-22T21:16:00Z">
              <w:rPr>
                <w:rFonts w:ascii="Agency FB" w:hAnsi="Agency FB"/>
                <w:sz w:val="28"/>
                <w:szCs w:val="6"/>
                <w:lang w:val="en-US"/>
              </w:rPr>
            </w:rPrChange>
          </w:rPr>
          <w:tab/>
          <w:t>if (a == 0)</w:t>
        </w:r>
      </w:ins>
    </w:p>
    <w:p w14:paraId="165B210D" w14:textId="77777777" w:rsidR="007A5533" w:rsidRPr="000B79B6" w:rsidRDefault="007A5533" w:rsidP="007A5533">
      <w:pPr>
        <w:rPr>
          <w:ins w:id="2333" w:author="01-134212-149" w:date="2022-06-22T20:03:00Z"/>
          <w:rFonts w:ascii="Agency FB" w:hAnsi="Agency FB"/>
          <w:szCs w:val="6"/>
          <w:lang w:val="en-US"/>
          <w:rPrChange w:id="2334" w:author="01-134212-149" w:date="2022-06-22T21:16:00Z">
            <w:rPr>
              <w:ins w:id="2335" w:author="01-134212-149" w:date="2022-06-22T20:03:00Z"/>
              <w:rFonts w:ascii="Agency FB" w:hAnsi="Agency FB"/>
              <w:sz w:val="28"/>
              <w:szCs w:val="6"/>
              <w:lang w:val="en-US"/>
            </w:rPr>
          </w:rPrChange>
        </w:rPr>
      </w:pPr>
      <w:ins w:id="2336" w:author="01-134212-149" w:date="2022-06-22T20:03:00Z">
        <w:r w:rsidRPr="000B79B6">
          <w:rPr>
            <w:rFonts w:ascii="Agency FB" w:hAnsi="Agency FB"/>
            <w:szCs w:val="6"/>
            <w:lang w:val="en-US"/>
            <w:rPrChange w:id="2337" w:author="01-134212-149" w:date="2022-06-22T21:16:00Z">
              <w:rPr>
                <w:rFonts w:ascii="Agency FB" w:hAnsi="Agency FB"/>
                <w:sz w:val="28"/>
                <w:szCs w:val="6"/>
                <w:lang w:val="en-US"/>
              </w:rPr>
            </w:rPrChange>
          </w:rPr>
          <w:tab/>
        </w:r>
        <w:r w:rsidRPr="000B79B6">
          <w:rPr>
            <w:rFonts w:ascii="Agency FB" w:hAnsi="Agency FB"/>
            <w:szCs w:val="6"/>
            <w:lang w:val="en-US"/>
            <w:rPrChange w:id="2338" w:author="01-134212-149" w:date="2022-06-22T21:16:00Z">
              <w:rPr>
                <w:rFonts w:ascii="Agency FB" w:hAnsi="Agency FB"/>
                <w:sz w:val="28"/>
                <w:szCs w:val="6"/>
                <w:lang w:val="en-US"/>
              </w:rPr>
            </w:rPrChange>
          </w:rPr>
          <w:tab/>
          <w:t>{</w:t>
        </w:r>
      </w:ins>
    </w:p>
    <w:p w14:paraId="410FBB1A" w14:textId="77777777" w:rsidR="007A5533" w:rsidRPr="000B79B6" w:rsidRDefault="007A5533" w:rsidP="007A5533">
      <w:pPr>
        <w:rPr>
          <w:ins w:id="2339" w:author="01-134212-149" w:date="2022-06-22T20:03:00Z"/>
          <w:rFonts w:ascii="Agency FB" w:hAnsi="Agency FB"/>
          <w:szCs w:val="6"/>
          <w:lang w:val="en-US"/>
          <w:rPrChange w:id="2340" w:author="01-134212-149" w:date="2022-06-22T21:16:00Z">
            <w:rPr>
              <w:ins w:id="2341" w:author="01-134212-149" w:date="2022-06-22T20:03:00Z"/>
              <w:rFonts w:ascii="Agency FB" w:hAnsi="Agency FB"/>
              <w:sz w:val="28"/>
              <w:szCs w:val="6"/>
              <w:lang w:val="en-US"/>
            </w:rPr>
          </w:rPrChange>
        </w:rPr>
      </w:pPr>
      <w:ins w:id="2342" w:author="01-134212-149" w:date="2022-06-22T20:03:00Z">
        <w:r w:rsidRPr="000B79B6">
          <w:rPr>
            <w:rFonts w:ascii="Agency FB" w:hAnsi="Agency FB"/>
            <w:szCs w:val="6"/>
            <w:lang w:val="en-US"/>
            <w:rPrChange w:id="2343" w:author="01-134212-149" w:date="2022-06-22T21:16:00Z">
              <w:rPr>
                <w:rFonts w:ascii="Agency FB" w:hAnsi="Agency FB"/>
                <w:sz w:val="28"/>
                <w:szCs w:val="6"/>
                <w:lang w:val="en-US"/>
              </w:rPr>
            </w:rPrChange>
          </w:rPr>
          <w:tab/>
        </w:r>
        <w:r w:rsidRPr="000B79B6">
          <w:rPr>
            <w:rFonts w:ascii="Agency FB" w:hAnsi="Agency FB"/>
            <w:szCs w:val="6"/>
            <w:lang w:val="en-US"/>
            <w:rPrChange w:id="2344" w:author="01-134212-149" w:date="2022-06-22T21:16:00Z">
              <w:rPr>
                <w:rFonts w:ascii="Agency FB" w:hAnsi="Agency FB"/>
                <w:sz w:val="28"/>
                <w:szCs w:val="6"/>
                <w:lang w:val="en-US"/>
              </w:rPr>
            </w:rPrChange>
          </w:rPr>
          <w:tab/>
        </w:r>
        <w:r w:rsidRPr="000B79B6">
          <w:rPr>
            <w:rFonts w:ascii="Agency FB" w:hAnsi="Agency FB"/>
            <w:szCs w:val="6"/>
            <w:lang w:val="en-US"/>
            <w:rPrChange w:id="2345" w:author="01-134212-149" w:date="2022-06-22T21:16:00Z">
              <w:rPr>
                <w:rFonts w:ascii="Agency FB" w:hAnsi="Agency FB"/>
                <w:sz w:val="28"/>
                <w:szCs w:val="6"/>
                <w:lang w:val="en-US"/>
              </w:rPr>
            </w:rPrChange>
          </w:rPr>
          <w:tab/>
          <w:t>cout &lt;&lt; "\n\t\t\tRecord Not Found\n";</w:t>
        </w:r>
      </w:ins>
    </w:p>
    <w:p w14:paraId="1389A3F3" w14:textId="77777777" w:rsidR="007A5533" w:rsidRPr="000B79B6" w:rsidRDefault="007A5533" w:rsidP="007A5533">
      <w:pPr>
        <w:rPr>
          <w:ins w:id="2346" w:author="01-134212-149" w:date="2022-06-22T20:03:00Z"/>
          <w:rFonts w:ascii="Agency FB" w:hAnsi="Agency FB"/>
          <w:szCs w:val="6"/>
          <w:lang w:val="en-US"/>
          <w:rPrChange w:id="2347" w:author="01-134212-149" w:date="2022-06-22T21:16:00Z">
            <w:rPr>
              <w:ins w:id="2348" w:author="01-134212-149" w:date="2022-06-22T20:03:00Z"/>
              <w:rFonts w:ascii="Agency FB" w:hAnsi="Agency FB"/>
              <w:sz w:val="28"/>
              <w:szCs w:val="6"/>
              <w:lang w:val="en-US"/>
            </w:rPr>
          </w:rPrChange>
        </w:rPr>
      </w:pPr>
      <w:ins w:id="2349" w:author="01-134212-149" w:date="2022-06-22T20:03:00Z">
        <w:r w:rsidRPr="000B79B6">
          <w:rPr>
            <w:rFonts w:ascii="Agency FB" w:hAnsi="Agency FB"/>
            <w:szCs w:val="6"/>
            <w:lang w:val="en-US"/>
            <w:rPrChange w:id="2350" w:author="01-134212-149" w:date="2022-06-22T21:16:00Z">
              <w:rPr>
                <w:rFonts w:ascii="Agency FB" w:hAnsi="Agency FB"/>
                <w:sz w:val="28"/>
                <w:szCs w:val="6"/>
                <w:lang w:val="en-US"/>
              </w:rPr>
            </w:rPrChange>
          </w:rPr>
          <w:tab/>
        </w:r>
        <w:r w:rsidRPr="000B79B6">
          <w:rPr>
            <w:rFonts w:ascii="Agency FB" w:hAnsi="Agency FB"/>
            <w:szCs w:val="6"/>
            <w:lang w:val="en-US"/>
            <w:rPrChange w:id="2351" w:author="01-134212-149" w:date="2022-06-22T21:16:00Z">
              <w:rPr>
                <w:rFonts w:ascii="Agency FB" w:hAnsi="Agency FB"/>
                <w:sz w:val="28"/>
                <w:szCs w:val="6"/>
                <w:lang w:val="en-US"/>
              </w:rPr>
            </w:rPrChange>
          </w:rPr>
          <w:tab/>
          <w:t>}</w:t>
        </w:r>
      </w:ins>
    </w:p>
    <w:p w14:paraId="22634A0A" w14:textId="77777777" w:rsidR="007A5533" w:rsidRPr="000B79B6" w:rsidRDefault="007A5533" w:rsidP="007A5533">
      <w:pPr>
        <w:rPr>
          <w:ins w:id="2352" w:author="01-134212-149" w:date="2022-06-22T20:03:00Z"/>
          <w:rFonts w:ascii="Agency FB" w:hAnsi="Agency FB"/>
          <w:szCs w:val="6"/>
          <w:lang w:val="en-US"/>
          <w:rPrChange w:id="2353" w:author="01-134212-149" w:date="2022-06-22T21:16:00Z">
            <w:rPr>
              <w:ins w:id="2354" w:author="01-134212-149" w:date="2022-06-22T20:03:00Z"/>
              <w:rFonts w:ascii="Agency FB" w:hAnsi="Agency FB"/>
              <w:sz w:val="28"/>
              <w:szCs w:val="6"/>
              <w:lang w:val="en-US"/>
            </w:rPr>
          </w:rPrChange>
        </w:rPr>
      </w:pPr>
      <w:ins w:id="2355" w:author="01-134212-149" w:date="2022-06-22T20:03:00Z">
        <w:r w:rsidRPr="000B79B6">
          <w:rPr>
            <w:rFonts w:ascii="Agency FB" w:hAnsi="Agency FB"/>
            <w:szCs w:val="6"/>
            <w:lang w:val="en-US"/>
            <w:rPrChange w:id="2356" w:author="01-134212-149" w:date="2022-06-22T21:16:00Z">
              <w:rPr>
                <w:rFonts w:ascii="Agency FB" w:hAnsi="Agency FB"/>
                <w:sz w:val="28"/>
                <w:szCs w:val="6"/>
                <w:lang w:val="en-US"/>
              </w:rPr>
            </w:rPrChange>
          </w:rPr>
          <w:tab/>
        </w:r>
        <w:r w:rsidRPr="000B79B6">
          <w:rPr>
            <w:rFonts w:ascii="Agency FB" w:hAnsi="Agency FB"/>
            <w:szCs w:val="6"/>
            <w:lang w:val="en-US"/>
            <w:rPrChange w:id="2357" w:author="01-134212-149" w:date="2022-06-22T21:16:00Z">
              <w:rPr>
                <w:rFonts w:ascii="Agency FB" w:hAnsi="Agency FB"/>
                <w:sz w:val="28"/>
                <w:szCs w:val="6"/>
                <w:lang w:val="en-US"/>
              </w:rPr>
            </w:rPrChange>
          </w:rPr>
          <w:tab/>
          <w:t>patient.close();</w:t>
        </w:r>
      </w:ins>
    </w:p>
    <w:p w14:paraId="561C3447" w14:textId="77777777" w:rsidR="007A5533" w:rsidRPr="000B79B6" w:rsidRDefault="007A5533" w:rsidP="007A5533">
      <w:pPr>
        <w:rPr>
          <w:ins w:id="2358" w:author="01-134212-149" w:date="2022-06-22T20:03:00Z"/>
          <w:rFonts w:ascii="Agency FB" w:hAnsi="Agency FB"/>
          <w:szCs w:val="6"/>
          <w:lang w:val="en-US"/>
          <w:rPrChange w:id="2359" w:author="01-134212-149" w:date="2022-06-22T21:16:00Z">
            <w:rPr>
              <w:ins w:id="2360" w:author="01-134212-149" w:date="2022-06-22T20:03:00Z"/>
              <w:rFonts w:ascii="Agency FB" w:hAnsi="Agency FB"/>
              <w:sz w:val="28"/>
              <w:szCs w:val="6"/>
              <w:lang w:val="en-US"/>
            </w:rPr>
          </w:rPrChange>
        </w:rPr>
      </w:pPr>
      <w:ins w:id="2361" w:author="01-134212-149" w:date="2022-06-22T20:03:00Z">
        <w:r w:rsidRPr="000B79B6">
          <w:rPr>
            <w:rFonts w:ascii="Agency FB" w:hAnsi="Agency FB"/>
            <w:szCs w:val="6"/>
            <w:lang w:val="en-US"/>
            <w:rPrChange w:id="2362" w:author="01-134212-149" w:date="2022-06-22T21:16:00Z">
              <w:rPr>
                <w:rFonts w:ascii="Agency FB" w:hAnsi="Agency FB"/>
                <w:sz w:val="28"/>
                <w:szCs w:val="6"/>
                <w:lang w:val="en-US"/>
              </w:rPr>
            </w:rPrChange>
          </w:rPr>
          <w:tab/>
        </w:r>
        <w:r w:rsidRPr="000B79B6">
          <w:rPr>
            <w:rFonts w:ascii="Agency FB" w:hAnsi="Agency FB"/>
            <w:szCs w:val="6"/>
            <w:lang w:val="en-US"/>
            <w:rPrChange w:id="2363" w:author="01-134212-149" w:date="2022-06-22T21:16:00Z">
              <w:rPr>
                <w:rFonts w:ascii="Agency FB" w:hAnsi="Agency FB"/>
                <w:sz w:val="28"/>
                <w:szCs w:val="6"/>
                <w:lang w:val="en-US"/>
              </w:rPr>
            </w:rPrChange>
          </w:rPr>
          <w:tab/>
          <w:t>system("pause");</w:t>
        </w:r>
      </w:ins>
    </w:p>
    <w:p w14:paraId="130E6F0C" w14:textId="77777777" w:rsidR="007A5533" w:rsidRPr="000B79B6" w:rsidRDefault="007A5533" w:rsidP="007A5533">
      <w:pPr>
        <w:rPr>
          <w:ins w:id="2364" w:author="01-134212-149" w:date="2022-06-22T20:03:00Z"/>
          <w:rFonts w:ascii="Agency FB" w:hAnsi="Agency FB"/>
          <w:szCs w:val="6"/>
          <w:lang w:val="en-US"/>
          <w:rPrChange w:id="2365" w:author="01-134212-149" w:date="2022-06-22T21:16:00Z">
            <w:rPr>
              <w:ins w:id="2366" w:author="01-134212-149" w:date="2022-06-22T20:03:00Z"/>
              <w:rFonts w:ascii="Agency FB" w:hAnsi="Agency FB"/>
              <w:sz w:val="28"/>
              <w:szCs w:val="6"/>
              <w:lang w:val="en-US"/>
            </w:rPr>
          </w:rPrChange>
        </w:rPr>
      </w:pPr>
      <w:ins w:id="2367" w:author="01-134212-149" w:date="2022-06-22T20:03:00Z">
        <w:r w:rsidRPr="000B79B6">
          <w:rPr>
            <w:rFonts w:ascii="Agency FB" w:hAnsi="Agency FB"/>
            <w:szCs w:val="6"/>
            <w:lang w:val="en-US"/>
            <w:rPrChange w:id="2368" w:author="01-134212-149" w:date="2022-06-22T21:16:00Z">
              <w:rPr>
                <w:rFonts w:ascii="Agency FB" w:hAnsi="Agency FB"/>
                <w:sz w:val="28"/>
                <w:szCs w:val="6"/>
                <w:lang w:val="en-US"/>
              </w:rPr>
            </w:rPrChange>
          </w:rPr>
          <w:tab/>
          <w:t>}</w:t>
        </w:r>
      </w:ins>
    </w:p>
    <w:p w14:paraId="2BC6DE60" w14:textId="77777777" w:rsidR="007A5533" w:rsidRPr="000B79B6" w:rsidRDefault="007A5533" w:rsidP="007A5533">
      <w:pPr>
        <w:rPr>
          <w:ins w:id="2369" w:author="01-134212-149" w:date="2022-06-22T20:03:00Z"/>
          <w:rFonts w:ascii="Agency FB" w:hAnsi="Agency FB"/>
          <w:szCs w:val="6"/>
          <w:lang w:val="en-US"/>
          <w:rPrChange w:id="2370" w:author="01-134212-149" w:date="2022-06-22T21:16:00Z">
            <w:rPr>
              <w:ins w:id="2371" w:author="01-134212-149" w:date="2022-06-22T20:03:00Z"/>
              <w:rFonts w:ascii="Agency FB" w:hAnsi="Agency FB"/>
              <w:sz w:val="28"/>
              <w:szCs w:val="6"/>
              <w:lang w:val="en-US"/>
            </w:rPr>
          </w:rPrChange>
        </w:rPr>
      </w:pPr>
      <w:ins w:id="2372" w:author="01-134212-149" w:date="2022-06-22T20:03:00Z">
        <w:r w:rsidRPr="000B79B6">
          <w:rPr>
            <w:rFonts w:ascii="Agency FB" w:hAnsi="Agency FB"/>
            <w:szCs w:val="6"/>
            <w:lang w:val="en-US"/>
            <w:rPrChange w:id="2373" w:author="01-134212-149" w:date="2022-06-22T21:16:00Z">
              <w:rPr>
                <w:rFonts w:ascii="Agency FB" w:hAnsi="Agency FB"/>
                <w:sz w:val="28"/>
                <w:szCs w:val="6"/>
                <w:lang w:val="en-US"/>
              </w:rPr>
            </w:rPrChange>
          </w:rPr>
          <w:tab/>
          <w:t>void search()  //To search the data of both the categories patients from the record</w:t>
        </w:r>
      </w:ins>
    </w:p>
    <w:p w14:paraId="074DD980" w14:textId="77777777" w:rsidR="007A5533" w:rsidRPr="000B79B6" w:rsidRDefault="007A5533" w:rsidP="007A5533">
      <w:pPr>
        <w:rPr>
          <w:ins w:id="2374" w:author="01-134212-149" w:date="2022-06-22T20:03:00Z"/>
          <w:rFonts w:ascii="Agency FB" w:hAnsi="Agency FB"/>
          <w:szCs w:val="6"/>
          <w:lang w:val="en-US"/>
          <w:rPrChange w:id="2375" w:author="01-134212-149" w:date="2022-06-22T21:16:00Z">
            <w:rPr>
              <w:ins w:id="2376" w:author="01-134212-149" w:date="2022-06-22T20:03:00Z"/>
              <w:rFonts w:ascii="Agency FB" w:hAnsi="Agency FB"/>
              <w:sz w:val="28"/>
              <w:szCs w:val="6"/>
              <w:lang w:val="en-US"/>
            </w:rPr>
          </w:rPrChange>
        </w:rPr>
      </w:pPr>
      <w:ins w:id="2377" w:author="01-134212-149" w:date="2022-06-22T20:03:00Z">
        <w:r w:rsidRPr="000B79B6">
          <w:rPr>
            <w:rFonts w:ascii="Agency FB" w:hAnsi="Agency FB"/>
            <w:szCs w:val="6"/>
            <w:lang w:val="en-US"/>
            <w:rPrChange w:id="2378" w:author="01-134212-149" w:date="2022-06-22T21:16:00Z">
              <w:rPr>
                <w:rFonts w:ascii="Agency FB" w:hAnsi="Agency FB"/>
                <w:sz w:val="28"/>
                <w:szCs w:val="6"/>
                <w:lang w:val="en-US"/>
              </w:rPr>
            </w:rPrChange>
          </w:rPr>
          <w:tab/>
          <w:t>{</w:t>
        </w:r>
      </w:ins>
    </w:p>
    <w:p w14:paraId="509DC80F" w14:textId="77777777" w:rsidR="007A5533" w:rsidRPr="000B79B6" w:rsidRDefault="007A5533" w:rsidP="007A5533">
      <w:pPr>
        <w:rPr>
          <w:ins w:id="2379" w:author="01-134212-149" w:date="2022-06-22T20:03:00Z"/>
          <w:rFonts w:ascii="Agency FB" w:hAnsi="Agency FB"/>
          <w:szCs w:val="6"/>
          <w:lang w:val="en-US"/>
          <w:rPrChange w:id="2380" w:author="01-134212-149" w:date="2022-06-22T21:16:00Z">
            <w:rPr>
              <w:ins w:id="2381" w:author="01-134212-149" w:date="2022-06-22T20:03:00Z"/>
              <w:rFonts w:ascii="Agency FB" w:hAnsi="Agency FB"/>
              <w:sz w:val="28"/>
              <w:szCs w:val="6"/>
              <w:lang w:val="en-US"/>
            </w:rPr>
          </w:rPrChange>
        </w:rPr>
      </w:pPr>
      <w:ins w:id="2382" w:author="01-134212-149" w:date="2022-06-22T20:03:00Z">
        <w:r w:rsidRPr="000B79B6">
          <w:rPr>
            <w:rFonts w:ascii="Agency FB" w:hAnsi="Agency FB"/>
            <w:szCs w:val="6"/>
            <w:lang w:val="en-US"/>
            <w:rPrChange w:id="2383" w:author="01-134212-149" w:date="2022-06-22T21:16:00Z">
              <w:rPr>
                <w:rFonts w:ascii="Agency FB" w:hAnsi="Agency FB"/>
                <w:sz w:val="28"/>
                <w:szCs w:val="6"/>
                <w:lang w:val="en-US"/>
              </w:rPr>
            </w:rPrChange>
          </w:rPr>
          <w:tab/>
        </w:r>
        <w:r w:rsidRPr="000B79B6">
          <w:rPr>
            <w:rFonts w:ascii="Agency FB" w:hAnsi="Agency FB"/>
            <w:szCs w:val="6"/>
            <w:lang w:val="en-US"/>
            <w:rPrChange w:id="2384" w:author="01-134212-149" w:date="2022-06-22T21:16:00Z">
              <w:rPr>
                <w:rFonts w:ascii="Agency FB" w:hAnsi="Agency FB"/>
                <w:sz w:val="28"/>
                <w:szCs w:val="6"/>
                <w:lang w:val="en-US"/>
              </w:rPr>
            </w:rPrChange>
          </w:rPr>
          <w:tab/>
          <w:t>int Option;</w:t>
        </w:r>
      </w:ins>
    </w:p>
    <w:p w14:paraId="5010C901" w14:textId="77777777" w:rsidR="007A5533" w:rsidRPr="000B79B6" w:rsidRDefault="007A5533" w:rsidP="007A5533">
      <w:pPr>
        <w:rPr>
          <w:ins w:id="2385" w:author="01-134212-149" w:date="2022-06-22T20:03:00Z"/>
          <w:rFonts w:ascii="Agency FB" w:hAnsi="Agency FB"/>
          <w:szCs w:val="6"/>
          <w:lang w:val="en-US"/>
          <w:rPrChange w:id="2386" w:author="01-134212-149" w:date="2022-06-22T21:16:00Z">
            <w:rPr>
              <w:ins w:id="2387" w:author="01-134212-149" w:date="2022-06-22T20:03:00Z"/>
              <w:rFonts w:ascii="Agency FB" w:hAnsi="Agency FB"/>
              <w:sz w:val="28"/>
              <w:szCs w:val="6"/>
              <w:lang w:val="en-US"/>
            </w:rPr>
          </w:rPrChange>
        </w:rPr>
      </w:pPr>
    </w:p>
    <w:p w14:paraId="2EFC183C" w14:textId="77777777" w:rsidR="007A5533" w:rsidRPr="000B79B6" w:rsidRDefault="007A5533" w:rsidP="007A5533">
      <w:pPr>
        <w:rPr>
          <w:ins w:id="2388" w:author="01-134212-149" w:date="2022-06-22T20:03:00Z"/>
          <w:rFonts w:ascii="Agency FB" w:hAnsi="Agency FB"/>
          <w:szCs w:val="6"/>
          <w:lang w:val="en-US"/>
          <w:rPrChange w:id="2389" w:author="01-134212-149" w:date="2022-06-22T21:16:00Z">
            <w:rPr>
              <w:ins w:id="2390" w:author="01-134212-149" w:date="2022-06-22T20:03:00Z"/>
              <w:rFonts w:ascii="Agency FB" w:hAnsi="Agency FB"/>
              <w:sz w:val="28"/>
              <w:szCs w:val="6"/>
              <w:lang w:val="en-US"/>
            </w:rPr>
          </w:rPrChange>
        </w:rPr>
      </w:pPr>
      <w:ins w:id="2391" w:author="01-134212-149" w:date="2022-06-22T20:03:00Z">
        <w:r w:rsidRPr="000B79B6">
          <w:rPr>
            <w:rFonts w:ascii="Agency FB" w:hAnsi="Agency FB"/>
            <w:szCs w:val="6"/>
            <w:lang w:val="en-US"/>
            <w:rPrChange w:id="2392" w:author="01-134212-149" w:date="2022-06-22T21:16:00Z">
              <w:rPr>
                <w:rFonts w:ascii="Agency FB" w:hAnsi="Agency FB"/>
                <w:sz w:val="28"/>
                <w:szCs w:val="6"/>
                <w:lang w:val="en-US"/>
              </w:rPr>
            </w:rPrChange>
          </w:rPr>
          <w:tab/>
        </w:r>
        <w:r w:rsidRPr="000B79B6">
          <w:rPr>
            <w:rFonts w:ascii="Agency FB" w:hAnsi="Agency FB"/>
            <w:szCs w:val="6"/>
            <w:lang w:val="en-US"/>
            <w:rPrChange w:id="2393" w:author="01-134212-149" w:date="2022-06-22T21:16:00Z">
              <w:rPr>
                <w:rFonts w:ascii="Agency FB" w:hAnsi="Agency FB"/>
                <w:sz w:val="28"/>
                <w:szCs w:val="6"/>
                <w:lang w:val="en-US"/>
              </w:rPr>
            </w:rPrChange>
          </w:rPr>
          <w:tab/>
          <w:t>while ((Option = Menus()) != 5)</w:t>
        </w:r>
      </w:ins>
    </w:p>
    <w:p w14:paraId="183A8CB7" w14:textId="77777777" w:rsidR="007A5533" w:rsidRPr="000B79B6" w:rsidRDefault="007A5533" w:rsidP="007A5533">
      <w:pPr>
        <w:rPr>
          <w:ins w:id="2394" w:author="01-134212-149" w:date="2022-06-22T20:03:00Z"/>
          <w:rFonts w:ascii="Agency FB" w:hAnsi="Agency FB"/>
          <w:szCs w:val="6"/>
          <w:lang w:val="en-US"/>
          <w:rPrChange w:id="2395" w:author="01-134212-149" w:date="2022-06-22T21:16:00Z">
            <w:rPr>
              <w:ins w:id="2396" w:author="01-134212-149" w:date="2022-06-22T20:03:00Z"/>
              <w:rFonts w:ascii="Agency FB" w:hAnsi="Agency FB"/>
              <w:sz w:val="28"/>
              <w:szCs w:val="6"/>
              <w:lang w:val="en-US"/>
            </w:rPr>
          </w:rPrChange>
        </w:rPr>
      </w:pPr>
      <w:ins w:id="2397" w:author="01-134212-149" w:date="2022-06-22T20:03:00Z">
        <w:r w:rsidRPr="000B79B6">
          <w:rPr>
            <w:rFonts w:ascii="Agency FB" w:hAnsi="Agency FB"/>
            <w:szCs w:val="6"/>
            <w:lang w:val="en-US"/>
            <w:rPrChange w:id="2398" w:author="01-134212-149" w:date="2022-06-22T21:16:00Z">
              <w:rPr>
                <w:rFonts w:ascii="Agency FB" w:hAnsi="Agency FB"/>
                <w:sz w:val="28"/>
                <w:szCs w:val="6"/>
                <w:lang w:val="en-US"/>
              </w:rPr>
            </w:rPrChange>
          </w:rPr>
          <w:tab/>
        </w:r>
        <w:r w:rsidRPr="000B79B6">
          <w:rPr>
            <w:rFonts w:ascii="Agency FB" w:hAnsi="Agency FB"/>
            <w:szCs w:val="6"/>
            <w:lang w:val="en-US"/>
            <w:rPrChange w:id="2399" w:author="01-134212-149" w:date="2022-06-22T21:16:00Z">
              <w:rPr>
                <w:rFonts w:ascii="Agency FB" w:hAnsi="Agency FB"/>
                <w:sz w:val="28"/>
                <w:szCs w:val="6"/>
                <w:lang w:val="en-US"/>
              </w:rPr>
            </w:rPrChange>
          </w:rPr>
          <w:tab/>
          <w:t>{</w:t>
        </w:r>
      </w:ins>
    </w:p>
    <w:p w14:paraId="193516EF" w14:textId="77777777" w:rsidR="007A5533" w:rsidRPr="000B79B6" w:rsidRDefault="007A5533" w:rsidP="007A5533">
      <w:pPr>
        <w:rPr>
          <w:ins w:id="2400" w:author="01-134212-149" w:date="2022-06-22T20:03:00Z"/>
          <w:rFonts w:ascii="Agency FB" w:hAnsi="Agency FB"/>
          <w:szCs w:val="6"/>
          <w:lang w:val="en-US"/>
          <w:rPrChange w:id="2401" w:author="01-134212-149" w:date="2022-06-22T21:16:00Z">
            <w:rPr>
              <w:ins w:id="2402" w:author="01-134212-149" w:date="2022-06-22T20:03:00Z"/>
              <w:rFonts w:ascii="Agency FB" w:hAnsi="Agency FB"/>
              <w:sz w:val="28"/>
              <w:szCs w:val="6"/>
              <w:lang w:val="en-US"/>
            </w:rPr>
          </w:rPrChange>
        </w:rPr>
      </w:pPr>
      <w:ins w:id="2403" w:author="01-134212-149" w:date="2022-06-22T20:03:00Z">
        <w:r w:rsidRPr="000B79B6">
          <w:rPr>
            <w:rFonts w:ascii="Agency FB" w:hAnsi="Agency FB"/>
            <w:szCs w:val="6"/>
            <w:lang w:val="en-US"/>
            <w:rPrChange w:id="2404" w:author="01-134212-149" w:date="2022-06-22T21:16:00Z">
              <w:rPr>
                <w:rFonts w:ascii="Agency FB" w:hAnsi="Agency FB"/>
                <w:sz w:val="28"/>
                <w:szCs w:val="6"/>
                <w:lang w:val="en-US"/>
              </w:rPr>
            </w:rPrChange>
          </w:rPr>
          <w:tab/>
        </w:r>
        <w:r w:rsidRPr="000B79B6">
          <w:rPr>
            <w:rFonts w:ascii="Agency FB" w:hAnsi="Agency FB"/>
            <w:szCs w:val="6"/>
            <w:lang w:val="en-US"/>
            <w:rPrChange w:id="2405" w:author="01-134212-149" w:date="2022-06-22T21:16:00Z">
              <w:rPr>
                <w:rFonts w:ascii="Agency FB" w:hAnsi="Agency FB"/>
                <w:sz w:val="28"/>
                <w:szCs w:val="6"/>
                <w:lang w:val="en-US"/>
              </w:rPr>
            </w:rPrChange>
          </w:rPr>
          <w:tab/>
        </w:r>
        <w:r w:rsidRPr="000B79B6">
          <w:rPr>
            <w:rFonts w:ascii="Agency FB" w:hAnsi="Agency FB"/>
            <w:szCs w:val="6"/>
            <w:lang w:val="en-US"/>
            <w:rPrChange w:id="2406" w:author="01-134212-149" w:date="2022-06-22T21:16:00Z">
              <w:rPr>
                <w:rFonts w:ascii="Agency FB" w:hAnsi="Agency FB"/>
                <w:sz w:val="28"/>
                <w:szCs w:val="6"/>
                <w:lang w:val="en-US"/>
              </w:rPr>
            </w:rPrChange>
          </w:rPr>
          <w:tab/>
          <w:t>if (Option == 1)</w:t>
        </w:r>
      </w:ins>
    </w:p>
    <w:p w14:paraId="24BD891F" w14:textId="77777777" w:rsidR="007A5533" w:rsidRPr="000B79B6" w:rsidRDefault="007A5533" w:rsidP="007A5533">
      <w:pPr>
        <w:rPr>
          <w:ins w:id="2407" w:author="01-134212-149" w:date="2022-06-22T20:03:00Z"/>
          <w:rFonts w:ascii="Agency FB" w:hAnsi="Agency FB"/>
          <w:szCs w:val="6"/>
          <w:lang w:val="en-US"/>
          <w:rPrChange w:id="2408" w:author="01-134212-149" w:date="2022-06-22T21:16:00Z">
            <w:rPr>
              <w:ins w:id="2409" w:author="01-134212-149" w:date="2022-06-22T20:03:00Z"/>
              <w:rFonts w:ascii="Agency FB" w:hAnsi="Agency FB"/>
              <w:sz w:val="28"/>
              <w:szCs w:val="6"/>
              <w:lang w:val="en-US"/>
            </w:rPr>
          </w:rPrChange>
        </w:rPr>
      </w:pPr>
      <w:ins w:id="2410" w:author="01-134212-149" w:date="2022-06-22T20:03:00Z">
        <w:r w:rsidRPr="000B79B6">
          <w:rPr>
            <w:rFonts w:ascii="Agency FB" w:hAnsi="Agency FB"/>
            <w:szCs w:val="6"/>
            <w:lang w:val="en-US"/>
            <w:rPrChange w:id="2411" w:author="01-134212-149" w:date="2022-06-22T21:16:00Z">
              <w:rPr>
                <w:rFonts w:ascii="Agency FB" w:hAnsi="Agency FB"/>
                <w:sz w:val="28"/>
                <w:szCs w:val="6"/>
                <w:lang w:val="en-US"/>
              </w:rPr>
            </w:rPrChange>
          </w:rPr>
          <w:tab/>
        </w:r>
        <w:r w:rsidRPr="000B79B6">
          <w:rPr>
            <w:rFonts w:ascii="Agency FB" w:hAnsi="Agency FB"/>
            <w:szCs w:val="6"/>
            <w:lang w:val="en-US"/>
            <w:rPrChange w:id="2412" w:author="01-134212-149" w:date="2022-06-22T21:16:00Z">
              <w:rPr>
                <w:rFonts w:ascii="Agency FB" w:hAnsi="Agency FB"/>
                <w:sz w:val="28"/>
                <w:szCs w:val="6"/>
                <w:lang w:val="en-US"/>
              </w:rPr>
            </w:rPrChange>
          </w:rPr>
          <w:tab/>
        </w:r>
        <w:r w:rsidRPr="000B79B6">
          <w:rPr>
            <w:rFonts w:ascii="Agency FB" w:hAnsi="Agency FB"/>
            <w:szCs w:val="6"/>
            <w:lang w:val="en-US"/>
            <w:rPrChange w:id="2413" w:author="01-134212-149" w:date="2022-06-22T21:16:00Z">
              <w:rPr>
                <w:rFonts w:ascii="Agency FB" w:hAnsi="Agency FB"/>
                <w:sz w:val="28"/>
                <w:szCs w:val="6"/>
                <w:lang w:val="en-US"/>
              </w:rPr>
            </w:rPrChange>
          </w:rPr>
          <w:tab/>
          <w:t>{</w:t>
        </w:r>
      </w:ins>
    </w:p>
    <w:p w14:paraId="164229E1" w14:textId="77777777" w:rsidR="007A5533" w:rsidRPr="000B79B6" w:rsidRDefault="007A5533" w:rsidP="007A5533">
      <w:pPr>
        <w:rPr>
          <w:ins w:id="2414" w:author="01-134212-149" w:date="2022-06-22T20:03:00Z"/>
          <w:rFonts w:ascii="Agency FB" w:hAnsi="Agency FB"/>
          <w:szCs w:val="6"/>
          <w:lang w:val="en-US"/>
          <w:rPrChange w:id="2415" w:author="01-134212-149" w:date="2022-06-22T21:16:00Z">
            <w:rPr>
              <w:ins w:id="2416" w:author="01-134212-149" w:date="2022-06-22T20:03:00Z"/>
              <w:rFonts w:ascii="Agency FB" w:hAnsi="Agency FB"/>
              <w:sz w:val="28"/>
              <w:szCs w:val="6"/>
              <w:lang w:val="en-US"/>
            </w:rPr>
          </w:rPrChange>
        </w:rPr>
      </w:pPr>
      <w:ins w:id="2417" w:author="01-134212-149" w:date="2022-06-22T20:03:00Z">
        <w:r w:rsidRPr="000B79B6">
          <w:rPr>
            <w:rFonts w:ascii="Agency FB" w:hAnsi="Agency FB"/>
            <w:szCs w:val="6"/>
            <w:lang w:val="en-US"/>
            <w:rPrChange w:id="2418" w:author="01-134212-149" w:date="2022-06-22T21:16:00Z">
              <w:rPr>
                <w:rFonts w:ascii="Agency FB" w:hAnsi="Agency FB"/>
                <w:sz w:val="28"/>
                <w:szCs w:val="6"/>
                <w:lang w:val="en-US"/>
              </w:rPr>
            </w:rPrChange>
          </w:rPr>
          <w:lastRenderedPageBreak/>
          <w:tab/>
        </w:r>
        <w:r w:rsidRPr="000B79B6">
          <w:rPr>
            <w:rFonts w:ascii="Agency FB" w:hAnsi="Agency FB"/>
            <w:szCs w:val="6"/>
            <w:lang w:val="en-US"/>
            <w:rPrChange w:id="2419" w:author="01-134212-149" w:date="2022-06-22T21:16:00Z">
              <w:rPr>
                <w:rFonts w:ascii="Agency FB" w:hAnsi="Agency FB"/>
                <w:sz w:val="28"/>
                <w:szCs w:val="6"/>
                <w:lang w:val="en-US"/>
              </w:rPr>
            </w:rPrChange>
          </w:rPr>
          <w:tab/>
        </w:r>
        <w:r w:rsidRPr="000B79B6">
          <w:rPr>
            <w:rFonts w:ascii="Agency FB" w:hAnsi="Agency FB"/>
            <w:szCs w:val="6"/>
            <w:lang w:val="en-US"/>
            <w:rPrChange w:id="2420" w:author="01-134212-149" w:date="2022-06-22T21:16:00Z">
              <w:rPr>
                <w:rFonts w:ascii="Agency FB" w:hAnsi="Agency FB"/>
                <w:sz w:val="28"/>
                <w:szCs w:val="6"/>
                <w:lang w:val="en-US"/>
              </w:rPr>
            </w:rPrChange>
          </w:rPr>
          <w:tab/>
        </w:r>
        <w:r w:rsidRPr="000B79B6">
          <w:rPr>
            <w:rFonts w:ascii="Agency FB" w:hAnsi="Agency FB"/>
            <w:szCs w:val="6"/>
            <w:lang w:val="en-US"/>
            <w:rPrChange w:id="2421" w:author="01-134212-149" w:date="2022-06-22T21:16:00Z">
              <w:rPr>
                <w:rFonts w:ascii="Agency FB" w:hAnsi="Agency FB"/>
                <w:sz w:val="28"/>
                <w:szCs w:val="6"/>
                <w:lang w:val="en-US"/>
              </w:rPr>
            </w:rPrChange>
          </w:rPr>
          <w:tab/>
          <w:t>displayAllCoronaPatients();</w:t>
        </w:r>
      </w:ins>
    </w:p>
    <w:p w14:paraId="034D5863" w14:textId="77777777" w:rsidR="007A5533" w:rsidRPr="000B79B6" w:rsidRDefault="007A5533" w:rsidP="007A5533">
      <w:pPr>
        <w:rPr>
          <w:ins w:id="2422" w:author="01-134212-149" w:date="2022-06-22T20:03:00Z"/>
          <w:rFonts w:ascii="Agency FB" w:hAnsi="Agency FB"/>
          <w:szCs w:val="6"/>
          <w:lang w:val="en-US"/>
          <w:rPrChange w:id="2423" w:author="01-134212-149" w:date="2022-06-22T21:16:00Z">
            <w:rPr>
              <w:ins w:id="2424" w:author="01-134212-149" w:date="2022-06-22T20:03:00Z"/>
              <w:rFonts w:ascii="Agency FB" w:hAnsi="Agency FB"/>
              <w:sz w:val="28"/>
              <w:szCs w:val="6"/>
              <w:lang w:val="en-US"/>
            </w:rPr>
          </w:rPrChange>
        </w:rPr>
      </w:pPr>
      <w:ins w:id="2425" w:author="01-134212-149" w:date="2022-06-22T20:03:00Z">
        <w:r w:rsidRPr="000B79B6">
          <w:rPr>
            <w:rFonts w:ascii="Agency FB" w:hAnsi="Agency FB"/>
            <w:szCs w:val="6"/>
            <w:lang w:val="en-US"/>
            <w:rPrChange w:id="2426" w:author="01-134212-149" w:date="2022-06-22T21:16:00Z">
              <w:rPr>
                <w:rFonts w:ascii="Agency FB" w:hAnsi="Agency FB"/>
                <w:sz w:val="28"/>
                <w:szCs w:val="6"/>
                <w:lang w:val="en-US"/>
              </w:rPr>
            </w:rPrChange>
          </w:rPr>
          <w:tab/>
        </w:r>
        <w:r w:rsidRPr="000B79B6">
          <w:rPr>
            <w:rFonts w:ascii="Agency FB" w:hAnsi="Agency FB"/>
            <w:szCs w:val="6"/>
            <w:lang w:val="en-US"/>
            <w:rPrChange w:id="2427" w:author="01-134212-149" w:date="2022-06-22T21:16:00Z">
              <w:rPr>
                <w:rFonts w:ascii="Agency FB" w:hAnsi="Agency FB"/>
                <w:sz w:val="28"/>
                <w:szCs w:val="6"/>
                <w:lang w:val="en-US"/>
              </w:rPr>
            </w:rPrChange>
          </w:rPr>
          <w:tab/>
        </w:r>
        <w:r w:rsidRPr="000B79B6">
          <w:rPr>
            <w:rFonts w:ascii="Agency FB" w:hAnsi="Agency FB"/>
            <w:szCs w:val="6"/>
            <w:lang w:val="en-US"/>
            <w:rPrChange w:id="2428" w:author="01-134212-149" w:date="2022-06-22T21:16:00Z">
              <w:rPr>
                <w:rFonts w:ascii="Agency FB" w:hAnsi="Agency FB"/>
                <w:sz w:val="28"/>
                <w:szCs w:val="6"/>
                <w:lang w:val="en-US"/>
              </w:rPr>
            </w:rPrChange>
          </w:rPr>
          <w:tab/>
          <w:t>}</w:t>
        </w:r>
      </w:ins>
    </w:p>
    <w:p w14:paraId="4944718E" w14:textId="77777777" w:rsidR="007A5533" w:rsidRPr="000B79B6" w:rsidRDefault="007A5533" w:rsidP="007A5533">
      <w:pPr>
        <w:rPr>
          <w:ins w:id="2429" w:author="01-134212-149" w:date="2022-06-22T20:03:00Z"/>
          <w:rFonts w:ascii="Agency FB" w:hAnsi="Agency FB"/>
          <w:szCs w:val="6"/>
          <w:lang w:val="en-US"/>
          <w:rPrChange w:id="2430" w:author="01-134212-149" w:date="2022-06-22T21:16:00Z">
            <w:rPr>
              <w:ins w:id="2431" w:author="01-134212-149" w:date="2022-06-22T20:03:00Z"/>
              <w:rFonts w:ascii="Agency FB" w:hAnsi="Agency FB"/>
              <w:sz w:val="28"/>
              <w:szCs w:val="6"/>
              <w:lang w:val="en-US"/>
            </w:rPr>
          </w:rPrChange>
        </w:rPr>
      </w:pPr>
      <w:ins w:id="2432" w:author="01-134212-149" w:date="2022-06-22T20:03:00Z">
        <w:r w:rsidRPr="000B79B6">
          <w:rPr>
            <w:rFonts w:ascii="Agency FB" w:hAnsi="Agency FB"/>
            <w:szCs w:val="6"/>
            <w:lang w:val="en-US"/>
            <w:rPrChange w:id="2433" w:author="01-134212-149" w:date="2022-06-22T21:16:00Z">
              <w:rPr>
                <w:rFonts w:ascii="Agency FB" w:hAnsi="Agency FB"/>
                <w:sz w:val="28"/>
                <w:szCs w:val="6"/>
                <w:lang w:val="en-US"/>
              </w:rPr>
            </w:rPrChange>
          </w:rPr>
          <w:tab/>
        </w:r>
        <w:r w:rsidRPr="000B79B6">
          <w:rPr>
            <w:rFonts w:ascii="Agency FB" w:hAnsi="Agency FB"/>
            <w:szCs w:val="6"/>
            <w:lang w:val="en-US"/>
            <w:rPrChange w:id="2434" w:author="01-134212-149" w:date="2022-06-22T21:16:00Z">
              <w:rPr>
                <w:rFonts w:ascii="Agency FB" w:hAnsi="Agency FB"/>
                <w:sz w:val="28"/>
                <w:szCs w:val="6"/>
                <w:lang w:val="en-US"/>
              </w:rPr>
            </w:rPrChange>
          </w:rPr>
          <w:tab/>
        </w:r>
        <w:r w:rsidRPr="000B79B6">
          <w:rPr>
            <w:rFonts w:ascii="Agency FB" w:hAnsi="Agency FB"/>
            <w:szCs w:val="6"/>
            <w:lang w:val="en-US"/>
            <w:rPrChange w:id="2435" w:author="01-134212-149" w:date="2022-06-22T21:16:00Z">
              <w:rPr>
                <w:rFonts w:ascii="Agency FB" w:hAnsi="Agency FB"/>
                <w:sz w:val="28"/>
                <w:szCs w:val="6"/>
                <w:lang w:val="en-US"/>
              </w:rPr>
            </w:rPrChange>
          </w:rPr>
          <w:tab/>
          <w:t>if (Option == 2)</w:t>
        </w:r>
      </w:ins>
    </w:p>
    <w:p w14:paraId="61C53924" w14:textId="77777777" w:rsidR="007A5533" w:rsidRPr="000B79B6" w:rsidRDefault="007A5533" w:rsidP="007A5533">
      <w:pPr>
        <w:rPr>
          <w:ins w:id="2436" w:author="01-134212-149" w:date="2022-06-22T20:03:00Z"/>
          <w:rFonts w:ascii="Agency FB" w:hAnsi="Agency FB"/>
          <w:szCs w:val="6"/>
          <w:lang w:val="en-US"/>
          <w:rPrChange w:id="2437" w:author="01-134212-149" w:date="2022-06-22T21:16:00Z">
            <w:rPr>
              <w:ins w:id="2438" w:author="01-134212-149" w:date="2022-06-22T20:03:00Z"/>
              <w:rFonts w:ascii="Agency FB" w:hAnsi="Agency FB"/>
              <w:sz w:val="28"/>
              <w:szCs w:val="6"/>
              <w:lang w:val="en-US"/>
            </w:rPr>
          </w:rPrChange>
        </w:rPr>
      </w:pPr>
      <w:ins w:id="2439" w:author="01-134212-149" w:date="2022-06-22T20:03:00Z">
        <w:r w:rsidRPr="000B79B6">
          <w:rPr>
            <w:rFonts w:ascii="Agency FB" w:hAnsi="Agency FB"/>
            <w:szCs w:val="6"/>
            <w:lang w:val="en-US"/>
            <w:rPrChange w:id="2440" w:author="01-134212-149" w:date="2022-06-22T21:16:00Z">
              <w:rPr>
                <w:rFonts w:ascii="Agency FB" w:hAnsi="Agency FB"/>
                <w:sz w:val="28"/>
                <w:szCs w:val="6"/>
                <w:lang w:val="en-US"/>
              </w:rPr>
            </w:rPrChange>
          </w:rPr>
          <w:tab/>
        </w:r>
        <w:r w:rsidRPr="000B79B6">
          <w:rPr>
            <w:rFonts w:ascii="Agency FB" w:hAnsi="Agency FB"/>
            <w:szCs w:val="6"/>
            <w:lang w:val="en-US"/>
            <w:rPrChange w:id="2441" w:author="01-134212-149" w:date="2022-06-22T21:16:00Z">
              <w:rPr>
                <w:rFonts w:ascii="Agency FB" w:hAnsi="Agency FB"/>
                <w:sz w:val="28"/>
                <w:szCs w:val="6"/>
                <w:lang w:val="en-US"/>
              </w:rPr>
            </w:rPrChange>
          </w:rPr>
          <w:tab/>
        </w:r>
        <w:r w:rsidRPr="000B79B6">
          <w:rPr>
            <w:rFonts w:ascii="Agency FB" w:hAnsi="Agency FB"/>
            <w:szCs w:val="6"/>
            <w:lang w:val="en-US"/>
            <w:rPrChange w:id="2442" w:author="01-134212-149" w:date="2022-06-22T21:16:00Z">
              <w:rPr>
                <w:rFonts w:ascii="Agency FB" w:hAnsi="Agency FB"/>
                <w:sz w:val="28"/>
                <w:szCs w:val="6"/>
                <w:lang w:val="en-US"/>
              </w:rPr>
            </w:rPrChange>
          </w:rPr>
          <w:tab/>
          <w:t>{</w:t>
        </w:r>
      </w:ins>
    </w:p>
    <w:p w14:paraId="662E01C7" w14:textId="77777777" w:rsidR="007A5533" w:rsidRPr="000B79B6" w:rsidRDefault="007A5533" w:rsidP="007A5533">
      <w:pPr>
        <w:rPr>
          <w:ins w:id="2443" w:author="01-134212-149" w:date="2022-06-22T20:03:00Z"/>
          <w:rFonts w:ascii="Agency FB" w:hAnsi="Agency FB"/>
          <w:szCs w:val="6"/>
          <w:lang w:val="en-US"/>
          <w:rPrChange w:id="2444" w:author="01-134212-149" w:date="2022-06-22T21:16:00Z">
            <w:rPr>
              <w:ins w:id="2445" w:author="01-134212-149" w:date="2022-06-22T20:03:00Z"/>
              <w:rFonts w:ascii="Agency FB" w:hAnsi="Agency FB"/>
              <w:sz w:val="28"/>
              <w:szCs w:val="6"/>
              <w:lang w:val="en-US"/>
            </w:rPr>
          </w:rPrChange>
        </w:rPr>
      </w:pPr>
      <w:ins w:id="2446" w:author="01-134212-149" w:date="2022-06-22T20:03:00Z">
        <w:r w:rsidRPr="000B79B6">
          <w:rPr>
            <w:rFonts w:ascii="Agency FB" w:hAnsi="Agency FB"/>
            <w:szCs w:val="6"/>
            <w:lang w:val="en-US"/>
            <w:rPrChange w:id="2447" w:author="01-134212-149" w:date="2022-06-22T21:16:00Z">
              <w:rPr>
                <w:rFonts w:ascii="Agency FB" w:hAnsi="Agency FB"/>
                <w:sz w:val="28"/>
                <w:szCs w:val="6"/>
                <w:lang w:val="en-US"/>
              </w:rPr>
            </w:rPrChange>
          </w:rPr>
          <w:tab/>
        </w:r>
        <w:r w:rsidRPr="000B79B6">
          <w:rPr>
            <w:rFonts w:ascii="Agency FB" w:hAnsi="Agency FB"/>
            <w:szCs w:val="6"/>
            <w:lang w:val="en-US"/>
            <w:rPrChange w:id="2448" w:author="01-134212-149" w:date="2022-06-22T21:16:00Z">
              <w:rPr>
                <w:rFonts w:ascii="Agency FB" w:hAnsi="Agency FB"/>
                <w:sz w:val="28"/>
                <w:szCs w:val="6"/>
                <w:lang w:val="en-US"/>
              </w:rPr>
            </w:rPrChange>
          </w:rPr>
          <w:tab/>
        </w:r>
        <w:r w:rsidRPr="000B79B6">
          <w:rPr>
            <w:rFonts w:ascii="Agency FB" w:hAnsi="Agency FB"/>
            <w:szCs w:val="6"/>
            <w:lang w:val="en-US"/>
            <w:rPrChange w:id="2449" w:author="01-134212-149" w:date="2022-06-22T21:16:00Z">
              <w:rPr>
                <w:rFonts w:ascii="Agency FB" w:hAnsi="Agency FB"/>
                <w:sz w:val="28"/>
                <w:szCs w:val="6"/>
                <w:lang w:val="en-US"/>
              </w:rPr>
            </w:rPrChange>
          </w:rPr>
          <w:tab/>
        </w:r>
        <w:r w:rsidRPr="000B79B6">
          <w:rPr>
            <w:rFonts w:ascii="Agency FB" w:hAnsi="Agency FB"/>
            <w:szCs w:val="6"/>
            <w:lang w:val="en-US"/>
            <w:rPrChange w:id="2450" w:author="01-134212-149" w:date="2022-06-22T21:16:00Z">
              <w:rPr>
                <w:rFonts w:ascii="Agency FB" w:hAnsi="Agency FB"/>
                <w:sz w:val="28"/>
                <w:szCs w:val="6"/>
                <w:lang w:val="en-US"/>
              </w:rPr>
            </w:rPrChange>
          </w:rPr>
          <w:tab/>
          <w:t>displayAllRegularPatients();</w:t>
        </w:r>
      </w:ins>
    </w:p>
    <w:p w14:paraId="0E07181F" w14:textId="77777777" w:rsidR="007A5533" w:rsidRPr="000B79B6" w:rsidRDefault="007A5533" w:rsidP="007A5533">
      <w:pPr>
        <w:rPr>
          <w:ins w:id="2451" w:author="01-134212-149" w:date="2022-06-22T20:03:00Z"/>
          <w:rFonts w:ascii="Agency FB" w:hAnsi="Agency FB"/>
          <w:szCs w:val="6"/>
          <w:lang w:val="en-US"/>
          <w:rPrChange w:id="2452" w:author="01-134212-149" w:date="2022-06-22T21:16:00Z">
            <w:rPr>
              <w:ins w:id="2453" w:author="01-134212-149" w:date="2022-06-22T20:03:00Z"/>
              <w:rFonts w:ascii="Agency FB" w:hAnsi="Agency FB"/>
              <w:sz w:val="28"/>
              <w:szCs w:val="6"/>
              <w:lang w:val="en-US"/>
            </w:rPr>
          </w:rPrChange>
        </w:rPr>
      </w:pPr>
      <w:ins w:id="2454" w:author="01-134212-149" w:date="2022-06-22T20:03:00Z">
        <w:r w:rsidRPr="000B79B6">
          <w:rPr>
            <w:rFonts w:ascii="Agency FB" w:hAnsi="Agency FB"/>
            <w:szCs w:val="6"/>
            <w:lang w:val="en-US"/>
            <w:rPrChange w:id="2455" w:author="01-134212-149" w:date="2022-06-22T21:16:00Z">
              <w:rPr>
                <w:rFonts w:ascii="Agency FB" w:hAnsi="Agency FB"/>
                <w:sz w:val="28"/>
                <w:szCs w:val="6"/>
                <w:lang w:val="en-US"/>
              </w:rPr>
            </w:rPrChange>
          </w:rPr>
          <w:tab/>
        </w:r>
        <w:r w:rsidRPr="000B79B6">
          <w:rPr>
            <w:rFonts w:ascii="Agency FB" w:hAnsi="Agency FB"/>
            <w:szCs w:val="6"/>
            <w:lang w:val="en-US"/>
            <w:rPrChange w:id="2456" w:author="01-134212-149" w:date="2022-06-22T21:16:00Z">
              <w:rPr>
                <w:rFonts w:ascii="Agency FB" w:hAnsi="Agency FB"/>
                <w:sz w:val="28"/>
                <w:szCs w:val="6"/>
                <w:lang w:val="en-US"/>
              </w:rPr>
            </w:rPrChange>
          </w:rPr>
          <w:tab/>
        </w:r>
        <w:r w:rsidRPr="000B79B6">
          <w:rPr>
            <w:rFonts w:ascii="Agency FB" w:hAnsi="Agency FB"/>
            <w:szCs w:val="6"/>
            <w:lang w:val="en-US"/>
            <w:rPrChange w:id="2457" w:author="01-134212-149" w:date="2022-06-22T21:16:00Z">
              <w:rPr>
                <w:rFonts w:ascii="Agency FB" w:hAnsi="Agency FB"/>
                <w:sz w:val="28"/>
                <w:szCs w:val="6"/>
                <w:lang w:val="en-US"/>
              </w:rPr>
            </w:rPrChange>
          </w:rPr>
          <w:tab/>
          <w:t>}</w:t>
        </w:r>
      </w:ins>
    </w:p>
    <w:p w14:paraId="41351529" w14:textId="77777777" w:rsidR="007A5533" w:rsidRPr="000B79B6" w:rsidRDefault="007A5533" w:rsidP="007A5533">
      <w:pPr>
        <w:rPr>
          <w:ins w:id="2458" w:author="01-134212-149" w:date="2022-06-22T20:03:00Z"/>
          <w:rFonts w:ascii="Agency FB" w:hAnsi="Agency FB"/>
          <w:szCs w:val="6"/>
          <w:lang w:val="en-US"/>
          <w:rPrChange w:id="2459" w:author="01-134212-149" w:date="2022-06-22T21:16:00Z">
            <w:rPr>
              <w:ins w:id="2460" w:author="01-134212-149" w:date="2022-06-22T20:03:00Z"/>
              <w:rFonts w:ascii="Agency FB" w:hAnsi="Agency FB"/>
              <w:sz w:val="28"/>
              <w:szCs w:val="6"/>
              <w:lang w:val="en-US"/>
            </w:rPr>
          </w:rPrChange>
        </w:rPr>
      </w:pPr>
      <w:ins w:id="2461" w:author="01-134212-149" w:date="2022-06-22T20:03:00Z">
        <w:r w:rsidRPr="000B79B6">
          <w:rPr>
            <w:rFonts w:ascii="Agency FB" w:hAnsi="Agency FB"/>
            <w:szCs w:val="6"/>
            <w:lang w:val="en-US"/>
            <w:rPrChange w:id="2462" w:author="01-134212-149" w:date="2022-06-22T21:16:00Z">
              <w:rPr>
                <w:rFonts w:ascii="Agency FB" w:hAnsi="Agency FB"/>
                <w:sz w:val="28"/>
                <w:szCs w:val="6"/>
                <w:lang w:val="en-US"/>
              </w:rPr>
            </w:rPrChange>
          </w:rPr>
          <w:tab/>
        </w:r>
        <w:r w:rsidRPr="000B79B6">
          <w:rPr>
            <w:rFonts w:ascii="Agency FB" w:hAnsi="Agency FB"/>
            <w:szCs w:val="6"/>
            <w:lang w:val="en-US"/>
            <w:rPrChange w:id="2463" w:author="01-134212-149" w:date="2022-06-22T21:16:00Z">
              <w:rPr>
                <w:rFonts w:ascii="Agency FB" w:hAnsi="Agency FB"/>
                <w:sz w:val="28"/>
                <w:szCs w:val="6"/>
                <w:lang w:val="en-US"/>
              </w:rPr>
            </w:rPrChange>
          </w:rPr>
          <w:tab/>
        </w:r>
        <w:r w:rsidRPr="000B79B6">
          <w:rPr>
            <w:rFonts w:ascii="Agency FB" w:hAnsi="Agency FB"/>
            <w:szCs w:val="6"/>
            <w:lang w:val="en-US"/>
            <w:rPrChange w:id="2464" w:author="01-134212-149" w:date="2022-06-22T21:16:00Z">
              <w:rPr>
                <w:rFonts w:ascii="Agency FB" w:hAnsi="Agency FB"/>
                <w:sz w:val="28"/>
                <w:szCs w:val="6"/>
                <w:lang w:val="en-US"/>
              </w:rPr>
            </w:rPrChange>
          </w:rPr>
          <w:tab/>
          <w:t>if (Option == 3)</w:t>
        </w:r>
      </w:ins>
    </w:p>
    <w:p w14:paraId="2C798CB4" w14:textId="77777777" w:rsidR="007A5533" w:rsidRPr="000B79B6" w:rsidRDefault="007A5533" w:rsidP="007A5533">
      <w:pPr>
        <w:rPr>
          <w:ins w:id="2465" w:author="01-134212-149" w:date="2022-06-22T20:03:00Z"/>
          <w:rFonts w:ascii="Agency FB" w:hAnsi="Agency FB"/>
          <w:szCs w:val="6"/>
          <w:lang w:val="en-US"/>
          <w:rPrChange w:id="2466" w:author="01-134212-149" w:date="2022-06-22T21:16:00Z">
            <w:rPr>
              <w:ins w:id="2467" w:author="01-134212-149" w:date="2022-06-22T20:03:00Z"/>
              <w:rFonts w:ascii="Agency FB" w:hAnsi="Agency FB"/>
              <w:sz w:val="28"/>
              <w:szCs w:val="6"/>
              <w:lang w:val="en-US"/>
            </w:rPr>
          </w:rPrChange>
        </w:rPr>
      </w:pPr>
      <w:ins w:id="2468" w:author="01-134212-149" w:date="2022-06-22T20:03:00Z">
        <w:r w:rsidRPr="000B79B6">
          <w:rPr>
            <w:rFonts w:ascii="Agency FB" w:hAnsi="Agency FB"/>
            <w:szCs w:val="6"/>
            <w:lang w:val="en-US"/>
            <w:rPrChange w:id="2469" w:author="01-134212-149" w:date="2022-06-22T21:16:00Z">
              <w:rPr>
                <w:rFonts w:ascii="Agency FB" w:hAnsi="Agency FB"/>
                <w:sz w:val="28"/>
                <w:szCs w:val="6"/>
                <w:lang w:val="en-US"/>
              </w:rPr>
            </w:rPrChange>
          </w:rPr>
          <w:tab/>
        </w:r>
        <w:r w:rsidRPr="000B79B6">
          <w:rPr>
            <w:rFonts w:ascii="Agency FB" w:hAnsi="Agency FB"/>
            <w:szCs w:val="6"/>
            <w:lang w:val="en-US"/>
            <w:rPrChange w:id="2470" w:author="01-134212-149" w:date="2022-06-22T21:16:00Z">
              <w:rPr>
                <w:rFonts w:ascii="Agency FB" w:hAnsi="Agency FB"/>
                <w:sz w:val="28"/>
                <w:szCs w:val="6"/>
                <w:lang w:val="en-US"/>
              </w:rPr>
            </w:rPrChange>
          </w:rPr>
          <w:tab/>
        </w:r>
        <w:r w:rsidRPr="000B79B6">
          <w:rPr>
            <w:rFonts w:ascii="Agency FB" w:hAnsi="Agency FB"/>
            <w:szCs w:val="6"/>
            <w:lang w:val="en-US"/>
            <w:rPrChange w:id="2471" w:author="01-134212-149" w:date="2022-06-22T21:16:00Z">
              <w:rPr>
                <w:rFonts w:ascii="Agency FB" w:hAnsi="Agency FB"/>
                <w:sz w:val="28"/>
                <w:szCs w:val="6"/>
                <w:lang w:val="en-US"/>
              </w:rPr>
            </w:rPrChange>
          </w:rPr>
          <w:tab/>
          <w:t>{</w:t>
        </w:r>
      </w:ins>
    </w:p>
    <w:p w14:paraId="4E17A1D1" w14:textId="77777777" w:rsidR="007A5533" w:rsidRPr="000B79B6" w:rsidRDefault="007A5533" w:rsidP="007A5533">
      <w:pPr>
        <w:rPr>
          <w:ins w:id="2472" w:author="01-134212-149" w:date="2022-06-22T20:03:00Z"/>
          <w:rFonts w:ascii="Agency FB" w:hAnsi="Agency FB"/>
          <w:szCs w:val="6"/>
          <w:lang w:val="en-US"/>
          <w:rPrChange w:id="2473" w:author="01-134212-149" w:date="2022-06-22T21:16:00Z">
            <w:rPr>
              <w:ins w:id="2474" w:author="01-134212-149" w:date="2022-06-22T20:03:00Z"/>
              <w:rFonts w:ascii="Agency FB" w:hAnsi="Agency FB"/>
              <w:sz w:val="28"/>
              <w:szCs w:val="6"/>
              <w:lang w:val="en-US"/>
            </w:rPr>
          </w:rPrChange>
        </w:rPr>
      </w:pPr>
      <w:ins w:id="2475" w:author="01-134212-149" w:date="2022-06-22T20:03:00Z">
        <w:r w:rsidRPr="000B79B6">
          <w:rPr>
            <w:rFonts w:ascii="Agency FB" w:hAnsi="Agency FB"/>
            <w:szCs w:val="6"/>
            <w:lang w:val="en-US"/>
            <w:rPrChange w:id="2476" w:author="01-134212-149" w:date="2022-06-22T21:16:00Z">
              <w:rPr>
                <w:rFonts w:ascii="Agency FB" w:hAnsi="Agency FB"/>
                <w:sz w:val="28"/>
                <w:szCs w:val="6"/>
                <w:lang w:val="en-US"/>
              </w:rPr>
            </w:rPrChange>
          </w:rPr>
          <w:tab/>
        </w:r>
        <w:r w:rsidRPr="000B79B6">
          <w:rPr>
            <w:rFonts w:ascii="Agency FB" w:hAnsi="Agency FB"/>
            <w:szCs w:val="6"/>
            <w:lang w:val="en-US"/>
            <w:rPrChange w:id="2477" w:author="01-134212-149" w:date="2022-06-22T21:16:00Z">
              <w:rPr>
                <w:rFonts w:ascii="Agency FB" w:hAnsi="Agency FB"/>
                <w:sz w:val="28"/>
                <w:szCs w:val="6"/>
                <w:lang w:val="en-US"/>
              </w:rPr>
            </w:rPrChange>
          </w:rPr>
          <w:tab/>
        </w:r>
        <w:r w:rsidRPr="000B79B6">
          <w:rPr>
            <w:rFonts w:ascii="Agency FB" w:hAnsi="Agency FB"/>
            <w:szCs w:val="6"/>
            <w:lang w:val="en-US"/>
            <w:rPrChange w:id="2478" w:author="01-134212-149" w:date="2022-06-22T21:16:00Z">
              <w:rPr>
                <w:rFonts w:ascii="Agency FB" w:hAnsi="Agency FB"/>
                <w:sz w:val="28"/>
                <w:szCs w:val="6"/>
                <w:lang w:val="en-US"/>
              </w:rPr>
            </w:rPrChange>
          </w:rPr>
          <w:tab/>
        </w:r>
        <w:r w:rsidRPr="000B79B6">
          <w:rPr>
            <w:rFonts w:ascii="Agency FB" w:hAnsi="Agency FB"/>
            <w:szCs w:val="6"/>
            <w:lang w:val="en-US"/>
            <w:rPrChange w:id="2479" w:author="01-134212-149" w:date="2022-06-22T21:16:00Z">
              <w:rPr>
                <w:rFonts w:ascii="Agency FB" w:hAnsi="Agency FB"/>
                <w:sz w:val="28"/>
                <w:szCs w:val="6"/>
                <w:lang w:val="en-US"/>
              </w:rPr>
            </w:rPrChange>
          </w:rPr>
          <w:tab/>
          <w:t>RegulardisplayByName();</w:t>
        </w:r>
      </w:ins>
    </w:p>
    <w:p w14:paraId="7BA7B340" w14:textId="77777777" w:rsidR="007A5533" w:rsidRPr="000B79B6" w:rsidRDefault="007A5533" w:rsidP="007A5533">
      <w:pPr>
        <w:rPr>
          <w:ins w:id="2480" w:author="01-134212-149" w:date="2022-06-22T20:03:00Z"/>
          <w:rFonts w:ascii="Agency FB" w:hAnsi="Agency FB"/>
          <w:szCs w:val="6"/>
          <w:lang w:val="en-US"/>
          <w:rPrChange w:id="2481" w:author="01-134212-149" w:date="2022-06-22T21:16:00Z">
            <w:rPr>
              <w:ins w:id="2482" w:author="01-134212-149" w:date="2022-06-22T20:03:00Z"/>
              <w:rFonts w:ascii="Agency FB" w:hAnsi="Agency FB"/>
              <w:sz w:val="28"/>
              <w:szCs w:val="6"/>
              <w:lang w:val="en-US"/>
            </w:rPr>
          </w:rPrChange>
        </w:rPr>
      </w:pPr>
      <w:ins w:id="2483" w:author="01-134212-149" w:date="2022-06-22T20:03:00Z">
        <w:r w:rsidRPr="000B79B6">
          <w:rPr>
            <w:rFonts w:ascii="Agency FB" w:hAnsi="Agency FB"/>
            <w:szCs w:val="6"/>
            <w:lang w:val="en-US"/>
            <w:rPrChange w:id="2484" w:author="01-134212-149" w:date="2022-06-22T21:16:00Z">
              <w:rPr>
                <w:rFonts w:ascii="Agency FB" w:hAnsi="Agency FB"/>
                <w:sz w:val="28"/>
                <w:szCs w:val="6"/>
                <w:lang w:val="en-US"/>
              </w:rPr>
            </w:rPrChange>
          </w:rPr>
          <w:tab/>
        </w:r>
        <w:r w:rsidRPr="000B79B6">
          <w:rPr>
            <w:rFonts w:ascii="Agency FB" w:hAnsi="Agency FB"/>
            <w:szCs w:val="6"/>
            <w:lang w:val="en-US"/>
            <w:rPrChange w:id="2485" w:author="01-134212-149" w:date="2022-06-22T21:16:00Z">
              <w:rPr>
                <w:rFonts w:ascii="Agency FB" w:hAnsi="Agency FB"/>
                <w:sz w:val="28"/>
                <w:szCs w:val="6"/>
                <w:lang w:val="en-US"/>
              </w:rPr>
            </w:rPrChange>
          </w:rPr>
          <w:tab/>
        </w:r>
        <w:r w:rsidRPr="000B79B6">
          <w:rPr>
            <w:rFonts w:ascii="Agency FB" w:hAnsi="Agency FB"/>
            <w:szCs w:val="6"/>
            <w:lang w:val="en-US"/>
            <w:rPrChange w:id="2486" w:author="01-134212-149" w:date="2022-06-22T21:16:00Z">
              <w:rPr>
                <w:rFonts w:ascii="Agency FB" w:hAnsi="Agency FB"/>
                <w:sz w:val="28"/>
                <w:szCs w:val="6"/>
                <w:lang w:val="en-US"/>
              </w:rPr>
            </w:rPrChange>
          </w:rPr>
          <w:tab/>
          <w:t>}</w:t>
        </w:r>
      </w:ins>
    </w:p>
    <w:p w14:paraId="6B94A6C4" w14:textId="77777777" w:rsidR="007A5533" w:rsidRPr="000B79B6" w:rsidRDefault="007A5533" w:rsidP="007A5533">
      <w:pPr>
        <w:rPr>
          <w:ins w:id="2487" w:author="01-134212-149" w:date="2022-06-22T20:03:00Z"/>
          <w:rFonts w:ascii="Agency FB" w:hAnsi="Agency FB"/>
          <w:szCs w:val="6"/>
          <w:lang w:val="en-US"/>
          <w:rPrChange w:id="2488" w:author="01-134212-149" w:date="2022-06-22T21:16:00Z">
            <w:rPr>
              <w:ins w:id="2489" w:author="01-134212-149" w:date="2022-06-22T20:03:00Z"/>
              <w:rFonts w:ascii="Agency FB" w:hAnsi="Agency FB"/>
              <w:sz w:val="28"/>
              <w:szCs w:val="6"/>
              <w:lang w:val="en-US"/>
            </w:rPr>
          </w:rPrChange>
        </w:rPr>
      </w:pPr>
      <w:ins w:id="2490" w:author="01-134212-149" w:date="2022-06-22T20:03:00Z">
        <w:r w:rsidRPr="000B79B6">
          <w:rPr>
            <w:rFonts w:ascii="Agency FB" w:hAnsi="Agency FB"/>
            <w:szCs w:val="6"/>
            <w:lang w:val="en-US"/>
            <w:rPrChange w:id="2491" w:author="01-134212-149" w:date="2022-06-22T21:16:00Z">
              <w:rPr>
                <w:rFonts w:ascii="Agency FB" w:hAnsi="Agency FB"/>
                <w:sz w:val="28"/>
                <w:szCs w:val="6"/>
                <w:lang w:val="en-US"/>
              </w:rPr>
            </w:rPrChange>
          </w:rPr>
          <w:tab/>
        </w:r>
        <w:r w:rsidRPr="000B79B6">
          <w:rPr>
            <w:rFonts w:ascii="Agency FB" w:hAnsi="Agency FB"/>
            <w:szCs w:val="6"/>
            <w:lang w:val="en-US"/>
            <w:rPrChange w:id="2492" w:author="01-134212-149" w:date="2022-06-22T21:16:00Z">
              <w:rPr>
                <w:rFonts w:ascii="Agency FB" w:hAnsi="Agency FB"/>
                <w:sz w:val="28"/>
                <w:szCs w:val="6"/>
                <w:lang w:val="en-US"/>
              </w:rPr>
            </w:rPrChange>
          </w:rPr>
          <w:tab/>
        </w:r>
        <w:r w:rsidRPr="000B79B6">
          <w:rPr>
            <w:rFonts w:ascii="Agency FB" w:hAnsi="Agency FB"/>
            <w:szCs w:val="6"/>
            <w:lang w:val="en-US"/>
            <w:rPrChange w:id="2493" w:author="01-134212-149" w:date="2022-06-22T21:16:00Z">
              <w:rPr>
                <w:rFonts w:ascii="Agency FB" w:hAnsi="Agency FB"/>
                <w:sz w:val="28"/>
                <w:szCs w:val="6"/>
                <w:lang w:val="en-US"/>
              </w:rPr>
            </w:rPrChange>
          </w:rPr>
          <w:tab/>
          <w:t>if (Option == 4)</w:t>
        </w:r>
      </w:ins>
    </w:p>
    <w:p w14:paraId="40CEAB9C" w14:textId="77777777" w:rsidR="007A5533" w:rsidRPr="000B79B6" w:rsidRDefault="007A5533" w:rsidP="007A5533">
      <w:pPr>
        <w:rPr>
          <w:ins w:id="2494" w:author="01-134212-149" w:date="2022-06-22T20:03:00Z"/>
          <w:rFonts w:ascii="Agency FB" w:hAnsi="Agency FB"/>
          <w:szCs w:val="6"/>
          <w:lang w:val="en-US"/>
          <w:rPrChange w:id="2495" w:author="01-134212-149" w:date="2022-06-22T21:16:00Z">
            <w:rPr>
              <w:ins w:id="2496" w:author="01-134212-149" w:date="2022-06-22T20:03:00Z"/>
              <w:rFonts w:ascii="Agency FB" w:hAnsi="Agency FB"/>
              <w:sz w:val="28"/>
              <w:szCs w:val="6"/>
              <w:lang w:val="en-US"/>
            </w:rPr>
          </w:rPrChange>
        </w:rPr>
      </w:pPr>
      <w:ins w:id="2497" w:author="01-134212-149" w:date="2022-06-22T20:03:00Z">
        <w:r w:rsidRPr="000B79B6">
          <w:rPr>
            <w:rFonts w:ascii="Agency FB" w:hAnsi="Agency FB"/>
            <w:szCs w:val="6"/>
            <w:lang w:val="en-US"/>
            <w:rPrChange w:id="2498" w:author="01-134212-149" w:date="2022-06-22T21:16:00Z">
              <w:rPr>
                <w:rFonts w:ascii="Agency FB" w:hAnsi="Agency FB"/>
                <w:sz w:val="28"/>
                <w:szCs w:val="6"/>
                <w:lang w:val="en-US"/>
              </w:rPr>
            </w:rPrChange>
          </w:rPr>
          <w:tab/>
        </w:r>
        <w:r w:rsidRPr="000B79B6">
          <w:rPr>
            <w:rFonts w:ascii="Agency FB" w:hAnsi="Agency FB"/>
            <w:szCs w:val="6"/>
            <w:lang w:val="en-US"/>
            <w:rPrChange w:id="2499" w:author="01-134212-149" w:date="2022-06-22T21:16:00Z">
              <w:rPr>
                <w:rFonts w:ascii="Agency FB" w:hAnsi="Agency FB"/>
                <w:sz w:val="28"/>
                <w:szCs w:val="6"/>
                <w:lang w:val="en-US"/>
              </w:rPr>
            </w:rPrChange>
          </w:rPr>
          <w:tab/>
        </w:r>
        <w:r w:rsidRPr="000B79B6">
          <w:rPr>
            <w:rFonts w:ascii="Agency FB" w:hAnsi="Agency FB"/>
            <w:szCs w:val="6"/>
            <w:lang w:val="en-US"/>
            <w:rPrChange w:id="2500" w:author="01-134212-149" w:date="2022-06-22T21:16:00Z">
              <w:rPr>
                <w:rFonts w:ascii="Agency FB" w:hAnsi="Agency FB"/>
                <w:sz w:val="28"/>
                <w:szCs w:val="6"/>
                <w:lang w:val="en-US"/>
              </w:rPr>
            </w:rPrChange>
          </w:rPr>
          <w:tab/>
          <w:t>{</w:t>
        </w:r>
      </w:ins>
    </w:p>
    <w:p w14:paraId="539A43A2" w14:textId="77777777" w:rsidR="007A5533" w:rsidRPr="000B79B6" w:rsidRDefault="007A5533" w:rsidP="007A5533">
      <w:pPr>
        <w:rPr>
          <w:ins w:id="2501" w:author="01-134212-149" w:date="2022-06-22T20:03:00Z"/>
          <w:rFonts w:ascii="Agency FB" w:hAnsi="Agency FB"/>
          <w:szCs w:val="6"/>
          <w:lang w:val="en-US"/>
          <w:rPrChange w:id="2502" w:author="01-134212-149" w:date="2022-06-22T21:16:00Z">
            <w:rPr>
              <w:ins w:id="2503" w:author="01-134212-149" w:date="2022-06-22T20:03:00Z"/>
              <w:rFonts w:ascii="Agency FB" w:hAnsi="Agency FB"/>
              <w:sz w:val="28"/>
              <w:szCs w:val="6"/>
              <w:lang w:val="en-US"/>
            </w:rPr>
          </w:rPrChange>
        </w:rPr>
      </w:pPr>
      <w:ins w:id="2504" w:author="01-134212-149" w:date="2022-06-22T20:03:00Z">
        <w:r w:rsidRPr="000B79B6">
          <w:rPr>
            <w:rFonts w:ascii="Agency FB" w:hAnsi="Agency FB"/>
            <w:szCs w:val="6"/>
            <w:lang w:val="en-US"/>
            <w:rPrChange w:id="2505" w:author="01-134212-149" w:date="2022-06-22T21:16:00Z">
              <w:rPr>
                <w:rFonts w:ascii="Agency FB" w:hAnsi="Agency FB"/>
                <w:sz w:val="28"/>
                <w:szCs w:val="6"/>
                <w:lang w:val="en-US"/>
              </w:rPr>
            </w:rPrChange>
          </w:rPr>
          <w:tab/>
        </w:r>
        <w:r w:rsidRPr="000B79B6">
          <w:rPr>
            <w:rFonts w:ascii="Agency FB" w:hAnsi="Agency FB"/>
            <w:szCs w:val="6"/>
            <w:lang w:val="en-US"/>
            <w:rPrChange w:id="2506" w:author="01-134212-149" w:date="2022-06-22T21:16:00Z">
              <w:rPr>
                <w:rFonts w:ascii="Agency FB" w:hAnsi="Agency FB"/>
                <w:sz w:val="28"/>
                <w:szCs w:val="6"/>
                <w:lang w:val="en-US"/>
              </w:rPr>
            </w:rPrChange>
          </w:rPr>
          <w:tab/>
        </w:r>
        <w:r w:rsidRPr="000B79B6">
          <w:rPr>
            <w:rFonts w:ascii="Agency FB" w:hAnsi="Agency FB"/>
            <w:szCs w:val="6"/>
            <w:lang w:val="en-US"/>
            <w:rPrChange w:id="2507" w:author="01-134212-149" w:date="2022-06-22T21:16:00Z">
              <w:rPr>
                <w:rFonts w:ascii="Agency FB" w:hAnsi="Agency FB"/>
                <w:sz w:val="28"/>
                <w:szCs w:val="6"/>
                <w:lang w:val="en-US"/>
              </w:rPr>
            </w:rPrChange>
          </w:rPr>
          <w:tab/>
        </w:r>
        <w:r w:rsidRPr="000B79B6">
          <w:rPr>
            <w:rFonts w:ascii="Agency FB" w:hAnsi="Agency FB"/>
            <w:szCs w:val="6"/>
            <w:lang w:val="en-US"/>
            <w:rPrChange w:id="2508" w:author="01-134212-149" w:date="2022-06-22T21:16:00Z">
              <w:rPr>
                <w:rFonts w:ascii="Agency FB" w:hAnsi="Agency FB"/>
                <w:sz w:val="28"/>
                <w:szCs w:val="6"/>
                <w:lang w:val="en-US"/>
              </w:rPr>
            </w:rPrChange>
          </w:rPr>
          <w:tab/>
          <w:t>CoronaDisplayByName();</w:t>
        </w:r>
      </w:ins>
    </w:p>
    <w:p w14:paraId="60216E06" w14:textId="77777777" w:rsidR="007A5533" w:rsidRPr="000B79B6" w:rsidRDefault="007A5533" w:rsidP="007A5533">
      <w:pPr>
        <w:rPr>
          <w:ins w:id="2509" w:author="01-134212-149" w:date="2022-06-22T20:03:00Z"/>
          <w:rFonts w:ascii="Agency FB" w:hAnsi="Agency FB"/>
          <w:szCs w:val="6"/>
          <w:lang w:val="en-US"/>
          <w:rPrChange w:id="2510" w:author="01-134212-149" w:date="2022-06-22T21:16:00Z">
            <w:rPr>
              <w:ins w:id="2511" w:author="01-134212-149" w:date="2022-06-22T20:03:00Z"/>
              <w:rFonts w:ascii="Agency FB" w:hAnsi="Agency FB"/>
              <w:sz w:val="28"/>
              <w:szCs w:val="6"/>
              <w:lang w:val="en-US"/>
            </w:rPr>
          </w:rPrChange>
        </w:rPr>
      </w:pPr>
      <w:ins w:id="2512" w:author="01-134212-149" w:date="2022-06-22T20:03:00Z">
        <w:r w:rsidRPr="000B79B6">
          <w:rPr>
            <w:rFonts w:ascii="Agency FB" w:hAnsi="Agency FB"/>
            <w:szCs w:val="6"/>
            <w:lang w:val="en-US"/>
            <w:rPrChange w:id="2513" w:author="01-134212-149" w:date="2022-06-22T21:16:00Z">
              <w:rPr>
                <w:rFonts w:ascii="Agency FB" w:hAnsi="Agency FB"/>
                <w:sz w:val="28"/>
                <w:szCs w:val="6"/>
                <w:lang w:val="en-US"/>
              </w:rPr>
            </w:rPrChange>
          </w:rPr>
          <w:tab/>
        </w:r>
        <w:r w:rsidRPr="000B79B6">
          <w:rPr>
            <w:rFonts w:ascii="Agency FB" w:hAnsi="Agency FB"/>
            <w:szCs w:val="6"/>
            <w:lang w:val="en-US"/>
            <w:rPrChange w:id="2514" w:author="01-134212-149" w:date="2022-06-22T21:16:00Z">
              <w:rPr>
                <w:rFonts w:ascii="Agency FB" w:hAnsi="Agency FB"/>
                <w:sz w:val="28"/>
                <w:szCs w:val="6"/>
                <w:lang w:val="en-US"/>
              </w:rPr>
            </w:rPrChange>
          </w:rPr>
          <w:tab/>
        </w:r>
        <w:r w:rsidRPr="000B79B6">
          <w:rPr>
            <w:rFonts w:ascii="Agency FB" w:hAnsi="Agency FB"/>
            <w:szCs w:val="6"/>
            <w:lang w:val="en-US"/>
            <w:rPrChange w:id="2515" w:author="01-134212-149" w:date="2022-06-22T21:16:00Z">
              <w:rPr>
                <w:rFonts w:ascii="Agency FB" w:hAnsi="Agency FB"/>
                <w:sz w:val="28"/>
                <w:szCs w:val="6"/>
                <w:lang w:val="en-US"/>
              </w:rPr>
            </w:rPrChange>
          </w:rPr>
          <w:tab/>
          <w:t>}</w:t>
        </w:r>
      </w:ins>
    </w:p>
    <w:p w14:paraId="7D86C3A7" w14:textId="77777777" w:rsidR="007A5533" w:rsidRPr="000B79B6" w:rsidRDefault="007A5533" w:rsidP="007A5533">
      <w:pPr>
        <w:rPr>
          <w:ins w:id="2516" w:author="01-134212-149" w:date="2022-06-22T20:03:00Z"/>
          <w:rFonts w:ascii="Agency FB" w:hAnsi="Agency FB"/>
          <w:szCs w:val="6"/>
          <w:lang w:val="en-US"/>
          <w:rPrChange w:id="2517" w:author="01-134212-149" w:date="2022-06-22T21:16:00Z">
            <w:rPr>
              <w:ins w:id="2518" w:author="01-134212-149" w:date="2022-06-22T20:03:00Z"/>
              <w:rFonts w:ascii="Agency FB" w:hAnsi="Agency FB"/>
              <w:sz w:val="28"/>
              <w:szCs w:val="6"/>
              <w:lang w:val="en-US"/>
            </w:rPr>
          </w:rPrChange>
        </w:rPr>
      </w:pPr>
    </w:p>
    <w:p w14:paraId="360CD7F4" w14:textId="77777777" w:rsidR="007A5533" w:rsidRPr="000B79B6" w:rsidRDefault="007A5533" w:rsidP="007A5533">
      <w:pPr>
        <w:rPr>
          <w:ins w:id="2519" w:author="01-134212-149" w:date="2022-06-22T20:03:00Z"/>
          <w:rFonts w:ascii="Agency FB" w:hAnsi="Agency FB"/>
          <w:szCs w:val="6"/>
          <w:lang w:val="en-US"/>
          <w:rPrChange w:id="2520" w:author="01-134212-149" w:date="2022-06-22T21:16:00Z">
            <w:rPr>
              <w:ins w:id="2521" w:author="01-134212-149" w:date="2022-06-22T20:03:00Z"/>
              <w:rFonts w:ascii="Agency FB" w:hAnsi="Agency FB"/>
              <w:sz w:val="28"/>
              <w:szCs w:val="6"/>
              <w:lang w:val="en-US"/>
            </w:rPr>
          </w:rPrChange>
        </w:rPr>
      </w:pPr>
      <w:ins w:id="2522" w:author="01-134212-149" w:date="2022-06-22T20:03:00Z">
        <w:r w:rsidRPr="000B79B6">
          <w:rPr>
            <w:rFonts w:ascii="Agency FB" w:hAnsi="Agency FB"/>
            <w:szCs w:val="6"/>
            <w:lang w:val="en-US"/>
            <w:rPrChange w:id="2523" w:author="01-134212-149" w:date="2022-06-22T21:16:00Z">
              <w:rPr>
                <w:rFonts w:ascii="Agency FB" w:hAnsi="Agency FB"/>
                <w:sz w:val="28"/>
                <w:szCs w:val="6"/>
                <w:lang w:val="en-US"/>
              </w:rPr>
            </w:rPrChange>
          </w:rPr>
          <w:tab/>
        </w:r>
        <w:r w:rsidRPr="000B79B6">
          <w:rPr>
            <w:rFonts w:ascii="Agency FB" w:hAnsi="Agency FB"/>
            <w:szCs w:val="6"/>
            <w:lang w:val="en-US"/>
            <w:rPrChange w:id="2524" w:author="01-134212-149" w:date="2022-06-22T21:16:00Z">
              <w:rPr>
                <w:rFonts w:ascii="Agency FB" w:hAnsi="Agency FB"/>
                <w:sz w:val="28"/>
                <w:szCs w:val="6"/>
                <w:lang w:val="en-US"/>
              </w:rPr>
            </w:rPrChange>
          </w:rPr>
          <w:tab/>
        </w:r>
        <w:r w:rsidRPr="000B79B6">
          <w:rPr>
            <w:rFonts w:ascii="Agency FB" w:hAnsi="Agency FB"/>
            <w:szCs w:val="6"/>
            <w:lang w:val="en-US"/>
            <w:rPrChange w:id="2525" w:author="01-134212-149" w:date="2022-06-22T21:16:00Z">
              <w:rPr>
                <w:rFonts w:ascii="Agency FB" w:hAnsi="Agency FB"/>
                <w:sz w:val="28"/>
                <w:szCs w:val="6"/>
                <w:lang w:val="en-US"/>
              </w:rPr>
            </w:rPrChange>
          </w:rPr>
          <w:tab/>
          <w:t>if (Option &lt; 1 || Option &gt; 5)</w:t>
        </w:r>
      </w:ins>
    </w:p>
    <w:p w14:paraId="25C56FE7" w14:textId="77777777" w:rsidR="007A5533" w:rsidRPr="000B79B6" w:rsidRDefault="007A5533" w:rsidP="007A5533">
      <w:pPr>
        <w:rPr>
          <w:ins w:id="2526" w:author="01-134212-149" w:date="2022-06-22T20:03:00Z"/>
          <w:rFonts w:ascii="Agency FB" w:hAnsi="Agency FB"/>
          <w:szCs w:val="6"/>
          <w:lang w:val="en-US"/>
          <w:rPrChange w:id="2527" w:author="01-134212-149" w:date="2022-06-22T21:16:00Z">
            <w:rPr>
              <w:ins w:id="2528" w:author="01-134212-149" w:date="2022-06-22T20:03:00Z"/>
              <w:rFonts w:ascii="Agency FB" w:hAnsi="Agency FB"/>
              <w:sz w:val="28"/>
              <w:szCs w:val="6"/>
              <w:lang w:val="en-US"/>
            </w:rPr>
          </w:rPrChange>
        </w:rPr>
      </w:pPr>
      <w:ins w:id="2529" w:author="01-134212-149" w:date="2022-06-22T20:03:00Z">
        <w:r w:rsidRPr="000B79B6">
          <w:rPr>
            <w:rFonts w:ascii="Agency FB" w:hAnsi="Agency FB"/>
            <w:szCs w:val="6"/>
            <w:lang w:val="en-US"/>
            <w:rPrChange w:id="2530" w:author="01-134212-149" w:date="2022-06-22T21:16:00Z">
              <w:rPr>
                <w:rFonts w:ascii="Agency FB" w:hAnsi="Agency FB"/>
                <w:sz w:val="28"/>
                <w:szCs w:val="6"/>
                <w:lang w:val="en-US"/>
              </w:rPr>
            </w:rPrChange>
          </w:rPr>
          <w:tab/>
        </w:r>
        <w:r w:rsidRPr="000B79B6">
          <w:rPr>
            <w:rFonts w:ascii="Agency FB" w:hAnsi="Agency FB"/>
            <w:szCs w:val="6"/>
            <w:lang w:val="en-US"/>
            <w:rPrChange w:id="2531" w:author="01-134212-149" w:date="2022-06-22T21:16:00Z">
              <w:rPr>
                <w:rFonts w:ascii="Agency FB" w:hAnsi="Agency FB"/>
                <w:sz w:val="28"/>
                <w:szCs w:val="6"/>
                <w:lang w:val="en-US"/>
              </w:rPr>
            </w:rPrChange>
          </w:rPr>
          <w:tab/>
        </w:r>
        <w:r w:rsidRPr="000B79B6">
          <w:rPr>
            <w:rFonts w:ascii="Agency FB" w:hAnsi="Agency FB"/>
            <w:szCs w:val="6"/>
            <w:lang w:val="en-US"/>
            <w:rPrChange w:id="2532" w:author="01-134212-149" w:date="2022-06-22T21:16:00Z">
              <w:rPr>
                <w:rFonts w:ascii="Agency FB" w:hAnsi="Agency FB"/>
                <w:sz w:val="28"/>
                <w:szCs w:val="6"/>
                <w:lang w:val="en-US"/>
              </w:rPr>
            </w:rPrChange>
          </w:rPr>
          <w:tab/>
          <w:t>{</w:t>
        </w:r>
      </w:ins>
    </w:p>
    <w:p w14:paraId="2262B69A" w14:textId="77777777" w:rsidR="007A5533" w:rsidRPr="000B79B6" w:rsidRDefault="007A5533" w:rsidP="007A5533">
      <w:pPr>
        <w:rPr>
          <w:ins w:id="2533" w:author="01-134212-149" w:date="2022-06-22T20:03:00Z"/>
          <w:rFonts w:ascii="Agency FB" w:hAnsi="Agency FB"/>
          <w:szCs w:val="6"/>
          <w:lang w:val="en-US"/>
          <w:rPrChange w:id="2534" w:author="01-134212-149" w:date="2022-06-22T21:16:00Z">
            <w:rPr>
              <w:ins w:id="2535" w:author="01-134212-149" w:date="2022-06-22T20:03:00Z"/>
              <w:rFonts w:ascii="Agency FB" w:hAnsi="Agency FB"/>
              <w:sz w:val="28"/>
              <w:szCs w:val="6"/>
              <w:lang w:val="en-US"/>
            </w:rPr>
          </w:rPrChange>
        </w:rPr>
      </w:pPr>
      <w:ins w:id="2536" w:author="01-134212-149" w:date="2022-06-22T20:03:00Z">
        <w:r w:rsidRPr="000B79B6">
          <w:rPr>
            <w:rFonts w:ascii="Agency FB" w:hAnsi="Agency FB"/>
            <w:szCs w:val="6"/>
            <w:lang w:val="en-US"/>
            <w:rPrChange w:id="2537" w:author="01-134212-149" w:date="2022-06-22T21:16:00Z">
              <w:rPr>
                <w:rFonts w:ascii="Agency FB" w:hAnsi="Agency FB"/>
                <w:sz w:val="28"/>
                <w:szCs w:val="6"/>
                <w:lang w:val="en-US"/>
              </w:rPr>
            </w:rPrChange>
          </w:rPr>
          <w:tab/>
        </w:r>
        <w:r w:rsidRPr="000B79B6">
          <w:rPr>
            <w:rFonts w:ascii="Agency FB" w:hAnsi="Agency FB"/>
            <w:szCs w:val="6"/>
            <w:lang w:val="en-US"/>
            <w:rPrChange w:id="2538" w:author="01-134212-149" w:date="2022-06-22T21:16:00Z">
              <w:rPr>
                <w:rFonts w:ascii="Agency FB" w:hAnsi="Agency FB"/>
                <w:sz w:val="28"/>
                <w:szCs w:val="6"/>
                <w:lang w:val="en-US"/>
              </w:rPr>
            </w:rPrChange>
          </w:rPr>
          <w:tab/>
        </w:r>
        <w:r w:rsidRPr="000B79B6">
          <w:rPr>
            <w:rFonts w:ascii="Agency FB" w:hAnsi="Agency FB"/>
            <w:szCs w:val="6"/>
            <w:lang w:val="en-US"/>
            <w:rPrChange w:id="2539" w:author="01-134212-149" w:date="2022-06-22T21:16:00Z">
              <w:rPr>
                <w:rFonts w:ascii="Agency FB" w:hAnsi="Agency FB"/>
                <w:sz w:val="28"/>
                <w:szCs w:val="6"/>
                <w:lang w:val="en-US"/>
              </w:rPr>
            </w:rPrChange>
          </w:rPr>
          <w:tab/>
        </w:r>
        <w:r w:rsidRPr="000B79B6">
          <w:rPr>
            <w:rFonts w:ascii="Agency FB" w:hAnsi="Agency FB"/>
            <w:szCs w:val="6"/>
            <w:lang w:val="en-US"/>
            <w:rPrChange w:id="2540" w:author="01-134212-149" w:date="2022-06-22T21:16:00Z">
              <w:rPr>
                <w:rFonts w:ascii="Agency FB" w:hAnsi="Agency FB"/>
                <w:sz w:val="28"/>
                <w:szCs w:val="6"/>
                <w:lang w:val="en-US"/>
              </w:rPr>
            </w:rPrChange>
          </w:rPr>
          <w:tab/>
          <w:t>cout &lt;&lt; "\n\nIncorrect Choice\n";</w:t>
        </w:r>
      </w:ins>
    </w:p>
    <w:p w14:paraId="400408F0" w14:textId="77777777" w:rsidR="007A5533" w:rsidRPr="000B79B6" w:rsidRDefault="007A5533" w:rsidP="007A5533">
      <w:pPr>
        <w:rPr>
          <w:ins w:id="2541" w:author="01-134212-149" w:date="2022-06-22T20:03:00Z"/>
          <w:rFonts w:ascii="Agency FB" w:hAnsi="Agency FB"/>
          <w:szCs w:val="6"/>
          <w:lang w:val="en-US"/>
          <w:rPrChange w:id="2542" w:author="01-134212-149" w:date="2022-06-22T21:16:00Z">
            <w:rPr>
              <w:ins w:id="2543" w:author="01-134212-149" w:date="2022-06-22T20:03:00Z"/>
              <w:rFonts w:ascii="Agency FB" w:hAnsi="Agency FB"/>
              <w:sz w:val="28"/>
              <w:szCs w:val="6"/>
              <w:lang w:val="en-US"/>
            </w:rPr>
          </w:rPrChange>
        </w:rPr>
      </w:pPr>
    </w:p>
    <w:p w14:paraId="75D7B49A" w14:textId="77777777" w:rsidR="007A5533" w:rsidRPr="000B79B6" w:rsidRDefault="007A5533" w:rsidP="007A5533">
      <w:pPr>
        <w:rPr>
          <w:ins w:id="2544" w:author="01-134212-149" w:date="2022-06-22T20:03:00Z"/>
          <w:rFonts w:ascii="Agency FB" w:hAnsi="Agency FB"/>
          <w:szCs w:val="6"/>
          <w:lang w:val="en-US"/>
          <w:rPrChange w:id="2545" w:author="01-134212-149" w:date="2022-06-22T21:16:00Z">
            <w:rPr>
              <w:ins w:id="2546" w:author="01-134212-149" w:date="2022-06-22T20:03:00Z"/>
              <w:rFonts w:ascii="Agency FB" w:hAnsi="Agency FB"/>
              <w:sz w:val="28"/>
              <w:szCs w:val="6"/>
              <w:lang w:val="en-US"/>
            </w:rPr>
          </w:rPrChange>
        </w:rPr>
      </w:pPr>
      <w:ins w:id="2547" w:author="01-134212-149" w:date="2022-06-22T20:03:00Z">
        <w:r w:rsidRPr="000B79B6">
          <w:rPr>
            <w:rFonts w:ascii="Agency FB" w:hAnsi="Agency FB"/>
            <w:szCs w:val="6"/>
            <w:lang w:val="en-US"/>
            <w:rPrChange w:id="2548" w:author="01-134212-149" w:date="2022-06-22T21:16:00Z">
              <w:rPr>
                <w:rFonts w:ascii="Agency FB" w:hAnsi="Agency FB"/>
                <w:sz w:val="28"/>
                <w:szCs w:val="6"/>
                <w:lang w:val="en-US"/>
              </w:rPr>
            </w:rPrChange>
          </w:rPr>
          <w:tab/>
        </w:r>
        <w:r w:rsidRPr="000B79B6">
          <w:rPr>
            <w:rFonts w:ascii="Agency FB" w:hAnsi="Agency FB"/>
            <w:szCs w:val="6"/>
            <w:lang w:val="en-US"/>
            <w:rPrChange w:id="2549" w:author="01-134212-149" w:date="2022-06-22T21:16:00Z">
              <w:rPr>
                <w:rFonts w:ascii="Agency FB" w:hAnsi="Agency FB"/>
                <w:sz w:val="28"/>
                <w:szCs w:val="6"/>
                <w:lang w:val="en-US"/>
              </w:rPr>
            </w:rPrChange>
          </w:rPr>
          <w:tab/>
        </w:r>
        <w:r w:rsidRPr="000B79B6">
          <w:rPr>
            <w:rFonts w:ascii="Agency FB" w:hAnsi="Agency FB"/>
            <w:szCs w:val="6"/>
            <w:lang w:val="en-US"/>
            <w:rPrChange w:id="2550" w:author="01-134212-149" w:date="2022-06-22T21:16:00Z">
              <w:rPr>
                <w:rFonts w:ascii="Agency FB" w:hAnsi="Agency FB"/>
                <w:sz w:val="28"/>
                <w:szCs w:val="6"/>
                <w:lang w:val="en-US"/>
              </w:rPr>
            </w:rPrChange>
          </w:rPr>
          <w:tab/>
          <w:t>}</w:t>
        </w:r>
      </w:ins>
    </w:p>
    <w:p w14:paraId="6F387AD8" w14:textId="77777777" w:rsidR="007A5533" w:rsidRPr="000B79B6" w:rsidRDefault="007A5533" w:rsidP="007A5533">
      <w:pPr>
        <w:rPr>
          <w:ins w:id="2551" w:author="01-134212-149" w:date="2022-06-22T20:03:00Z"/>
          <w:rFonts w:ascii="Agency FB" w:hAnsi="Agency FB"/>
          <w:szCs w:val="6"/>
          <w:lang w:val="en-US"/>
          <w:rPrChange w:id="2552" w:author="01-134212-149" w:date="2022-06-22T21:16:00Z">
            <w:rPr>
              <w:ins w:id="2553" w:author="01-134212-149" w:date="2022-06-22T20:03:00Z"/>
              <w:rFonts w:ascii="Agency FB" w:hAnsi="Agency FB"/>
              <w:sz w:val="28"/>
              <w:szCs w:val="6"/>
              <w:lang w:val="en-US"/>
            </w:rPr>
          </w:rPrChange>
        </w:rPr>
      </w:pPr>
      <w:ins w:id="2554" w:author="01-134212-149" w:date="2022-06-22T20:03:00Z">
        <w:r w:rsidRPr="000B79B6">
          <w:rPr>
            <w:rFonts w:ascii="Agency FB" w:hAnsi="Agency FB"/>
            <w:szCs w:val="6"/>
            <w:lang w:val="en-US"/>
            <w:rPrChange w:id="2555" w:author="01-134212-149" w:date="2022-06-22T21:16:00Z">
              <w:rPr>
                <w:rFonts w:ascii="Agency FB" w:hAnsi="Agency FB"/>
                <w:sz w:val="28"/>
                <w:szCs w:val="6"/>
                <w:lang w:val="en-US"/>
              </w:rPr>
            </w:rPrChange>
          </w:rPr>
          <w:tab/>
        </w:r>
        <w:r w:rsidRPr="000B79B6">
          <w:rPr>
            <w:rFonts w:ascii="Agency FB" w:hAnsi="Agency FB"/>
            <w:szCs w:val="6"/>
            <w:lang w:val="en-US"/>
            <w:rPrChange w:id="2556" w:author="01-134212-149" w:date="2022-06-22T21:16:00Z">
              <w:rPr>
                <w:rFonts w:ascii="Agency FB" w:hAnsi="Agency FB"/>
                <w:sz w:val="28"/>
                <w:szCs w:val="6"/>
                <w:lang w:val="en-US"/>
              </w:rPr>
            </w:rPrChange>
          </w:rPr>
          <w:tab/>
        </w:r>
        <w:r w:rsidRPr="000B79B6">
          <w:rPr>
            <w:rFonts w:ascii="Agency FB" w:hAnsi="Agency FB"/>
            <w:szCs w:val="6"/>
            <w:lang w:val="en-US"/>
            <w:rPrChange w:id="2557" w:author="01-134212-149" w:date="2022-06-22T21:16:00Z">
              <w:rPr>
                <w:rFonts w:ascii="Agency FB" w:hAnsi="Agency FB"/>
                <w:sz w:val="28"/>
                <w:szCs w:val="6"/>
                <w:lang w:val="en-US"/>
              </w:rPr>
            </w:rPrChange>
          </w:rPr>
          <w:tab/>
          <w:t>system("pause");</w:t>
        </w:r>
      </w:ins>
    </w:p>
    <w:p w14:paraId="64CD96E5" w14:textId="77777777" w:rsidR="007A5533" w:rsidRPr="000B79B6" w:rsidRDefault="007A5533" w:rsidP="007A5533">
      <w:pPr>
        <w:rPr>
          <w:ins w:id="2558" w:author="01-134212-149" w:date="2022-06-22T20:03:00Z"/>
          <w:rFonts w:ascii="Agency FB" w:hAnsi="Agency FB"/>
          <w:szCs w:val="6"/>
          <w:lang w:val="en-US"/>
          <w:rPrChange w:id="2559" w:author="01-134212-149" w:date="2022-06-22T21:16:00Z">
            <w:rPr>
              <w:ins w:id="2560" w:author="01-134212-149" w:date="2022-06-22T20:03:00Z"/>
              <w:rFonts w:ascii="Agency FB" w:hAnsi="Agency FB"/>
              <w:sz w:val="28"/>
              <w:szCs w:val="6"/>
              <w:lang w:val="en-US"/>
            </w:rPr>
          </w:rPrChange>
        </w:rPr>
      </w:pPr>
      <w:ins w:id="2561" w:author="01-134212-149" w:date="2022-06-22T20:03:00Z">
        <w:r w:rsidRPr="000B79B6">
          <w:rPr>
            <w:rFonts w:ascii="Agency FB" w:hAnsi="Agency FB"/>
            <w:szCs w:val="6"/>
            <w:lang w:val="en-US"/>
            <w:rPrChange w:id="2562" w:author="01-134212-149" w:date="2022-06-22T21:16:00Z">
              <w:rPr>
                <w:rFonts w:ascii="Agency FB" w:hAnsi="Agency FB"/>
                <w:sz w:val="28"/>
                <w:szCs w:val="6"/>
                <w:lang w:val="en-US"/>
              </w:rPr>
            </w:rPrChange>
          </w:rPr>
          <w:tab/>
        </w:r>
        <w:r w:rsidRPr="000B79B6">
          <w:rPr>
            <w:rFonts w:ascii="Agency FB" w:hAnsi="Agency FB"/>
            <w:szCs w:val="6"/>
            <w:lang w:val="en-US"/>
            <w:rPrChange w:id="2563" w:author="01-134212-149" w:date="2022-06-22T21:16:00Z">
              <w:rPr>
                <w:rFonts w:ascii="Agency FB" w:hAnsi="Agency FB"/>
                <w:sz w:val="28"/>
                <w:szCs w:val="6"/>
                <w:lang w:val="en-US"/>
              </w:rPr>
            </w:rPrChange>
          </w:rPr>
          <w:tab/>
          <w:t>}</w:t>
        </w:r>
      </w:ins>
    </w:p>
    <w:p w14:paraId="3E22B4B8" w14:textId="77777777" w:rsidR="007A5533" w:rsidRPr="000B79B6" w:rsidRDefault="007A5533" w:rsidP="007A5533">
      <w:pPr>
        <w:rPr>
          <w:ins w:id="2564" w:author="01-134212-149" w:date="2022-06-22T20:03:00Z"/>
          <w:rFonts w:ascii="Agency FB" w:hAnsi="Agency FB"/>
          <w:szCs w:val="6"/>
          <w:lang w:val="en-US"/>
          <w:rPrChange w:id="2565" w:author="01-134212-149" w:date="2022-06-22T21:16:00Z">
            <w:rPr>
              <w:ins w:id="2566" w:author="01-134212-149" w:date="2022-06-22T20:03:00Z"/>
              <w:rFonts w:ascii="Agency FB" w:hAnsi="Agency FB"/>
              <w:sz w:val="28"/>
              <w:szCs w:val="6"/>
              <w:lang w:val="en-US"/>
            </w:rPr>
          </w:rPrChange>
        </w:rPr>
      </w:pPr>
      <w:ins w:id="2567" w:author="01-134212-149" w:date="2022-06-22T20:03:00Z">
        <w:r w:rsidRPr="000B79B6">
          <w:rPr>
            <w:rFonts w:ascii="Agency FB" w:hAnsi="Agency FB"/>
            <w:szCs w:val="6"/>
            <w:lang w:val="en-US"/>
            <w:rPrChange w:id="2568" w:author="01-134212-149" w:date="2022-06-22T21:16:00Z">
              <w:rPr>
                <w:rFonts w:ascii="Agency FB" w:hAnsi="Agency FB"/>
                <w:sz w:val="28"/>
                <w:szCs w:val="6"/>
                <w:lang w:val="en-US"/>
              </w:rPr>
            </w:rPrChange>
          </w:rPr>
          <w:tab/>
          <w:t>}</w:t>
        </w:r>
      </w:ins>
    </w:p>
    <w:p w14:paraId="547BD567" w14:textId="77777777" w:rsidR="007A5533" w:rsidRPr="000B79B6" w:rsidRDefault="007A5533" w:rsidP="007A5533">
      <w:pPr>
        <w:rPr>
          <w:ins w:id="2569" w:author="01-134212-149" w:date="2022-06-22T20:03:00Z"/>
          <w:rFonts w:ascii="Agency FB" w:hAnsi="Agency FB"/>
          <w:szCs w:val="6"/>
          <w:lang w:val="en-US"/>
          <w:rPrChange w:id="2570" w:author="01-134212-149" w:date="2022-06-22T21:16:00Z">
            <w:rPr>
              <w:ins w:id="2571" w:author="01-134212-149" w:date="2022-06-22T20:03:00Z"/>
              <w:rFonts w:ascii="Agency FB" w:hAnsi="Agency FB"/>
              <w:sz w:val="28"/>
              <w:szCs w:val="6"/>
              <w:lang w:val="en-US"/>
            </w:rPr>
          </w:rPrChange>
        </w:rPr>
      </w:pPr>
    </w:p>
    <w:p w14:paraId="2DB6B31A" w14:textId="77777777" w:rsidR="007A5533" w:rsidRPr="000B79B6" w:rsidRDefault="007A5533" w:rsidP="007A5533">
      <w:pPr>
        <w:rPr>
          <w:ins w:id="2572" w:author="01-134212-149" w:date="2022-06-22T20:03:00Z"/>
          <w:rFonts w:ascii="Agency FB" w:hAnsi="Agency FB"/>
          <w:szCs w:val="6"/>
          <w:lang w:val="en-US"/>
          <w:rPrChange w:id="2573" w:author="01-134212-149" w:date="2022-06-22T21:16:00Z">
            <w:rPr>
              <w:ins w:id="2574" w:author="01-134212-149" w:date="2022-06-22T20:03:00Z"/>
              <w:rFonts w:ascii="Agency FB" w:hAnsi="Agency FB"/>
              <w:sz w:val="28"/>
              <w:szCs w:val="6"/>
              <w:lang w:val="en-US"/>
            </w:rPr>
          </w:rPrChange>
        </w:rPr>
      </w:pPr>
      <w:ins w:id="2575" w:author="01-134212-149" w:date="2022-06-22T20:03:00Z">
        <w:r w:rsidRPr="000B79B6">
          <w:rPr>
            <w:rFonts w:ascii="Agency FB" w:hAnsi="Agency FB"/>
            <w:szCs w:val="6"/>
            <w:lang w:val="en-US"/>
            <w:rPrChange w:id="2576" w:author="01-134212-149" w:date="2022-06-22T21:16:00Z">
              <w:rPr>
                <w:rFonts w:ascii="Agency FB" w:hAnsi="Agency FB"/>
                <w:sz w:val="28"/>
                <w:szCs w:val="6"/>
                <w:lang w:val="en-US"/>
              </w:rPr>
            </w:rPrChange>
          </w:rPr>
          <w:tab/>
          <w:t xml:space="preserve">void updatePatientRecord()  //To updatae the record of any patient </w:t>
        </w:r>
      </w:ins>
    </w:p>
    <w:p w14:paraId="5501A863" w14:textId="77777777" w:rsidR="007A5533" w:rsidRPr="000B79B6" w:rsidRDefault="007A5533" w:rsidP="007A5533">
      <w:pPr>
        <w:rPr>
          <w:ins w:id="2577" w:author="01-134212-149" w:date="2022-06-22T20:03:00Z"/>
          <w:rFonts w:ascii="Agency FB" w:hAnsi="Agency FB"/>
          <w:szCs w:val="6"/>
          <w:lang w:val="en-US"/>
          <w:rPrChange w:id="2578" w:author="01-134212-149" w:date="2022-06-22T21:16:00Z">
            <w:rPr>
              <w:ins w:id="2579" w:author="01-134212-149" w:date="2022-06-22T20:03:00Z"/>
              <w:rFonts w:ascii="Agency FB" w:hAnsi="Agency FB"/>
              <w:sz w:val="28"/>
              <w:szCs w:val="6"/>
              <w:lang w:val="en-US"/>
            </w:rPr>
          </w:rPrChange>
        </w:rPr>
      </w:pPr>
      <w:ins w:id="2580" w:author="01-134212-149" w:date="2022-06-22T20:03:00Z">
        <w:r w:rsidRPr="000B79B6">
          <w:rPr>
            <w:rFonts w:ascii="Agency FB" w:hAnsi="Agency FB"/>
            <w:szCs w:val="6"/>
            <w:lang w:val="en-US"/>
            <w:rPrChange w:id="2581" w:author="01-134212-149" w:date="2022-06-22T21:16:00Z">
              <w:rPr>
                <w:rFonts w:ascii="Agency FB" w:hAnsi="Agency FB"/>
                <w:sz w:val="28"/>
                <w:szCs w:val="6"/>
                <w:lang w:val="en-US"/>
              </w:rPr>
            </w:rPrChange>
          </w:rPr>
          <w:tab/>
        </w:r>
        <w:r w:rsidRPr="000B79B6">
          <w:rPr>
            <w:rFonts w:ascii="Agency FB" w:hAnsi="Agency FB"/>
            <w:szCs w:val="6"/>
            <w:lang w:val="en-US"/>
            <w:rPrChange w:id="2582" w:author="01-134212-149" w:date="2022-06-22T21:16:00Z">
              <w:rPr>
                <w:rFonts w:ascii="Agency FB" w:hAnsi="Agency FB"/>
                <w:sz w:val="28"/>
                <w:szCs w:val="6"/>
                <w:lang w:val="en-US"/>
              </w:rPr>
            </w:rPrChange>
          </w:rPr>
          <w:tab/>
        </w:r>
        <w:r w:rsidRPr="000B79B6">
          <w:rPr>
            <w:rFonts w:ascii="Agency FB" w:hAnsi="Agency FB"/>
            <w:szCs w:val="6"/>
            <w:lang w:val="en-US"/>
            <w:rPrChange w:id="2583" w:author="01-134212-149" w:date="2022-06-22T21:16:00Z">
              <w:rPr>
                <w:rFonts w:ascii="Agency FB" w:hAnsi="Agency FB"/>
                <w:sz w:val="28"/>
                <w:szCs w:val="6"/>
                <w:lang w:val="en-US"/>
              </w:rPr>
            </w:rPrChange>
          </w:rPr>
          <w:tab/>
        </w:r>
        <w:r w:rsidRPr="000B79B6">
          <w:rPr>
            <w:rFonts w:ascii="Agency FB" w:hAnsi="Agency FB"/>
            <w:szCs w:val="6"/>
            <w:lang w:val="en-US"/>
            <w:rPrChange w:id="2584" w:author="01-134212-149" w:date="2022-06-22T21:16:00Z">
              <w:rPr>
                <w:rFonts w:ascii="Agency FB" w:hAnsi="Agency FB"/>
                <w:sz w:val="28"/>
                <w:szCs w:val="6"/>
                <w:lang w:val="en-US"/>
              </w:rPr>
            </w:rPrChange>
          </w:rPr>
          <w:tab/>
        </w:r>
        <w:r w:rsidRPr="000B79B6">
          <w:rPr>
            <w:rFonts w:ascii="Agency FB" w:hAnsi="Agency FB"/>
            <w:szCs w:val="6"/>
            <w:lang w:val="en-US"/>
            <w:rPrChange w:id="2585" w:author="01-134212-149" w:date="2022-06-22T21:16:00Z">
              <w:rPr>
                <w:rFonts w:ascii="Agency FB" w:hAnsi="Agency FB"/>
                <w:sz w:val="28"/>
                <w:szCs w:val="6"/>
                <w:lang w:val="en-US"/>
              </w:rPr>
            </w:rPrChange>
          </w:rPr>
          <w:tab/>
        </w:r>
        <w:r w:rsidRPr="000B79B6">
          <w:rPr>
            <w:rFonts w:ascii="Agency FB" w:hAnsi="Agency FB"/>
            <w:szCs w:val="6"/>
            <w:lang w:val="en-US"/>
            <w:rPrChange w:id="2586" w:author="01-134212-149" w:date="2022-06-22T21:16:00Z">
              <w:rPr>
                <w:rFonts w:ascii="Agency FB" w:hAnsi="Agency FB"/>
                <w:sz w:val="28"/>
                <w:szCs w:val="6"/>
                <w:lang w:val="en-US"/>
              </w:rPr>
            </w:rPrChange>
          </w:rPr>
          <w:tab/>
        </w:r>
        <w:r w:rsidRPr="000B79B6">
          <w:rPr>
            <w:rFonts w:ascii="Agency FB" w:hAnsi="Agency FB"/>
            <w:szCs w:val="6"/>
            <w:lang w:val="en-US"/>
            <w:rPrChange w:id="2587" w:author="01-134212-149" w:date="2022-06-22T21:16:00Z">
              <w:rPr>
                <w:rFonts w:ascii="Agency FB" w:hAnsi="Agency FB"/>
                <w:sz w:val="28"/>
                <w:szCs w:val="6"/>
                <w:lang w:val="en-US"/>
              </w:rPr>
            </w:rPrChange>
          </w:rPr>
          <w:tab/>
        </w:r>
        <w:r w:rsidRPr="000B79B6">
          <w:rPr>
            <w:rFonts w:ascii="Agency FB" w:hAnsi="Agency FB"/>
            <w:szCs w:val="6"/>
            <w:lang w:val="en-US"/>
            <w:rPrChange w:id="2588" w:author="01-134212-149" w:date="2022-06-22T21:16:00Z">
              <w:rPr>
                <w:rFonts w:ascii="Agency FB" w:hAnsi="Agency FB"/>
                <w:sz w:val="28"/>
                <w:szCs w:val="6"/>
                <w:lang w:val="en-US"/>
              </w:rPr>
            </w:rPrChange>
          </w:rPr>
          <w:tab/>
          <w:t>//if any corona patient gets nagative his record would be modified</w:t>
        </w:r>
      </w:ins>
    </w:p>
    <w:p w14:paraId="3BA5C3CB" w14:textId="77777777" w:rsidR="007A5533" w:rsidRPr="000B79B6" w:rsidRDefault="007A5533" w:rsidP="007A5533">
      <w:pPr>
        <w:rPr>
          <w:ins w:id="2589" w:author="01-134212-149" w:date="2022-06-22T20:03:00Z"/>
          <w:rFonts w:ascii="Agency FB" w:hAnsi="Agency FB"/>
          <w:szCs w:val="6"/>
          <w:lang w:val="en-US"/>
          <w:rPrChange w:id="2590" w:author="01-134212-149" w:date="2022-06-22T21:16:00Z">
            <w:rPr>
              <w:ins w:id="2591" w:author="01-134212-149" w:date="2022-06-22T20:03:00Z"/>
              <w:rFonts w:ascii="Agency FB" w:hAnsi="Agency FB"/>
              <w:sz w:val="28"/>
              <w:szCs w:val="6"/>
              <w:lang w:val="en-US"/>
            </w:rPr>
          </w:rPrChange>
        </w:rPr>
      </w:pPr>
      <w:ins w:id="2592" w:author="01-134212-149" w:date="2022-06-22T20:03:00Z">
        <w:r w:rsidRPr="000B79B6">
          <w:rPr>
            <w:rFonts w:ascii="Agency FB" w:hAnsi="Agency FB"/>
            <w:szCs w:val="6"/>
            <w:lang w:val="en-US"/>
            <w:rPrChange w:id="2593" w:author="01-134212-149" w:date="2022-06-22T21:16:00Z">
              <w:rPr>
                <w:rFonts w:ascii="Agency FB" w:hAnsi="Agency FB"/>
                <w:sz w:val="28"/>
                <w:szCs w:val="6"/>
                <w:lang w:val="en-US"/>
              </w:rPr>
            </w:rPrChange>
          </w:rPr>
          <w:tab/>
        </w:r>
        <w:r w:rsidRPr="000B79B6">
          <w:rPr>
            <w:rFonts w:ascii="Agency FB" w:hAnsi="Agency FB"/>
            <w:szCs w:val="6"/>
            <w:lang w:val="en-US"/>
            <w:rPrChange w:id="2594" w:author="01-134212-149" w:date="2022-06-22T21:16:00Z">
              <w:rPr>
                <w:rFonts w:ascii="Agency FB" w:hAnsi="Agency FB"/>
                <w:sz w:val="28"/>
                <w:szCs w:val="6"/>
                <w:lang w:val="en-US"/>
              </w:rPr>
            </w:rPrChange>
          </w:rPr>
          <w:tab/>
        </w:r>
        <w:r w:rsidRPr="000B79B6">
          <w:rPr>
            <w:rFonts w:ascii="Agency FB" w:hAnsi="Agency FB"/>
            <w:szCs w:val="6"/>
            <w:lang w:val="en-US"/>
            <w:rPrChange w:id="2595" w:author="01-134212-149" w:date="2022-06-22T21:16:00Z">
              <w:rPr>
                <w:rFonts w:ascii="Agency FB" w:hAnsi="Agency FB"/>
                <w:sz w:val="28"/>
                <w:szCs w:val="6"/>
                <w:lang w:val="en-US"/>
              </w:rPr>
            </w:rPrChange>
          </w:rPr>
          <w:tab/>
        </w:r>
        <w:r w:rsidRPr="000B79B6">
          <w:rPr>
            <w:rFonts w:ascii="Agency FB" w:hAnsi="Agency FB"/>
            <w:szCs w:val="6"/>
            <w:lang w:val="en-US"/>
            <w:rPrChange w:id="2596" w:author="01-134212-149" w:date="2022-06-22T21:16:00Z">
              <w:rPr>
                <w:rFonts w:ascii="Agency FB" w:hAnsi="Agency FB"/>
                <w:sz w:val="28"/>
                <w:szCs w:val="6"/>
                <w:lang w:val="en-US"/>
              </w:rPr>
            </w:rPrChange>
          </w:rPr>
          <w:tab/>
        </w:r>
        <w:r w:rsidRPr="000B79B6">
          <w:rPr>
            <w:rFonts w:ascii="Agency FB" w:hAnsi="Agency FB"/>
            <w:szCs w:val="6"/>
            <w:lang w:val="en-US"/>
            <w:rPrChange w:id="2597" w:author="01-134212-149" w:date="2022-06-22T21:16:00Z">
              <w:rPr>
                <w:rFonts w:ascii="Agency FB" w:hAnsi="Agency FB"/>
                <w:sz w:val="28"/>
                <w:szCs w:val="6"/>
                <w:lang w:val="en-US"/>
              </w:rPr>
            </w:rPrChange>
          </w:rPr>
          <w:tab/>
        </w:r>
        <w:r w:rsidRPr="000B79B6">
          <w:rPr>
            <w:rFonts w:ascii="Agency FB" w:hAnsi="Agency FB"/>
            <w:szCs w:val="6"/>
            <w:lang w:val="en-US"/>
            <w:rPrChange w:id="2598" w:author="01-134212-149" w:date="2022-06-22T21:16:00Z">
              <w:rPr>
                <w:rFonts w:ascii="Agency FB" w:hAnsi="Agency FB"/>
                <w:sz w:val="28"/>
                <w:szCs w:val="6"/>
                <w:lang w:val="en-US"/>
              </w:rPr>
            </w:rPrChange>
          </w:rPr>
          <w:tab/>
        </w:r>
        <w:r w:rsidRPr="000B79B6">
          <w:rPr>
            <w:rFonts w:ascii="Agency FB" w:hAnsi="Agency FB"/>
            <w:szCs w:val="6"/>
            <w:lang w:val="en-US"/>
            <w:rPrChange w:id="2599" w:author="01-134212-149" w:date="2022-06-22T21:16:00Z">
              <w:rPr>
                <w:rFonts w:ascii="Agency FB" w:hAnsi="Agency FB"/>
                <w:sz w:val="28"/>
                <w:szCs w:val="6"/>
                <w:lang w:val="en-US"/>
              </w:rPr>
            </w:rPrChange>
          </w:rPr>
          <w:tab/>
        </w:r>
        <w:r w:rsidRPr="000B79B6">
          <w:rPr>
            <w:rFonts w:ascii="Agency FB" w:hAnsi="Agency FB"/>
            <w:szCs w:val="6"/>
            <w:lang w:val="en-US"/>
            <w:rPrChange w:id="2600" w:author="01-134212-149" w:date="2022-06-22T21:16:00Z">
              <w:rPr>
                <w:rFonts w:ascii="Agency FB" w:hAnsi="Agency FB"/>
                <w:sz w:val="28"/>
                <w:szCs w:val="6"/>
                <w:lang w:val="en-US"/>
              </w:rPr>
            </w:rPrChange>
          </w:rPr>
          <w:tab/>
          <w:t>//if any of regular patient would get well his record would get modified</w:t>
        </w:r>
      </w:ins>
    </w:p>
    <w:p w14:paraId="615516D0" w14:textId="77777777" w:rsidR="007A5533" w:rsidRPr="000B79B6" w:rsidRDefault="007A5533" w:rsidP="007A5533">
      <w:pPr>
        <w:rPr>
          <w:ins w:id="2601" w:author="01-134212-149" w:date="2022-06-22T20:03:00Z"/>
          <w:rFonts w:ascii="Agency FB" w:hAnsi="Agency FB"/>
          <w:szCs w:val="6"/>
          <w:lang w:val="en-US"/>
          <w:rPrChange w:id="2602" w:author="01-134212-149" w:date="2022-06-22T21:16:00Z">
            <w:rPr>
              <w:ins w:id="2603" w:author="01-134212-149" w:date="2022-06-22T20:03:00Z"/>
              <w:rFonts w:ascii="Agency FB" w:hAnsi="Agency FB"/>
              <w:sz w:val="28"/>
              <w:szCs w:val="6"/>
              <w:lang w:val="en-US"/>
            </w:rPr>
          </w:rPrChange>
        </w:rPr>
      </w:pPr>
      <w:ins w:id="2604" w:author="01-134212-149" w:date="2022-06-22T20:03:00Z">
        <w:r w:rsidRPr="000B79B6">
          <w:rPr>
            <w:rFonts w:ascii="Agency FB" w:hAnsi="Agency FB"/>
            <w:szCs w:val="6"/>
            <w:lang w:val="en-US"/>
            <w:rPrChange w:id="2605" w:author="01-134212-149" w:date="2022-06-22T21:16:00Z">
              <w:rPr>
                <w:rFonts w:ascii="Agency FB" w:hAnsi="Agency FB"/>
                <w:sz w:val="28"/>
                <w:szCs w:val="6"/>
                <w:lang w:val="en-US"/>
              </w:rPr>
            </w:rPrChange>
          </w:rPr>
          <w:tab/>
          <w:t>{</w:t>
        </w:r>
      </w:ins>
    </w:p>
    <w:p w14:paraId="18592220" w14:textId="77777777" w:rsidR="007A5533" w:rsidRPr="000B79B6" w:rsidRDefault="007A5533" w:rsidP="007A5533">
      <w:pPr>
        <w:rPr>
          <w:ins w:id="2606" w:author="01-134212-149" w:date="2022-06-22T20:03:00Z"/>
          <w:rFonts w:ascii="Agency FB" w:hAnsi="Agency FB"/>
          <w:szCs w:val="6"/>
          <w:lang w:val="en-US"/>
          <w:rPrChange w:id="2607" w:author="01-134212-149" w:date="2022-06-22T21:16:00Z">
            <w:rPr>
              <w:ins w:id="2608" w:author="01-134212-149" w:date="2022-06-22T20:03:00Z"/>
              <w:rFonts w:ascii="Agency FB" w:hAnsi="Agency FB"/>
              <w:sz w:val="28"/>
              <w:szCs w:val="6"/>
              <w:lang w:val="en-US"/>
            </w:rPr>
          </w:rPrChange>
        </w:rPr>
      </w:pPr>
      <w:ins w:id="2609" w:author="01-134212-149" w:date="2022-06-22T20:03:00Z">
        <w:r w:rsidRPr="000B79B6">
          <w:rPr>
            <w:rFonts w:ascii="Agency FB" w:hAnsi="Agency FB"/>
            <w:szCs w:val="6"/>
            <w:lang w:val="en-US"/>
            <w:rPrChange w:id="2610" w:author="01-134212-149" w:date="2022-06-22T21:16:00Z">
              <w:rPr>
                <w:rFonts w:ascii="Agency FB" w:hAnsi="Agency FB"/>
                <w:sz w:val="28"/>
                <w:szCs w:val="6"/>
                <w:lang w:val="en-US"/>
              </w:rPr>
            </w:rPrChange>
          </w:rPr>
          <w:tab/>
        </w:r>
        <w:r w:rsidRPr="000B79B6">
          <w:rPr>
            <w:rFonts w:ascii="Agency FB" w:hAnsi="Agency FB"/>
            <w:szCs w:val="6"/>
            <w:lang w:val="en-US"/>
            <w:rPrChange w:id="2611" w:author="01-134212-149" w:date="2022-06-22T21:16:00Z">
              <w:rPr>
                <w:rFonts w:ascii="Agency FB" w:hAnsi="Agency FB"/>
                <w:sz w:val="28"/>
                <w:szCs w:val="6"/>
                <w:lang w:val="en-US"/>
              </w:rPr>
            </w:rPrChange>
          </w:rPr>
          <w:tab/>
          <w:t>cin.ignore();</w:t>
        </w:r>
      </w:ins>
    </w:p>
    <w:p w14:paraId="2E7EE311" w14:textId="77777777" w:rsidR="007A5533" w:rsidRPr="000B79B6" w:rsidRDefault="007A5533" w:rsidP="007A5533">
      <w:pPr>
        <w:rPr>
          <w:ins w:id="2612" w:author="01-134212-149" w:date="2022-06-22T20:03:00Z"/>
          <w:rFonts w:ascii="Agency FB" w:hAnsi="Agency FB"/>
          <w:szCs w:val="6"/>
          <w:lang w:val="en-US"/>
          <w:rPrChange w:id="2613" w:author="01-134212-149" w:date="2022-06-22T21:16:00Z">
            <w:rPr>
              <w:ins w:id="2614" w:author="01-134212-149" w:date="2022-06-22T20:03:00Z"/>
              <w:rFonts w:ascii="Agency FB" w:hAnsi="Agency FB"/>
              <w:sz w:val="28"/>
              <w:szCs w:val="6"/>
              <w:lang w:val="en-US"/>
            </w:rPr>
          </w:rPrChange>
        </w:rPr>
      </w:pPr>
      <w:ins w:id="2615" w:author="01-134212-149" w:date="2022-06-22T20:03:00Z">
        <w:r w:rsidRPr="000B79B6">
          <w:rPr>
            <w:rFonts w:ascii="Agency FB" w:hAnsi="Agency FB"/>
            <w:szCs w:val="6"/>
            <w:lang w:val="en-US"/>
            <w:rPrChange w:id="2616" w:author="01-134212-149" w:date="2022-06-22T21:16:00Z">
              <w:rPr>
                <w:rFonts w:ascii="Agency FB" w:hAnsi="Agency FB"/>
                <w:sz w:val="28"/>
                <w:szCs w:val="6"/>
                <w:lang w:val="en-US"/>
              </w:rPr>
            </w:rPrChange>
          </w:rPr>
          <w:tab/>
        </w:r>
        <w:r w:rsidRPr="000B79B6">
          <w:rPr>
            <w:rFonts w:ascii="Agency FB" w:hAnsi="Agency FB"/>
            <w:szCs w:val="6"/>
            <w:lang w:val="en-US"/>
            <w:rPrChange w:id="2617" w:author="01-134212-149" w:date="2022-06-22T21:16:00Z">
              <w:rPr>
                <w:rFonts w:ascii="Agency FB" w:hAnsi="Agency FB"/>
                <w:sz w:val="28"/>
                <w:szCs w:val="6"/>
                <w:lang w:val="en-US"/>
              </w:rPr>
            </w:rPrChange>
          </w:rPr>
          <w:tab/>
          <w:t>char Name[30];</w:t>
        </w:r>
      </w:ins>
    </w:p>
    <w:p w14:paraId="54D9DAEA" w14:textId="77777777" w:rsidR="007A5533" w:rsidRPr="000B79B6" w:rsidRDefault="007A5533" w:rsidP="007A5533">
      <w:pPr>
        <w:rPr>
          <w:ins w:id="2618" w:author="01-134212-149" w:date="2022-06-22T20:03:00Z"/>
          <w:rFonts w:ascii="Agency FB" w:hAnsi="Agency FB"/>
          <w:szCs w:val="6"/>
          <w:lang w:val="en-US"/>
          <w:rPrChange w:id="2619" w:author="01-134212-149" w:date="2022-06-22T21:16:00Z">
            <w:rPr>
              <w:ins w:id="2620" w:author="01-134212-149" w:date="2022-06-22T20:03:00Z"/>
              <w:rFonts w:ascii="Agency FB" w:hAnsi="Agency FB"/>
              <w:sz w:val="28"/>
              <w:szCs w:val="6"/>
              <w:lang w:val="en-US"/>
            </w:rPr>
          </w:rPrChange>
        </w:rPr>
      </w:pPr>
      <w:ins w:id="2621" w:author="01-134212-149" w:date="2022-06-22T20:03:00Z">
        <w:r w:rsidRPr="000B79B6">
          <w:rPr>
            <w:rFonts w:ascii="Agency FB" w:hAnsi="Agency FB"/>
            <w:szCs w:val="6"/>
            <w:lang w:val="en-US"/>
            <w:rPrChange w:id="2622" w:author="01-134212-149" w:date="2022-06-22T21:16:00Z">
              <w:rPr>
                <w:rFonts w:ascii="Agency FB" w:hAnsi="Agency FB"/>
                <w:sz w:val="28"/>
                <w:szCs w:val="6"/>
                <w:lang w:val="en-US"/>
              </w:rPr>
            </w:rPrChange>
          </w:rPr>
          <w:lastRenderedPageBreak/>
          <w:tab/>
        </w:r>
        <w:r w:rsidRPr="000B79B6">
          <w:rPr>
            <w:rFonts w:ascii="Agency FB" w:hAnsi="Agency FB"/>
            <w:szCs w:val="6"/>
            <w:lang w:val="en-US"/>
            <w:rPrChange w:id="2623" w:author="01-134212-149" w:date="2022-06-22T21:16:00Z">
              <w:rPr>
                <w:rFonts w:ascii="Agency FB" w:hAnsi="Agency FB"/>
                <w:sz w:val="28"/>
                <w:szCs w:val="6"/>
                <w:lang w:val="en-US"/>
              </w:rPr>
            </w:rPrChange>
          </w:rPr>
          <w:tab/>
          <w:t>cout &lt;&lt; "Enter Patient Name: ";</w:t>
        </w:r>
      </w:ins>
    </w:p>
    <w:p w14:paraId="44B037BF" w14:textId="77777777" w:rsidR="007A5533" w:rsidRPr="000B79B6" w:rsidRDefault="007A5533" w:rsidP="007A5533">
      <w:pPr>
        <w:rPr>
          <w:ins w:id="2624" w:author="01-134212-149" w:date="2022-06-22T20:03:00Z"/>
          <w:rFonts w:ascii="Agency FB" w:hAnsi="Agency FB"/>
          <w:szCs w:val="6"/>
          <w:lang w:val="en-US"/>
          <w:rPrChange w:id="2625" w:author="01-134212-149" w:date="2022-06-22T21:16:00Z">
            <w:rPr>
              <w:ins w:id="2626" w:author="01-134212-149" w:date="2022-06-22T20:03:00Z"/>
              <w:rFonts w:ascii="Agency FB" w:hAnsi="Agency FB"/>
              <w:sz w:val="28"/>
              <w:szCs w:val="6"/>
              <w:lang w:val="en-US"/>
            </w:rPr>
          </w:rPrChange>
        </w:rPr>
      </w:pPr>
      <w:ins w:id="2627" w:author="01-134212-149" w:date="2022-06-22T20:03:00Z">
        <w:r w:rsidRPr="000B79B6">
          <w:rPr>
            <w:rFonts w:ascii="Agency FB" w:hAnsi="Agency FB"/>
            <w:szCs w:val="6"/>
            <w:lang w:val="en-US"/>
            <w:rPrChange w:id="2628" w:author="01-134212-149" w:date="2022-06-22T21:16:00Z">
              <w:rPr>
                <w:rFonts w:ascii="Agency FB" w:hAnsi="Agency FB"/>
                <w:sz w:val="28"/>
                <w:szCs w:val="6"/>
                <w:lang w:val="en-US"/>
              </w:rPr>
            </w:rPrChange>
          </w:rPr>
          <w:tab/>
        </w:r>
        <w:r w:rsidRPr="000B79B6">
          <w:rPr>
            <w:rFonts w:ascii="Agency FB" w:hAnsi="Agency FB"/>
            <w:szCs w:val="6"/>
            <w:lang w:val="en-US"/>
            <w:rPrChange w:id="2629" w:author="01-134212-149" w:date="2022-06-22T21:16:00Z">
              <w:rPr>
                <w:rFonts w:ascii="Agency FB" w:hAnsi="Agency FB"/>
                <w:sz w:val="28"/>
                <w:szCs w:val="6"/>
                <w:lang w:val="en-US"/>
              </w:rPr>
            </w:rPrChange>
          </w:rPr>
          <w:tab/>
          <w:t>cin.getline(Name, 30);</w:t>
        </w:r>
      </w:ins>
    </w:p>
    <w:p w14:paraId="37577414" w14:textId="77777777" w:rsidR="007A5533" w:rsidRPr="000B79B6" w:rsidRDefault="007A5533" w:rsidP="007A5533">
      <w:pPr>
        <w:rPr>
          <w:ins w:id="2630" w:author="01-134212-149" w:date="2022-06-22T20:03:00Z"/>
          <w:rFonts w:ascii="Agency FB" w:hAnsi="Agency FB"/>
          <w:szCs w:val="6"/>
          <w:lang w:val="en-US"/>
          <w:rPrChange w:id="2631" w:author="01-134212-149" w:date="2022-06-22T21:16:00Z">
            <w:rPr>
              <w:ins w:id="2632" w:author="01-134212-149" w:date="2022-06-22T20:03:00Z"/>
              <w:rFonts w:ascii="Agency FB" w:hAnsi="Agency FB"/>
              <w:sz w:val="28"/>
              <w:szCs w:val="6"/>
              <w:lang w:val="en-US"/>
            </w:rPr>
          </w:rPrChange>
        </w:rPr>
      </w:pPr>
      <w:ins w:id="2633" w:author="01-134212-149" w:date="2022-06-22T20:03:00Z">
        <w:r w:rsidRPr="000B79B6">
          <w:rPr>
            <w:rFonts w:ascii="Agency FB" w:hAnsi="Agency FB"/>
            <w:szCs w:val="6"/>
            <w:lang w:val="en-US"/>
            <w:rPrChange w:id="2634" w:author="01-134212-149" w:date="2022-06-22T21:16:00Z">
              <w:rPr>
                <w:rFonts w:ascii="Agency FB" w:hAnsi="Agency FB"/>
                <w:sz w:val="28"/>
                <w:szCs w:val="6"/>
                <w:lang w:val="en-US"/>
              </w:rPr>
            </w:rPrChange>
          </w:rPr>
          <w:tab/>
        </w:r>
        <w:r w:rsidRPr="000B79B6">
          <w:rPr>
            <w:rFonts w:ascii="Agency FB" w:hAnsi="Agency FB"/>
            <w:szCs w:val="6"/>
            <w:lang w:val="en-US"/>
            <w:rPrChange w:id="2635" w:author="01-134212-149" w:date="2022-06-22T21:16:00Z">
              <w:rPr>
                <w:rFonts w:ascii="Agency FB" w:hAnsi="Agency FB"/>
                <w:sz w:val="28"/>
                <w:szCs w:val="6"/>
                <w:lang w:val="en-US"/>
              </w:rPr>
            </w:rPrChange>
          </w:rPr>
          <w:tab/>
          <w:t>int option;</w:t>
        </w:r>
      </w:ins>
    </w:p>
    <w:p w14:paraId="310CE701" w14:textId="77777777" w:rsidR="007A5533" w:rsidRPr="000B79B6" w:rsidRDefault="007A5533" w:rsidP="007A5533">
      <w:pPr>
        <w:rPr>
          <w:ins w:id="2636" w:author="01-134212-149" w:date="2022-06-22T20:03:00Z"/>
          <w:rFonts w:ascii="Agency FB" w:hAnsi="Agency FB"/>
          <w:szCs w:val="6"/>
          <w:lang w:val="en-US"/>
          <w:rPrChange w:id="2637" w:author="01-134212-149" w:date="2022-06-22T21:16:00Z">
            <w:rPr>
              <w:ins w:id="2638" w:author="01-134212-149" w:date="2022-06-22T20:03:00Z"/>
              <w:rFonts w:ascii="Agency FB" w:hAnsi="Agency FB"/>
              <w:sz w:val="28"/>
              <w:szCs w:val="6"/>
              <w:lang w:val="en-US"/>
            </w:rPr>
          </w:rPrChange>
        </w:rPr>
      </w:pPr>
      <w:ins w:id="2639" w:author="01-134212-149" w:date="2022-06-22T20:03:00Z">
        <w:r w:rsidRPr="000B79B6">
          <w:rPr>
            <w:rFonts w:ascii="Agency FB" w:hAnsi="Agency FB"/>
            <w:szCs w:val="6"/>
            <w:lang w:val="en-US"/>
            <w:rPrChange w:id="2640" w:author="01-134212-149" w:date="2022-06-22T21:16:00Z">
              <w:rPr>
                <w:rFonts w:ascii="Agency FB" w:hAnsi="Agency FB"/>
                <w:sz w:val="28"/>
                <w:szCs w:val="6"/>
                <w:lang w:val="en-US"/>
              </w:rPr>
            </w:rPrChange>
          </w:rPr>
          <w:tab/>
          <w:t>top:</w:t>
        </w:r>
      </w:ins>
    </w:p>
    <w:p w14:paraId="5706CCA1" w14:textId="77777777" w:rsidR="007A5533" w:rsidRPr="000B79B6" w:rsidRDefault="007A5533" w:rsidP="007A5533">
      <w:pPr>
        <w:rPr>
          <w:ins w:id="2641" w:author="01-134212-149" w:date="2022-06-22T20:03:00Z"/>
          <w:rFonts w:ascii="Agency FB" w:hAnsi="Agency FB"/>
          <w:szCs w:val="6"/>
          <w:lang w:val="en-US"/>
          <w:rPrChange w:id="2642" w:author="01-134212-149" w:date="2022-06-22T21:16:00Z">
            <w:rPr>
              <w:ins w:id="2643" w:author="01-134212-149" w:date="2022-06-22T20:03:00Z"/>
              <w:rFonts w:ascii="Agency FB" w:hAnsi="Agency FB"/>
              <w:sz w:val="28"/>
              <w:szCs w:val="6"/>
              <w:lang w:val="en-US"/>
            </w:rPr>
          </w:rPrChange>
        </w:rPr>
      </w:pPr>
      <w:ins w:id="2644" w:author="01-134212-149" w:date="2022-06-22T20:03:00Z">
        <w:r w:rsidRPr="000B79B6">
          <w:rPr>
            <w:rFonts w:ascii="Agency FB" w:hAnsi="Agency FB"/>
            <w:szCs w:val="6"/>
            <w:lang w:val="en-US"/>
            <w:rPrChange w:id="2645" w:author="01-134212-149" w:date="2022-06-22T21:16:00Z">
              <w:rPr>
                <w:rFonts w:ascii="Agency FB" w:hAnsi="Agency FB"/>
                <w:sz w:val="28"/>
                <w:szCs w:val="6"/>
                <w:lang w:val="en-US"/>
              </w:rPr>
            </w:rPrChange>
          </w:rPr>
          <w:tab/>
        </w:r>
        <w:r w:rsidRPr="000B79B6">
          <w:rPr>
            <w:rFonts w:ascii="Agency FB" w:hAnsi="Agency FB"/>
            <w:szCs w:val="6"/>
            <w:lang w:val="en-US"/>
            <w:rPrChange w:id="2646" w:author="01-134212-149" w:date="2022-06-22T21:16:00Z">
              <w:rPr>
                <w:rFonts w:ascii="Agency FB" w:hAnsi="Agency FB"/>
                <w:sz w:val="28"/>
                <w:szCs w:val="6"/>
                <w:lang w:val="en-US"/>
              </w:rPr>
            </w:rPrChange>
          </w:rPr>
          <w:tab/>
          <w:t>cout &lt;&lt; "Select Option: (1 - Regular \t 2 - Corona Patient): ";</w:t>
        </w:r>
      </w:ins>
    </w:p>
    <w:p w14:paraId="3AE53054" w14:textId="77777777" w:rsidR="007A5533" w:rsidRPr="000B79B6" w:rsidRDefault="007A5533" w:rsidP="007A5533">
      <w:pPr>
        <w:rPr>
          <w:ins w:id="2647" w:author="01-134212-149" w:date="2022-06-22T20:03:00Z"/>
          <w:rFonts w:ascii="Agency FB" w:hAnsi="Agency FB"/>
          <w:szCs w:val="6"/>
          <w:lang w:val="en-US"/>
          <w:rPrChange w:id="2648" w:author="01-134212-149" w:date="2022-06-22T21:16:00Z">
            <w:rPr>
              <w:ins w:id="2649" w:author="01-134212-149" w:date="2022-06-22T20:03:00Z"/>
              <w:rFonts w:ascii="Agency FB" w:hAnsi="Agency FB"/>
              <w:sz w:val="28"/>
              <w:szCs w:val="6"/>
              <w:lang w:val="en-US"/>
            </w:rPr>
          </w:rPrChange>
        </w:rPr>
      </w:pPr>
      <w:ins w:id="2650" w:author="01-134212-149" w:date="2022-06-22T20:03:00Z">
        <w:r w:rsidRPr="000B79B6">
          <w:rPr>
            <w:rFonts w:ascii="Agency FB" w:hAnsi="Agency FB"/>
            <w:szCs w:val="6"/>
            <w:lang w:val="en-US"/>
            <w:rPrChange w:id="2651" w:author="01-134212-149" w:date="2022-06-22T21:16:00Z">
              <w:rPr>
                <w:rFonts w:ascii="Agency FB" w:hAnsi="Agency FB"/>
                <w:sz w:val="28"/>
                <w:szCs w:val="6"/>
                <w:lang w:val="en-US"/>
              </w:rPr>
            </w:rPrChange>
          </w:rPr>
          <w:tab/>
        </w:r>
        <w:r w:rsidRPr="000B79B6">
          <w:rPr>
            <w:rFonts w:ascii="Agency FB" w:hAnsi="Agency FB"/>
            <w:szCs w:val="6"/>
            <w:lang w:val="en-US"/>
            <w:rPrChange w:id="2652" w:author="01-134212-149" w:date="2022-06-22T21:16:00Z">
              <w:rPr>
                <w:rFonts w:ascii="Agency FB" w:hAnsi="Agency FB"/>
                <w:sz w:val="28"/>
                <w:szCs w:val="6"/>
                <w:lang w:val="en-US"/>
              </w:rPr>
            </w:rPrChange>
          </w:rPr>
          <w:tab/>
          <w:t>cin &gt;&gt; option;</w:t>
        </w:r>
      </w:ins>
    </w:p>
    <w:p w14:paraId="057BD951" w14:textId="77777777" w:rsidR="007A5533" w:rsidRPr="000B79B6" w:rsidRDefault="007A5533" w:rsidP="007A5533">
      <w:pPr>
        <w:rPr>
          <w:ins w:id="2653" w:author="01-134212-149" w:date="2022-06-22T20:03:00Z"/>
          <w:rFonts w:ascii="Agency FB" w:hAnsi="Agency FB"/>
          <w:szCs w:val="6"/>
          <w:lang w:val="en-US"/>
          <w:rPrChange w:id="2654" w:author="01-134212-149" w:date="2022-06-22T21:16:00Z">
            <w:rPr>
              <w:ins w:id="2655" w:author="01-134212-149" w:date="2022-06-22T20:03:00Z"/>
              <w:rFonts w:ascii="Agency FB" w:hAnsi="Agency FB"/>
              <w:sz w:val="28"/>
              <w:szCs w:val="6"/>
              <w:lang w:val="en-US"/>
            </w:rPr>
          </w:rPrChange>
        </w:rPr>
      </w:pPr>
      <w:ins w:id="2656" w:author="01-134212-149" w:date="2022-06-22T20:03:00Z">
        <w:r w:rsidRPr="000B79B6">
          <w:rPr>
            <w:rFonts w:ascii="Agency FB" w:hAnsi="Agency FB"/>
            <w:szCs w:val="6"/>
            <w:lang w:val="en-US"/>
            <w:rPrChange w:id="2657" w:author="01-134212-149" w:date="2022-06-22T21:16:00Z">
              <w:rPr>
                <w:rFonts w:ascii="Agency FB" w:hAnsi="Agency FB"/>
                <w:sz w:val="28"/>
                <w:szCs w:val="6"/>
                <w:lang w:val="en-US"/>
              </w:rPr>
            </w:rPrChange>
          </w:rPr>
          <w:tab/>
        </w:r>
        <w:r w:rsidRPr="000B79B6">
          <w:rPr>
            <w:rFonts w:ascii="Agency FB" w:hAnsi="Agency FB"/>
            <w:szCs w:val="6"/>
            <w:lang w:val="en-US"/>
            <w:rPrChange w:id="2658" w:author="01-134212-149" w:date="2022-06-22T21:16:00Z">
              <w:rPr>
                <w:rFonts w:ascii="Agency FB" w:hAnsi="Agency FB"/>
                <w:sz w:val="28"/>
                <w:szCs w:val="6"/>
                <w:lang w:val="en-US"/>
              </w:rPr>
            </w:rPrChange>
          </w:rPr>
          <w:tab/>
          <w:t>if (option &gt; 2 || option &lt; 1)</w:t>
        </w:r>
      </w:ins>
    </w:p>
    <w:p w14:paraId="7B4CA0E2" w14:textId="77777777" w:rsidR="007A5533" w:rsidRPr="000B79B6" w:rsidRDefault="007A5533" w:rsidP="007A5533">
      <w:pPr>
        <w:rPr>
          <w:ins w:id="2659" w:author="01-134212-149" w:date="2022-06-22T20:03:00Z"/>
          <w:rFonts w:ascii="Agency FB" w:hAnsi="Agency FB"/>
          <w:szCs w:val="6"/>
          <w:lang w:val="en-US"/>
          <w:rPrChange w:id="2660" w:author="01-134212-149" w:date="2022-06-22T21:16:00Z">
            <w:rPr>
              <w:ins w:id="2661" w:author="01-134212-149" w:date="2022-06-22T20:03:00Z"/>
              <w:rFonts w:ascii="Agency FB" w:hAnsi="Agency FB"/>
              <w:sz w:val="28"/>
              <w:szCs w:val="6"/>
              <w:lang w:val="en-US"/>
            </w:rPr>
          </w:rPrChange>
        </w:rPr>
      </w:pPr>
      <w:ins w:id="2662" w:author="01-134212-149" w:date="2022-06-22T20:03:00Z">
        <w:r w:rsidRPr="000B79B6">
          <w:rPr>
            <w:rFonts w:ascii="Agency FB" w:hAnsi="Agency FB"/>
            <w:szCs w:val="6"/>
            <w:lang w:val="en-US"/>
            <w:rPrChange w:id="2663" w:author="01-134212-149" w:date="2022-06-22T21:16:00Z">
              <w:rPr>
                <w:rFonts w:ascii="Agency FB" w:hAnsi="Agency FB"/>
                <w:sz w:val="28"/>
                <w:szCs w:val="6"/>
                <w:lang w:val="en-US"/>
              </w:rPr>
            </w:rPrChange>
          </w:rPr>
          <w:tab/>
        </w:r>
        <w:r w:rsidRPr="000B79B6">
          <w:rPr>
            <w:rFonts w:ascii="Agency FB" w:hAnsi="Agency FB"/>
            <w:szCs w:val="6"/>
            <w:lang w:val="en-US"/>
            <w:rPrChange w:id="2664" w:author="01-134212-149" w:date="2022-06-22T21:16:00Z">
              <w:rPr>
                <w:rFonts w:ascii="Agency FB" w:hAnsi="Agency FB"/>
                <w:sz w:val="28"/>
                <w:szCs w:val="6"/>
                <w:lang w:val="en-US"/>
              </w:rPr>
            </w:rPrChange>
          </w:rPr>
          <w:tab/>
          <w:t>{</w:t>
        </w:r>
      </w:ins>
    </w:p>
    <w:p w14:paraId="45C5019A" w14:textId="77777777" w:rsidR="007A5533" w:rsidRPr="000B79B6" w:rsidRDefault="007A5533" w:rsidP="007A5533">
      <w:pPr>
        <w:rPr>
          <w:ins w:id="2665" w:author="01-134212-149" w:date="2022-06-22T20:03:00Z"/>
          <w:rFonts w:ascii="Agency FB" w:hAnsi="Agency FB"/>
          <w:szCs w:val="6"/>
          <w:lang w:val="en-US"/>
          <w:rPrChange w:id="2666" w:author="01-134212-149" w:date="2022-06-22T21:16:00Z">
            <w:rPr>
              <w:ins w:id="2667" w:author="01-134212-149" w:date="2022-06-22T20:03:00Z"/>
              <w:rFonts w:ascii="Agency FB" w:hAnsi="Agency FB"/>
              <w:sz w:val="28"/>
              <w:szCs w:val="6"/>
              <w:lang w:val="en-US"/>
            </w:rPr>
          </w:rPrChange>
        </w:rPr>
      </w:pPr>
      <w:ins w:id="2668" w:author="01-134212-149" w:date="2022-06-22T20:03:00Z">
        <w:r w:rsidRPr="000B79B6">
          <w:rPr>
            <w:rFonts w:ascii="Agency FB" w:hAnsi="Agency FB"/>
            <w:szCs w:val="6"/>
            <w:lang w:val="en-US"/>
            <w:rPrChange w:id="2669" w:author="01-134212-149" w:date="2022-06-22T21:16:00Z">
              <w:rPr>
                <w:rFonts w:ascii="Agency FB" w:hAnsi="Agency FB"/>
                <w:sz w:val="28"/>
                <w:szCs w:val="6"/>
                <w:lang w:val="en-US"/>
              </w:rPr>
            </w:rPrChange>
          </w:rPr>
          <w:tab/>
        </w:r>
        <w:r w:rsidRPr="000B79B6">
          <w:rPr>
            <w:rFonts w:ascii="Agency FB" w:hAnsi="Agency FB"/>
            <w:szCs w:val="6"/>
            <w:lang w:val="en-US"/>
            <w:rPrChange w:id="2670" w:author="01-134212-149" w:date="2022-06-22T21:16:00Z">
              <w:rPr>
                <w:rFonts w:ascii="Agency FB" w:hAnsi="Agency FB"/>
                <w:sz w:val="28"/>
                <w:szCs w:val="6"/>
                <w:lang w:val="en-US"/>
              </w:rPr>
            </w:rPrChange>
          </w:rPr>
          <w:tab/>
        </w:r>
        <w:r w:rsidRPr="000B79B6">
          <w:rPr>
            <w:rFonts w:ascii="Agency FB" w:hAnsi="Agency FB"/>
            <w:szCs w:val="6"/>
            <w:lang w:val="en-US"/>
            <w:rPrChange w:id="2671" w:author="01-134212-149" w:date="2022-06-22T21:16:00Z">
              <w:rPr>
                <w:rFonts w:ascii="Agency FB" w:hAnsi="Agency FB"/>
                <w:sz w:val="28"/>
                <w:szCs w:val="6"/>
                <w:lang w:val="en-US"/>
              </w:rPr>
            </w:rPrChange>
          </w:rPr>
          <w:tab/>
          <w:t>cout &lt;&lt; "\nInvalid Number\n";</w:t>
        </w:r>
      </w:ins>
    </w:p>
    <w:p w14:paraId="31DB4265" w14:textId="77777777" w:rsidR="007A5533" w:rsidRPr="000B79B6" w:rsidRDefault="007A5533" w:rsidP="007A5533">
      <w:pPr>
        <w:rPr>
          <w:ins w:id="2672" w:author="01-134212-149" w:date="2022-06-22T20:03:00Z"/>
          <w:rFonts w:ascii="Agency FB" w:hAnsi="Agency FB"/>
          <w:szCs w:val="6"/>
          <w:lang w:val="en-US"/>
          <w:rPrChange w:id="2673" w:author="01-134212-149" w:date="2022-06-22T21:16:00Z">
            <w:rPr>
              <w:ins w:id="2674" w:author="01-134212-149" w:date="2022-06-22T20:03:00Z"/>
              <w:rFonts w:ascii="Agency FB" w:hAnsi="Agency FB"/>
              <w:sz w:val="28"/>
              <w:szCs w:val="6"/>
              <w:lang w:val="en-US"/>
            </w:rPr>
          </w:rPrChange>
        </w:rPr>
      </w:pPr>
      <w:ins w:id="2675" w:author="01-134212-149" w:date="2022-06-22T20:03:00Z">
        <w:r w:rsidRPr="000B79B6">
          <w:rPr>
            <w:rFonts w:ascii="Agency FB" w:hAnsi="Agency FB"/>
            <w:szCs w:val="6"/>
            <w:lang w:val="en-US"/>
            <w:rPrChange w:id="2676" w:author="01-134212-149" w:date="2022-06-22T21:16:00Z">
              <w:rPr>
                <w:rFonts w:ascii="Agency FB" w:hAnsi="Agency FB"/>
                <w:sz w:val="28"/>
                <w:szCs w:val="6"/>
                <w:lang w:val="en-US"/>
              </w:rPr>
            </w:rPrChange>
          </w:rPr>
          <w:tab/>
        </w:r>
        <w:r w:rsidRPr="000B79B6">
          <w:rPr>
            <w:rFonts w:ascii="Agency FB" w:hAnsi="Agency FB"/>
            <w:szCs w:val="6"/>
            <w:lang w:val="en-US"/>
            <w:rPrChange w:id="2677" w:author="01-134212-149" w:date="2022-06-22T21:16:00Z">
              <w:rPr>
                <w:rFonts w:ascii="Agency FB" w:hAnsi="Agency FB"/>
                <w:sz w:val="28"/>
                <w:szCs w:val="6"/>
                <w:lang w:val="en-US"/>
              </w:rPr>
            </w:rPrChange>
          </w:rPr>
          <w:tab/>
        </w:r>
        <w:r w:rsidRPr="000B79B6">
          <w:rPr>
            <w:rFonts w:ascii="Agency FB" w:hAnsi="Agency FB"/>
            <w:szCs w:val="6"/>
            <w:lang w:val="en-US"/>
            <w:rPrChange w:id="2678" w:author="01-134212-149" w:date="2022-06-22T21:16:00Z">
              <w:rPr>
                <w:rFonts w:ascii="Agency FB" w:hAnsi="Agency FB"/>
                <w:sz w:val="28"/>
                <w:szCs w:val="6"/>
                <w:lang w:val="en-US"/>
              </w:rPr>
            </w:rPrChange>
          </w:rPr>
          <w:tab/>
          <w:t>goto top;</w:t>
        </w:r>
      </w:ins>
    </w:p>
    <w:p w14:paraId="438EE12D" w14:textId="77777777" w:rsidR="007A5533" w:rsidRPr="000B79B6" w:rsidRDefault="007A5533" w:rsidP="007A5533">
      <w:pPr>
        <w:rPr>
          <w:ins w:id="2679" w:author="01-134212-149" w:date="2022-06-22T20:03:00Z"/>
          <w:rFonts w:ascii="Agency FB" w:hAnsi="Agency FB"/>
          <w:szCs w:val="6"/>
          <w:lang w:val="en-US"/>
          <w:rPrChange w:id="2680" w:author="01-134212-149" w:date="2022-06-22T21:16:00Z">
            <w:rPr>
              <w:ins w:id="2681" w:author="01-134212-149" w:date="2022-06-22T20:03:00Z"/>
              <w:rFonts w:ascii="Agency FB" w:hAnsi="Agency FB"/>
              <w:sz w:val="28"/>
              <w:szCs w:val="6"/>
              <w:lang w:val="en-US"/>
            </w:rPr>
          </w:rPrChange>
        </w:rPr>
      </w:pPr>
      <w:ins w:id="2682" w:author="01-134212-149" w:date="2022-06-22T20:03:00Z">
        <w:r w:rsidRPr="000B79B6">
          <w:rPr>
            <w:rFonts w:ascii="Agency FB" w:hAnsi="Agency FB"/>
            <w:szCs w:val="6"/>
            <w:lang w:val="en-US"/>
            <w:rPrChange w:id="2683" w:author="01-134212-149" w:date="2022-06-22T21:16:00Z">
              <w:rPr>
                <w:rFonts w:ascii="Agency FB" w:hAnsi="Agency FB"/>
                <w:sz w:val="28"/>
                <w:szCs w:val="6"/>
                <w:lang w:val="en-US"/>
              </w:rPr>
            </w:rPrChange>
          </w:rPr>
          <w:tab/>
        </w:r>
        <w:r w:rsidRPr="000B79B6">
          <w:rPr>
            <w:rFonts w:ascii="Agency FB" w:hAnsi="Agency FB"/>
            <w:szCs w:val="6"/>
            <w:lang w:val="en-US"/>
            <w:rPrChange w:id="2684" w:author="01-134212-149" w:date="2022-06-22T21:16:00Z">
              <w:rPr>
                <w:rFonts w:ascii="Agency FB" w:hAnsi="Agency FB"/>
                <w:sz w:val="28"/>
                <w:szCs w:val="6"/>
                <w:lang w:val="en-US"/>
              </w:rPr>
            </w:rPrChange>
          </w:rPr>
          <w:tab/>
          <w:t>}</w:t>
        </w:r>
      </w:ins>
    </w:p>
    <w:p w14:paraId="5B6155EF" w14:textId="77777777" w:rsidR="007A5533" w:rsidRPr="000B79B6" w:rsidRDefault="007A5533" w:rsidP="007A5533">
      <w:pPr>
        <w:rPr>
          <w:ins w:id="2685" w:author="01-134212-149" w:date="2022-06-22T20:03:00Z"/>
          <w:rFonts w:ascii="Agency FB" w:hAnsi="Agency FB"/>
          <w:szCs w:val="6"/>
          <w:lang w:val="en-US"/>
          <w:rPrChange w:id="2686" w:author="01-134212-149" w:date="2022-06-22T21:16:00Z">
            <w:rPr>
              <w:ins w:id="2687" w:author="01-134212-149" w:date="2022-06-22T20:03:00Z"/>
              <w:rFonts w:ascii="Agency FB" w:hAnsi="Agency FB"/>
              <w:sz w:val="28"/>
              <w:szCs w:val="6"/>
              <w:lang w:val="en-US"/>
            </w:rPr>
          </w:rPrChange>
        </w:rPr>
      </w:pPr>
      <w:ins w:id="2688" w:author="01-134212-149" w:date="2022-06-22T20:03:00Z">
        <w:r w:rsidRPr="000B79B6">
          <w:rPr>
            <w:rFonts w:ascii="Agency FB" w:hAnsi="Agency FB"/>
            <w:szCs w:val="6"/>
            <w:lang w:val="en-US"/>
            <w:rPrChange w:id="2689" w:author="01-134212-149" w:date="2022-06-22T21:16:00Z">
              <w:rPr>
                <w:rFonts w:ascii="Agency FB" w:hAnsi="Agency FB"/>
                <w:sz w:val="28"/>
                <w:szCs w:val="6"/>
                <w:lang w:val="en-US"/>
              </w:rPr>
            </w:rPrChange>
          </w:rPr>
          <w:tab/>
        </w:r>
        <w:r w:rsidRPr="000B79B6">
          <w:rPr>
            <w:rFonts w:ascii="Agency FB" w:hAnsi="Agency FB"/>
            <w:szCs w:val="6"/>
            <w:lang w:val="en-US"/>
            <w:rPrChange w:id="2690" w:author="01-134212-149" w:date="2022-06-22T21:16:00Z">
              <w:rPr>
                <w:rFonts w:ascii="Agency FB" w:hAnsi="Agency FB"/>
                <w:sz w:val="28"/>
                <w:szCs w:val="6"/>
                <w:lang w:val="en-US"/>
              </w:rPr>
            </w:rPrChange>
          </w:rPr>
          <w:tab/>
          <w:t>fstream patient("PATIENT.txt", ios::app | ios::in | ios::out);</w:t>
        </w:r>
      </w:ins>
    </w:p>
    <w:p w14:paraId="402AA2D1" w14:textId="77777777" w:rsidR="007A5533" w:rsidRPr="000B79B6" w:rsidRDefault="007A5533" w:rsidP="007A5533">
      <w:pPr>
        <w:rPr>
          <w:ins w:id="2691" w:author="01-134212-149" w:date="2022-06-22T20:03:00Z"/>
          <w:rFonts w:ascii="Agency FB" w:hAnsi="Agency FB"/>
          <w:szCs w:val="6"/>
          <w:lang w:val="en-US"/>
          <w:rPrChange w:id="2692" w:author="01-134212-149" w:date="2022-06-22T21:16:00Z">
            <w:rPr>
              <w:ins w:id="2693" w:author="01-134212-149" w:date="2022-06-22T20:03:00Z"/>
              <w:rFonts w:ascii="Agency FB" w:hAnsi="Agency FB"/>
              <w:sz w:val="28"/>
              <w:szCs w:val="6"/>
              <w:lang w:val="en-US"/>
            </w:rPr>
          </w:rPrChange>
        </w:rPr>
      </w:pPr>
    </w:p>
    <w:p w14:paraId="3EB50278" w14:textId="77777777" w:rsidR="007A5533" w:rsidRPr="000B79B6" w:rsidRDefault="007A5533" w:rsidP="007A5533">
      <w:pPr>
        <w:rPr>
          <w:ins w:id="2694" w:author="01-134212-149" w:date="2022-06-22T20:03:00Z"/>
          <w:rFonts w:ascii="Agency FB" w:hAnsi="Agency FB"/>
          <w:szCs w:val="6"/>
          <w:lang w:val="en-US"/>
          <w:rPrChange w:id="2695" w:author="01-134212-149" w:date="2022-06-22T21:16:00Z">
            <w:rPr>
              <w:ins w:id="2696" w:author="01-134212-149" w:date="2022-06-22T20:03:00Z"/>
              <w:rFonts w:ascii="Agency FB" w:hAnsi="Agency FB"/>
              <w:sz w:val="28"/>
              <w:szCs w:val="6"/>
              <w:lang w:val="en-US"/>
            </w:rPr>
          </w:rPrChange>
        </w:rPr>
      </w:pPr>
      <w:ins w:id="2697" w:author="01-134212-149" w:date="2022-06-22T20:03:00Z">
        <w:r w:rsidRPr="000B79B6">
          <w:rPr>
            <w:rFonts w:ascii="Agency FB" w:hAnsi="Agency FB"/>
            <w:szCs w:val="6"/>
            <w:lang w:val="en-US"/>
            <w:rPrChange w:id="2698" w:author="01-134212-149" w:date="2022-06-22T21:16:00Z">
              <w:rPr>
                <w:rFonts w:ascii="Agency FB" w:hAnsi="Agency FB"/>
                <w:sz w:val="28"/>
                <w:szCs w:val="6"/>
                <w:lang w:val="en-US"/>
              </w:rPr>
            </w:rPrChange>
          </w:rPr>
          <w:tab/>
        </w:r>
        <w:r w:rsidRPr="000B79B6">
          <w:rPr>
            <w:rFonts w:ascii="Agency FB" w:hAnsi="Agency FB"/>
            <w:szCs w:val="6"/>
            <w:lang w:val="en-US"/>
            <w:rPrChange w:id="2699" w:author="01-134212-149" w:date="2022-06-22T21:16:00Z">
              <w:rPr>
                <w:rFonts w:ascii="Agency FB" w:hAnsi="Agency FB"/>
                <w:sz w:val="28"/>
                <w:szCs w:val="6"/>
                <w:lang w:val="en-US"/>
              </w:rPr>
            </w:rPrChange>
          </w:rPr>
          <w:tab/>
          <w:t>if (!patient)</w:t>
        </w:r>
      </w:ins>
    </w:p>
    <w:p w14:paraId="412C8791" w14:textId="77777777" w:rsidR="007A5533" w:rsidRPr="000B79B6" w:rsidRDefault="007A5533" w:rsidP="007A5533">
      <w:pPr>
        <w:rPr>
          <w:ins w:id="2700" w:author="01-134212-149" w:date="2022-06-22T20:03:00Z"/>
          <w:rFonts w:ascii="Agency FB" w:hAnsi="Agency FB"/>
          <w:szCs w:val="6"/>
          <w:lang w:val="en-US"/>
          <w:rPrChange w:id="2701" w:author="01-134212-149" w:date="2022-06-22T21:16:00Z">
            <w:rPr>
              <w:ins w:id="2702" w:author="01-134212-149" w:date="2022-06-22T20:03:00Z"/>
              <w:rFonts w:ascii="Agency FB" w:hAnsi="Agency FB"/>
              <w:sz w:val="28"/>
              <w:szCs w:val="6"/>
              <w:lang w:val="en-US"/>
            </w:rPr>
          </w:rPrChange>
        </w:rPr>
      </w:pPr>
      <w:ins w:id="2703" w:author="01-134212-149" w:date="2022-06-22T20:03:00Z">
        <w:r w:rsidRPr="000B79B6">
          <w:rPr>
            <w:rFonts w:ascii="Agency FB" w:hAnsi="Agency FB"/>
            <w:szCs w:val="6"/>
            <w:lang w:val="en-US"/>
            <w:rPrChange w:id="2704" w:author="01-134212-149" w:date="2022-06-22T21:16:00Z">
              <w:rPr>
                <w:rFonts w:ascii="Agency FB" w:hAnsi="Agency FB"/>
                <w:sz w:val="28"/>
                <w:szCs w:val="6"/>
                <w:lang w:val="en-US"/>
              </w:rPr>
            </w:rPrChange>
          </w:rPr>
          <w:tab/>
        </w:r>
        <w:r w:rsidRPr="000B79B6">
          <w:rPr>
            <w:rFonts w:ascii="Agency FB" w:hAnsi="Agency FB"/>
            <w:szCs w:val="6"/>
            <w:lang w:val="en-US"/>
            <w:rPrChange w:id="2705" w:author="01-134212-149" w:date="2022-06-22T21:16:00Z">
              <w:rPr>
                <w:rFonts w:ascii="Agency FB" w:hAnsi="Agency FB"/>
                <w:sz w:val="28"/>
                <w:szCs w:val="6"/>
                <w:lang w:val="en-US"/>
              </w:rPr>
            </w:rPrChange>
          </w:rPr>
          <w:tab/>
          <w:t>{</w:t>
        </w:r>
      </w:ins>
    </w:p>
    <w:p w14:paraId="64599493" w14:textId="77777777" w:rsidR="007A5533" w:rsidRPr="000B79B6" w:rsidRDefault="007A5533" w:rsidP="007A5533">
      <w:pPr>
        <w:rPr>
          <w:ins w:id="2706" w:author="01-134212-149" w:date="2022-06-22T20:03:00Z"/>
          <w:rFonts w:ascii="Agency FB" w:hAnsi="Agency FB"/>
          <w:szCs w:val="6"/>
          <w:lang w:val="en-US"/>
          <w:rPrChange w:id="2707" w:author="01-134212-149" w:date="2022-06-22T21:16:00Z">
            <w:rPr>
              <w:ins w:id="2708" w:author="01-134212-149" w:date="2022-06-22T20:03:00Z"/>
              <w:rFonts w:ascii="Agency FB" w:hAnsi="Agency FB"/>
              <w:sz w:val="28"/>
              <w:szCs w:val="6"/>
              <w:lang w:val="en-US"/>
            </w:rPr>
          </w:rPrChange>
        </w:rPr>
      </w:pPr>
      <w:ins w:id="2709" w:author="01-134212-149" w:date="2022-06-22T20:03:00Z">
        <w:r w:rsidRPr="000B79B6">
          <w:rPr>
            <w:rFonts w:ascii="Agency FB" w:hAnsi="Agency FB"/>
            <w:szCs w:val="6"/>
            <w:lang w:val="en-US"/>
            <w:rPrChange w:id="2710" w:author="01-134212-149" w:date="2022-06-22T21:16:00Z">
              <w:rPr>
                <w:rFonts w:ascii="Agency FB" w:hAnsi="Agency FB"/>
                <w:sz w:val="28"/>
                <w:szCs w:val="6"/>
                <w:lang w:val="en-US"/>
              </w:rPr>
            </w:rPrChange>
          </w:rPr>
          <w:tab/>
        </w:r>
        <w:r w:rsidRPr="000B79B6">
          <w:rPr>
            <w:rFonts w:ascii="Agency FB" w:hAnsi="Agency FB"/>
            <w:szCs w:val="6"/>
            <w:lang w:val="en-US"/>
            <w:rPrChange w:id="2711" w:author="01-134212-149" w:date="2022-06-22T21:16:00Z">
              <w:rPr>
                <w:rFonts w:ascii="Agency FB" w:hAnsi="Agency FB"/>
                <w:sz w:val="28"/>
                <w:szCs w:val="6"/>
                <w:lang w:val="en-US"/>
              </w:rPr>
            </w:rPrChange>
          </w:rPr>
          <w:tab/>
        </w:r>
        <w:r w:rsidRPr="000B79B6">
          <w:rPr>
            <w:rFonts w:ascii="Agency FB" w:hAnsi="Agency FB"/>
            <w:szCs w:val="6"/>
            <w:lang w:val="en-US"/>
            <w:rPrChange w:id="2712" w:author="01-134212-149" w:date="2022-06-22T21:16:00Z">
              <w:rPr>
                <w:rFonts w:ascii="Agency FB" w:hAnsi="Agency FB"/>
                <w:sz w:val="28"/>
                <w:szCs w:val="6"/>
                <w:lang w:val="en-US"/>
              </w:rPr>
            </w:rPrChange>
          </w:rPr>
          <w:tab/>
          <w:t>cout &lt;&lt; "File opening error:" &lt;&lt; endl;</w:t>
        </w:r>
      </w:ins>
    </w:p>
    <w:p w14:paraId="5BA5AF81" w14:textId="77777777" w:rsidR="007A5533" w:rsidRPr="000B79B6" w:rsidRDefault="007A5533" w:rsidP="007A5533">
      <w:pPr>
        <w:rPr>
          <w:ins w:id="2713" w:author="01-134212-149" w:date="2022-06-22T20:03:00Z"/>
          <w:rFonts w:ascii="Agency FB" w:hAnsi="Agency FB"/>
          <w:szCs w:val="6"/>
          <w:lang w:val="en-US"/>
          <w:rPrChange w:id="2714" w:author="01-134212-149" w:date="2022-06-22T21:16:00Z">
            <w:rPr>
              <w:ins w:id="2715" w:author="01-134212-149" w:date="2022-06-22T20:03:00Z"/>
              <w:rFonts w:ascii="Agency FB" w:hAnsi="Agency FB"/>
              <w:sz w:val="28"/>
              <w:szCs w:val="6"/>
              <w:lang w:val="en-US"/>
            </w:rPr>
          </w:rPrChange>
        </w:rPr>
      </w:pPr>
      <w:ins w:id="2716" w:author="01-134212-149" w:date="2022-06-22T20:03:00Z">
        <w:r w:rsidRPr="000B79B6">
          <w:rPr>
            <w:rFonts w:ascii="Agency FB" w:hAnsi="Agency FB"/>
            <w:szCs w:val="6"/>
            <w:lang w:val="en-US"/>
            <w:rPrChange w:id="2717" w:author="01-134212-149" w:date="2022-06-22T21:16:00Z">
              <w:rPr>
                <w:rFonts w:ascii="Agency FB" w:hAnsi="Agency FB"/>
                <w:sz w:val="28"/>
                <w:szCs w:val="6"/>
                <w:lang w:val="en-US"/>
              </w:rPr>
            </w:rPrChange>
          </w:rPr>
          <w:tab/>
        </w:r>
        <w:r w:rsidRPr="000B79B6">
          <w:rPr>
            <w:rFonts w:ascii="Agency FB" w:hAnsi="Agency FB"/>
            <w:szCs w:val="6"/>
            <w:lang w:val="en-US"/>
            <w:rPrChange w:id="2718" w:author="01-134212-149" w:date="2022-06-22T21:16:00Z">
              <w:rPr>
                <w:rFonts w:ascii="Agency FB" w:hAnsi="Agency FB"/>
                <w:sz w:val="28"/>
                <w:szCs w:val="6"/>
                <w:lang w:val="en-US"/>
              </w:rPr>
            </w:rPrChange>
          </w:rPr>
          <w:tab/>
        </w:r>
        <w:r w:rsidRPr="000B79B6">
          <w:rPr>
            <w:rFonts w:ascii="Agency FB" w:hAnsi="Agency FB"/>
            <w:szCs w:val="6"/>
            <w:lang w:val="en-US"/>
            <w:rPrChange w:id="2719" w:author="01-134212-149" w:date="2022-06-22T21:16:00Z">
              <w:rPr>
                <w:rFonts w:ascii="Agency FB" w:hAnsi="Agency FB"/>
                <w:sz w:val="28"/>
                <w:szCs w:val="6"/>
                <w:lang w:val="en-US"/>
              </w:rPr>
            </w:rPrChange>
          </w:rPr>
          <w:tab/>
          <w:t>exit(1);</w:t>
        </w:r>
      </w:ins>
    </w:p>
    <w:p w14:paraId="7E4ADB79" w14:textId="77777777" w:rsidR="007A5533" w:rsidRPr="000B79B6" w:rsidRDefault="007A5533" w:rsidP="007A5533">
      <w:pPr>
        <w:rPr>
          <w:ins w:id="2720" w:author="01-134212-149" w:date="2022-06-22T20:03:00Z"/>
          <w:rFonts w:ascii="Agency FB" w:hAnsi="Agency FB"/>
          <w:szCs w:val="6"/>
          <w:lang w:val="en-US"/>
          <w:rPrChange w:id="2721" w:author="01-134212-149" w:date="2022-06-22T21:16:00Z">
            <w:rPr>
              <w:ins w:id="2722" w:author="01-134212-149" w:date="2022-06-22T20:03:00Z"/>
              <w:rFonts w:ascii="Agency FB" w:hAnsi="Agency FB"/>
              <w:sz w:val="28"/>
              <w:szCs w:val="6"/>
              <w:lang w:val="en-US"/>
            </w:rPr>
          </w:rPrChange>
        </w:rPr>
      </w:pPr>
      <w:ins w:id="2723" w:author="01-134212-149" w:date="2022-06-22T20:03:00Z">
        <w:r w:rsidRPr="000B79B6">
          <w:rPr>
            <w:rFonts w:ascii="Agency FB" w:hAnsi="Agency FB"/>
            <w:szCs w:val="6"/>
            <w:lang w:val="en-US"/>
            <w:rPrChange w:id="2724" w:author="01-134212-149" w:date="2022-06-22T21:16:00Z">
              <w:rPr>
                <w:rFonts w:ascii="Agency FB" w:hAnsi="Agency FB"/>
                <w:sz w:val="28"/>
                <w:szCs w:val="6"/>
                <w:lang w:val="en-US"/>
              </w:rPr>
            </w:rPrChange>
          </w:rPr>
          <w:tab/>
        </w:r>
        <w:r w:rsidRPr="000B79B6">
          <w:rPr>
            <w:rFonts w:ascii="Agency FB" w:hAnsi="Agency FB"/>
            <w:szCs w:val="6"/>
            <w:lang w:val="en-US"/>
            <w:rPrChange w:id="2725" w:author="01-134212-149" w:date="2022-06-22T21:16:00Z">
              <w:rPr>
                <w:rFonts w:ascii="Agency FB" w:hAnsi="Agency FB"/>
                <w:sz w:val="28"/>
                <w:szCs w:val="6"/>
                <w:lang w:val="en-US"/>
              </w:rPr>
            </w:rPrChange>
          </w:rPr>
          <w:tab/>
          <w:t>}</w:t>
        </w:r>
      </w:ins>
    </w:p>
    <w:p w14:paraId="18D2BB94" w14:textId="77777777" w:rsidR="007A5533" w:rsidRPr="000B79B6" w:rsidRDefault="007A5533" w:rsidP="007A5533">
      <w:pPr>
        <w:rPr>
          <w:ins w:id="2726" w:author="01-134212-149" w:date="2022-06-22T20:03:00Z"/>
          <w:rFonts w:ascii="Agency FB" w:hAnsi="Agency FB"/>
          <w:szCs w:val="6"/>
          <w:lang w:val="en-US"/>
          <w:rPrChange w:id="2727" w:author="01-134212-149" w:date="2022-06-22T21:16:00Z">
            <w:rPr>
              <w:ins w:id="2728" w:author="01-134212-149" w:date="2022-06-22T20:03:00Z"/>
              <w:rFonts w:ascii="Agency FB" w:hAnsi="Agency FB"/>
              <w:sz w:val="28"/>
              <w:szCs w:val="6"/>
              <w:lang w:val="en-US"/>
            </w:rPr>
          </w:rPrChange>
        </w:rPr>
      </w:pPr>
      <w:ins w:id="2729" w:author="01-134212-149" w:date="2022-06-22T20:03:00Z">
        <w:r w:rsidRPr="000B79B6">
          <w:rPr>
            <w:rFonts w:ascii="Agency FB" w:hAnsi="Agency FB"/>
            <w:szCs w:val="6"/>
            <w:lang w:val="en-US"/>
            <w:rPrChange w:id="2730" w:author="01-134212-149" w:date="2022-06-22T21:16:00Z">
              <w:rPr>
                <w:rFonts w:ascii="Agency FB" w:hAnsi="Agency FB"/>
                <w:sz w:val="28"/>
                <w:szCs w:val="6"/>
                <w:lang w:val="en-US"/>
              </w:rPr>
            </w:rPrChange>
          </w:rPr>
          <w:tab/>
        </w:r>
        <w:r w:rsidRPr="000B79B6">
          <w:rPr>
            <w:rFonts w:ascii="Agency FB" w:hAnsi="Agency FB"/>
            <w:szCs w:val="6"/>
            <w:lang w:val="en-US"/>
            <w:rPrChange w:id="2731" w:author="01-134212-149" w:date="2022-06-22T21:16:00Z">
              <w:rPr>
                <w:rFonts w:ascii="Agency FB" w:hAnsi="Agency FB"/>
                <w:sz w:val="28"/>
                <w:szCs w:val="6"/>
                <w:lang w:val="en-US"/>
              </w:rPr>
            </w:rPrChange>
          </w:rPr>
          <w:tab/>
          <w:t>fstream temp("Temp.txt", ios::app);</w:t>
        </w:r>
      </w:ins>
    </w:p>
    <w:p w14:paraId="6772D1BD" w14:textId="77777777" w:rsidR="007A5533" w:rsidRPr="000B79B6" w:rsidRDefault="007A5533" w:rsidP="007A5533">
      <w:pPr>
        <w:rPr>
          <w:ins w:id="2732" w:author="01-134212-149" w:date="2022-06-22T20:03:00Z"/>
          <w:rFonts w:ascii="Agency FB" w:hAnsi="Agency FB"/>
          <w:szCs w:val="6"/>
          <w:lang w:val="en-US"/>
          <w:rPrChange w:id="2733" w:author="01-134212-149" w:date="2022-06-22T21:16:00Z">
            <w:rPr>
              <w:ins w:id="2734" w:author="01-134212-149" w:date="2022-06-22T20:03:00Z"/>
              <w:rFonts w:ascii="Agency FB" w:hAnsi="Agency FB"/>
              <w:sz w:val="28"/>
              <w:szCs w:val="6"/>
              <w:lang w:val="en-US"/>
            </w:rPr>
          </w:rPrChange>
        </w:rPr>
      </w:pPr>
      <w:ins w:id="2735" w:author="01-134212-149" w:date="2022-06-22T20:03:00Z">
        <w:r w:rsidRPr="000B79B6">
          <w:rPr>
            <w:rFonts w:ascii="Agency FB" w:hAnsi="Agency FB"/>
            <w:szCs w:val="6"/>
            <w:lang w:val="en-US"/>
            <w:rPrChange w:id="2736" w:author="01-134212-149" w:date="2022-06-22T21:16:00Z">
              <w:rPr>
                <w:rFonts w:ascii="Agency FB" w:hAnsi="Agency FB"/>
                <w:sz w:val="28"/>
                <w:szCs w:val="6"/>
                <w:lang w:val="en-US"/>
              </w:rPr>
            </w:rPrChange>
          </w:rPr>
          <w:tab/>
        </w:r>
        <w:r w:rsidRPr="000B79B6">
          <w:rPr>
            <w:rFonts w:ascii="Agency FB" w:hAnsi="Agency FB"/>
            <w:szCs w:val="6"/>
            <w:lang w:val="en-US"/>
            <w:rPrChange w:id="2737" w:author="01-134212-149" w:date="2022-06-22T21:16:00Z">
              <w:rPr>
                <w:rFonts w:ascii="Agency FB" w:hAnsi="Agency FB"/>
                <w:sz w:val="28"/>
                <w:szCs w:val="6"/>
                <w:lang w:val="en-US"/>
              </w:rPr>
            </w:rPrChange>
          </w:rPr>
          <w:tab/>
          <w:t>if (!temp)</w:t>
        </w:r>
      </w:ins>
    </w:p>
    <w:p w14:paraId="3AE5299C" w14:textId="77777777" w:rsidR="007A5533" w:rsidRPr="000B79B6" w:rsidRDefault="007A5533" w:rsidP="007A5533">
      <w:pPr>
        <w:rPr>
          <w:ins w:id="2738" w:author="01-134212-149" w:date="2022-06-22T20:03:00Z"/>
          <w:rFonts w:ascii="Agency FB" w:hAnsi="Agency FB"/>
          <w:szCs w:val="6"/>
          <w:lang w:val="en-US"/>
          <w:rPrChange w:id="2739" w:author="01-134212-149" w:date="2022-06-22T21:16:00Z">
            <w:rPr>
              <w:ins w:id="2740" w:author="01-134212-149" w:date="2022-06-22T20:03:00Z"/>
              <w:rFonts w:ascii="Agency FB" w:hAnsi="Agency FB"/>
              <w:sz w:val="28"/>
              <w:szCs w:val="6"/>
              <w:lang w:val="en-US"/>
            </w:rPr>
          </w:rPrChange>
        </w:rPr>
      </w:pPr>
      <w:ins w:id="2741" w:author="01-134212-149" w:date="2022-06-22T20:03:00Z">
        <w:r w:rsidRPr="000B79B6">
          <w:rPr>
            <w:rFonts w:ascii="Agency FB" w:hAnsi="Agency FB"/>
            <w:szCs w:val="6"/>
            <w:lang w:val="en-US"/>
            <w:rPrChange w:id="2742" w:author="01-134212-149" w:date="2022-06-22T21:16:00Z">
              <w:rPr>
                <w:rFonts w:ascii="Agency FB" w:hAnsi="Agency FB"/>
                <w:sz w:val="28"/>
                <w:szCs w:val="6"/>
                <w:lang w:val="en-US"/>
              </w:rPr>
            </w:rPrChange>
          </w:rPr>
          <w:tab/>
        </w:r>
        <w:r w:rsidRPr="000B79B6">
          <w:rPr>
            <w:rFonts w:ascii="Agency FB" w:hAnsi="Agency FB"/>
            <w:szCs w:val="6"/>
            <w:lang w:val="en-US"/>
            <w:rPrChange w:id="2743" w:author="01-134212-149" w:date="2022-06-22T21:16:00Z">
              <w:rPr>
                <w:rFonts w:ascii="Agency FB" w:hAnsi="Agency FB"/>
                <w:sz w:val="28"/>
                <w:szCs w:val="6"/>
                <w:lang w:val="en-US"/>
              </w:rPr>
            </w:rPrChange>
          </w:rPr>
          <w:tab/>
          <w:t>{</w:t>
        </w:r>
      </w:ins>
    </w:p>
    <w:p w14:paraId="047A195F" w14:textId="77777777" w:rsidR="007A5533" w:rsidRPr="000B79B6" w:rsidRDefault="007A5533" w:rsidP="007A5533">
      <w:pPr>
        <w:rPr>
          <w:ins w:id="2744" w:author="01-134212-149" w:date="2022-06-22T20:03:00Z"/>
          <w:rFonts w:ascii="Agency FB" w:hAnsi="Agency FB"/>
          <w:szCs w:val="6"/>
          <w:lang w:val="en-US"/>
          <w:rPrChange w:id="2745" w:author="01-134212-149" w:date="2022-06-22T21:16:00Z">
            <w:rPr>
              <w:ins w:id="2746" w:author="01-134212-149" w:date="2022-06-22T20:03:00Z"/>
              <w:rFonts w:ascii="Agency FB" w:hAnsi="Agency FB"/>
              <w:sz w:val="28"/>
              <w:szCs w:val="6"/>
              <w:lang w:val="en-US"/>
            </w:rPr>
          </w:rPrChange>
        </w:rPr>
      </w:pPr>
      <w:ins w:id="2747" w:author="01-134212-149" w:date="2022-06-22T20:03:00Z">
        <w:r w:rsidRPr="000B79B6">
          <w:rPr>
            <w:rFonts w:ascii="Agency FB" w:hAnsi="Agency FB"/>
            <w:szCs w:val="6"/>
            <w:lang w:val="en-US"/>
            <w:rPrChange w:id="2748" w:author="01-134212-149" w:date="2022-06-22T21:16:00Z">
              <w:rPr>
                <w:rFonts w:ascii="Agency FB" w:hAnsi="Agency FB"/>
                <w:sz w:val="28"/>
                <w:szCs w:val="6"/>
                <w:lang w:val="en-US"/>
              </w:rPr>
            </w:rPrChange>
          </w:rPr>
          <w:tab/>
        </w:r>
        <w:r w:rsidRPr="000B79B6">
          <w:rPr>
            <w:rFonts w:ascii="Agency FB" w:hAnsi="Agency FB"/>
            <w:szCs w:val="6"/>
            <w:lang w:val="en-US"/>
            <w:rPrChange w:id="2749" w:author="01-134212-149" w:date="2022-06-22T21:16:00Z">
              <w:rPr>
                <w:rFonts w:ascii="Agency FB" w:hAnsi="Agency FB"/>
                <w:sz w:val="28"/>
                <w:szCs w:val="6"/>
                <w:lang w:val="en-US"/>
              </w:rPr>
            </w:rPrChange>
          </w:rPr>
          <w:tab/>
        </w:r>
        <w:r w:rsidRPr="000B79B6">
          <w:rPr>
            <w:rFonts w:ascii="Agency FB" w:hAnsi="Agency FB"/>
            <w:szCs w:val="6"/>
            <w:lang w:val="en-US"/>
            <w:rPrChange w:id="2750" w:author="01-134212-149" w:date="2022-06-22T21:16:00Z">
              <w:rPr>
                <w:rFonts w:ascii="Agency FB" w:hAnsi="Agency FB"/>
                <w:sz w:val="28"/>
                <w:szCs w:val="6"/>
                <w:lang w:val="en-US"/>
              </w:rPr>
            </w:rPrChange>
          </w:rPr>
          <w:tab/>
          <w:t>cout &lt;&lt; "File opening error:" &lt;&lt; endl;</w:t>
        </w:r>
      </w:ins>
    </w:p>
    <w:p w14:paraId="5B2C00DD" w14:textId="77777777" w:rsidR="007A5533" w:rsidRPr="000B79B6" w:rsidRDefault="007A5533" w:rsidP="007A5533">
      <w:pPr>
        <w:rPr>
          <w:ins w:id="2751" w:author="01-134212-149" w:date="2022-06-22T20:03:00Z"/>
          <w:rFonts w:ascii="Agency FB" w:hAnsi="Agency FB"/>
          <w:szCs w:val="6"/>
          <w:lang w:val="en-US"/>
          <w:rPrChange w:id="2752" w:author="01-134212-149" w:date="2022-06-22T21:16:00Z">
            <w:rPr>
              <w:ins w:id="2753" w:author="01-134212-149" w:date="2022-06-22T20:03:00Z"/>
              <w:rFonts w:ascii="Agency FB" w:hAnsi="Agency FB"/>
              <w:sz w:val="28"/>
              <w:szCs w:val="6"/>
              <w:lang w:val="en-US"/>
            </w:rPr>
          </w:rPrChange>
        </w:rPr>
      </w:pPr>
      <w:ins w:id="2754" w:author="01-134212-149" w:date="2022-06-22T20:03:00Z">
        <w:r w:rsidRPr="000B79B6">
          <w:rPr>
            <w:rFonts w:ascii="Agency FB" w:hAnsi="Agency FB"/>
            <w:szCs w:val="6"/>
            <w:lang w:val="en-US"/>
            <w:rPrChange w:id="2755" w:author="01-134212-149" w:date="2022-06-22T21:16:00Z">
              <w:rPr>
                <w:rFonts w:ascii="Agency FB" w:hAnsi="Agency FB"/>
                <w:sz w:val="28"/>
                <w:szCs w:val="6"/>
                <w:lang w:val="en-US"/>
              </w:rPr>
            </w:rPrChange>
          </w:rPr>
          <w:tab/>
        </w:r>
        <w:r w:rsidRPr="000B79B6">
          <w:rPr>
            <w:rFonts w:ascii="Agency FB" w:hAnsi="Agency FB"/>
            <w:szCs w:val="6"/>
            <w:lang w:val="en-US"/>
            <w:rPrChange w:id="2756" w:author="01-134212-149" w:date="2022-06-22T21:16:00Z">
              <w:rPr>
                <w:rFonts w:ascii="Agency FB" w:hAnsi="Agency FB"/>
                <w:sz w:val="28"/>
                <w:szCs w:val="6"/>
                <w:lang w:val="en-US"/>
              </w:rPr>
            </w:rPrChange>
          </w:rPr>
          <w:tab/>
        </w:r>
        <w:r w:rsidRPr="000B79B6">
          <w:rPr>
            <w:rFonts w:ascii="Agency FB" w:hAnsi="Agency FB"/>
            <w:szCs w:val="6"/>
            <w:lang w:val="en-US"/>
            <w:rPrChange w:id="2757" w:author="01-134212-149" w:date="2022-06-22T21:16:00Z">
              <w:rPr>
                <w:rFonts w:ascii="Agency FB" w:hAnsi="Agency FB"/>
                <w:sz w:val="28"/>
                <w:szCs w:val="6"/>
                <w:lang w:val="en-US"/>
              </w:rPr>
            </w:rPrChange>
          </w:rPr>
          <w:tab/>
          <w:t>exit(1);</w:t>
        </w:r>
      </w:ins>
    </w:p>
    <w:p w14:paraId="422A16B2" w14:textId="77777777" w:rsidR="007A5533" w:rsidRPr="000B79B6" w:rsidRDefault="007A5533" w:rsidP="007A5533">
      <w:pPr>
        <w:rPr>
          <w:ins w:id="2758" w:author="01-134212-149" w:date="2022-06-22T20:03:00Z"/>
          <w:rFonts w:ascii="Agency FB" w:hAnsi="Agency FB"/>
          <w:szCs w:val="6"/>
          <w:lang w:val="en-US"/>
          <w:rPrChange w:id="2759" w:author="01-134212-149" w:date="2022-06-22T21:16:00Z">
            <w:rPr>
              <w:ins w:id="2760" w:author="01-134212-149" w:date="2022-06-22T20:03:00Z"/>
              <w:rFonts w:ascii="Agency FB" w:hAnsi="Agency FB"/>
              <w:sz w:val="28"/>
              <w:szCs w:val="6"/>
              <w:lang w:val="en-US"/>
            </w:rPr>
          </w:rPrChange>
        </w:rPr>
      </w:pPr>
      <w:ins w:id="2761" w:author="01-134212-149" w:date="2022-06-22T20:03:00Z">
        <w:r w:rsidRPr="000B79B6">
          <w:rPr>
            <w:rFonts w:ascii="Agency FB" w:hAnsi="Agency FB"/>
            <w:szCs w:val="6"/>
            <w:lang w:val="en-US"/>
            <w:rPrChange w:id="2762" w:author="01-134212-149" w:date="2022-06-22T21:16:00Z">
              <w:rPr>
                <w:rFonts w:ascii="Agency FB" w:hAnsi="Agency FB"/>
                <w:sz w:val="28"/>
                <w:szCs w:val="6"/>
                <w:lang w:val="en-US"/>
              </w:rPr>
            </w:rPrChange>
          </w:rPr>
          <w:tab/>
        </w:r>
        <w:r w:rsidRPr="000B79B6">
          <w:rPr>
            <w:rFonts w:ascii="Agency FB" w:hAnsi="Agency FB"/>
            <w:szCs w:val="6"/>
            <w:lang w:val="en-US"/>
            <w:rPrChange w:id="2763" w:author="01-134212-149" w:date="2022-06-22T21:16:00Z">
              <w:rPr>
                <w:rFonts w:ascii="Agency FB" w:hAnsi="Agency FB"/>
                <w:sz w:val="28"/>
                <w:szCs w:val="6"/>
                <w:lang w:val="en-US"/>
              </w:rPr>
            </w:rPrChange>
          </w:rPr>
          <w:tab/>
          <w:t>}</w:t>
        </w:r>
      </w:ins>
    </w:p>
    <w:p w14:paraId="63B58088" w14:textId="77777777" w:rsidR="007A5533" w:rsidRPr="000B79B6" w:rsidRDefault="007A5533" w:rsidP="007A5533">
      <w:pPr>
        <w:rPr>
          <w:ins w:id="2764" w:author="01-134212-149" w:date="2022-06-22T20:03:00Z"/>
          <w:rFonts w:ascii="Agency FB" w:hAnsi="Agency FB"/>
          <w:szCs w:val="6"/>
          <w:lang w:val="en-US"/>
          <w:rPrChange w:id="2765" w:author="01-134212-149" w:date="2022-06-22T21:16:00Z">
            <w:rPr>
              <w:ins w:id="2766" w:author="01-134212-149" w:date="2022-06-22T20:03:00Z"/>
              <w:rFonts w:ascii="Agency FB" w:hAnsi="Agency FB"/>
              <w:sz w:val="28"/>
              <w:szCs w:val="6"/>
              <w:lang w:val="en-US"/>
            </w:rPr>
          </w:rPrChange>
        </w:rPr>
      </w:pPr>
      <w:ins w:id="2767" w:author="01-134212-149" w:date="2022-06-22T20:03:00Z">
        <w:r w:rsidRPr="000B79B6">
          <w:rPr>
            <w:rFonts w:ascii="Agency FB" w:hAnsi="Agency FB"/>
            <w:szCs w:val="6"/>
            <w:lang w:val="en-US"/>
            <w:rPrChange w:id="2768" w:author="01-134212-149" w:date="2022-06-22T21:16:00Z">
              <w:rPr>
                <w:rFonts w:ascii="Agency FB" w:hAnsi="Agency FB"/>
                <w:sz w:val="28"/>
                <w:szCs w:val="6"/>
                <w:lang w:val="en-US"/>
              </w:rPr>
            </w:rPrChange>
          </w:rPr>
          <w:tab/>
        </w:r>
        <w:r w:rsidRPr="000B79B6">
          <w:rPr>
            <w:rFonts w:ascii="Agency FB" w:hAnsi="Agency FB"/>
            <w:szCs w:val="6"/>
            <w:lang w:val="en-US"/>
            <w:rPrChange w:id="2769" w:author="01-134212-149" w:date="2022-06-22T21:16:00Z">
              <w:rPr>
                <w:rFonts w:ascii="Agency FB" w:hAnsi="Agency FB"/>
                <w:sz w:val="28"/>
                <w:szCs w:val="6"/>
                <w:lang w:val="en-US"/>
              </w:rPr>
            </w:rPrChange>
          </w:rPr>
          <w:tab/>
          <w:t>int a = 0;</w:t>
        </w:r>
      </w:ins>
    </w:p>
    <w:p w14:paraId="4510C164" w14:textId="77777777" w:rsidR="007A5533" w:rsidRPr="000B79B6" w:rsidRDefault="007A5533" w:rsidP="007A5533">
      <w:pPr>
        <w:rPr>
          <w:ins w:id="2770" w:author="01-134212-149" w:date="2022-06-22T20:03:00Z"/>
          <w:rFonts w:ascii="Agency FB" w:hAnsi="Agency FB"/>
          <w:szCs w:val="6"/>
          <w:lang w:val="en-US"/>
          <w:rPrChange w:id="2771" w:author="01-134212-149" w:date="2022-06-22T21:16:00Z">
            <w:rPr>
              <w:ins w:id="2772" w:author="01-134212-149" w:date="2022-06-22T20:03:00Z"/>
              <w:rFonts w:ascii="Agency FB" w:hAnsi="Agency FB"/>
              <w:sz w:val="28"/>
              <w:szCs w:val="6"/>
              <w:lang w:val="en-US"/>
            </w:rPr>
          </w:rPrChange>
        </w:rPr>
      </w:pPr>
      <w:ins w:id="2773" w:author="01-134212-149" w:date="2022-06-22T20:03:00Z">
        <w:r w:rsidRPr="000B79B6">
          <w:rPr>
            <w:rFonts w:ascii="Agency FB" w:hAnsi="Agency FB"/>
            <w:szCs w:val="6"/>
            <w:lang w:val="en-US"/>
            <w:rPrChange w:id="2774" w:author="01-134212-149" w:date="2022-06-22T21:16:00Z">
              <w:rPr>
                <w:rFonts w:ascii="Agency FB" w:hAnsi="Agency FB"/>
                <w:sz w:val="28"/>
                <w:szCs w:val="6"/>
                <w:lang w:val="en-US"/>
              </w:rPr>
            </w:rPrChange>
          </w:rPr>
          <w:tab/>
        </w:r>
        <w:r w:rsidRPr="000B79B6">
          <w:rPr>
            <w:rFonts w:ascii="Agency FB" w:hAnsi="Agency FB"/>
            <w:szCs w:val="6"/>
            <w:lang w:val="en-US"/>
            <w:rPrChange w:id="2775" w:author="01-134212-149" w:date="2022-06-22T21:16:00Z">
              <w:rPr>
                <w:rFonts w:ascii="Agency FB" w:hAnsi="Agency FB"/>
                <w:sz w:val="28"/>
                <w:szCs w:val="6"/>
                <w:lang w:val="en-US"/>
              </w:rPr>
            </w:rPrChange>
          </w:rPr>
          <w:tab/>
          <w:t>Patient p;</w:t>
        </w:r>
      </w:ins>
    </w:p>
    <w:p w14:paraId="2ED7E6F5" w14:textId="77777777" w:rsidR="007A5533" w:rsidRPr="000B79B6" w:rsidRDefault="007A5533" w:rsidP="007A5533">
      <w:pPr>
        <w:rPr>
          <w:ins w:id="2776" w:author="01-134212-149" w:date="2022-06-22T20:03:00Z"/>
          <w:rFonts w:ascii="Agency FB" w:hAnsi="Agency FB"/>
          <w:szCs w:val="6"/>
          <w:lang w:val="en-US"/>
          <w:rPrChange w:id="2777" w:author="01-134212-149" w:date="2022-06-22T21:16:00Z">
            <w:rPr>
              <w:ins w:id="2778" w:author="01-134212-149" w:date="2022-06-22T20:03:00Z"/>
              <w:rFonts w:ascii="Agency FB" w:hAnsi="Agency FB"/>
              <w:sz w:val="28"/>
              <w:szCs w:val="6"/>
              <w:lang w:val="en-US"/>
            </w:rPr>
          </w:rPrChange>
        </w:rPr>
      </w:pPr>
      <w:ins w:id="2779" w:author="01-134212-149" w:date="2022-06-22T20:03:00Z">
        <w:r w:rsidRPr="000B79B6">
          <w:rPr>
            <w:rFonts w:ascii="Agency FB" w:hAnsi="Agency FB"/>
            <w:szCs w:val="6"/>
            <w:lang w:val="en-US"/>
            <w:rPrChange w:id="2780" w:author="01-134212-149" w:date="2022-06-22T21:16:00Z">
              <w:rPr>
                <w:rFonts w:ascii="Agency FB" w:hAnsi="Agency FB"/>
                <w:sz w:val="28"/>
                <w:szCs w:val="6"/>
                <w:lang w:val="en-US"/>
              </w:rPr>
            </w:rPrChange>
          </w:rPr>
          <w:tab/>
        </w:r>
        <w:r w:rsidRPr="000B79B6">
          <w:rPr>
            <w:rFonts w:ascii="Agency FB" w:hAnsi="Agency FB"/>
            <w:szCs w:val="6"/>
            <w:lang w:val="en-US"/>
            <w:rPrChange w:id="2781" w:author="01-134212-149" w:date="2022-06-22T21:16:00Z">
              <w:rPr>
                <w:rFonts w:ascii="Agency FB" w:hAnsi="Agency FB"/>
                <w:sz w:val="28"/>
                <w:szCs w:val="6"/>
                <w:lang w:val="en-US"/>
              </w:rPr>
            </w:rPrChange>
          </w:rPr>
          <w:tab/>
          <w:t>CoronaPatient CP;</w:t>
        </w:r>
      </w:ins>
    </w:p>
    <w:p w14:paraId="2BC3FF60" w14:textId="77777777" w:rsidR="007A5533" w:rsidRPr="000B79B6" w:rsidRDefault="007A5533" w:rsidP="007A5533">
      <w:pPr>
        <w:rPr>
          <w:ins w:id="2782" w:author="01-134212-149" w:date="2022-06-22T20:03:00Z"/>
          <w:rFonts w:ascii="Agency FB" w:hAnsi="Agency FB"/>
          <w:szCs w:val="6"/>
          <w:lang w:val="en-US"/>
          <w:rPrChange w:id="2783" w:author="01-134212-149" w:date="2022-06-22T21:16:00Z">
            <w:rPr>
              <w:ins w:id="2784" w:author="01-134212-149" w:date="2022-06-22T20:03:00Z"/>
              <w:rFonts w:ascii="Agency FB" w:hAnsi="Agency FB"/>
              <w:sz w:val="28"/>
              <w:szCs w:val="6"/>
              <w:lang w:val="en-US"/>
            </w:rPr>
          </w:rPrChange>
        </w:rPr>
      </w:pPr>
      <w:ins w:id="2785" w:author="01-134212-149" w:date="2022-06-22T20:03:00Z">
        <w:r w:rsidRPr="000B79B6">
          <w:rPr>
            <w:rFonts w:ascii="Agency FB" w:hAnsi="Agency FB"/>
            <w:szCs w:val="6"/>
            <w:lang w:val="en-US"/>
            <w:rPrChange w:id="2786" w:author="01-134212-149" w:date="2022-06-22T21:16:00Z">
              <w:rPr>
                <w:rFonts w:ascii="Agency FB" w:hAnsi="Agency FB"/>
                <w:sz w:val="28"/>
                <w:szCs w:val="6"/>
                <w:lang w:val="en-US"/>
              </w:rPr>
            </w:rPrChange>
          </w:rPr>
          <w:tab/>
        </w:r>
        <w:r w:rsidRPr="000B79B6">
          <w:rPr>
            <w:rFonts w:ascii="Agency FB" w:hAnsi="Agency FB"/>
            <w:szCs w:val="6"/>
            <w:lang w:val="en-US"/>
            <w:rPrChange w:id="2787" w:author="01-134212-149" w:date="2022-06-22T21:16:00Z">
              <w:rPr>
                <w:rFonts w:ascii="Agency FB" w:hAnsi="Agency FB"/>
                <w:sz w:val="28"/>
                <w:szCs w:val="6"/>
                <w:lang w:val="en-US"/>
              </w:rPr>
            </w:rPrChange>
          </w:rPr>
          <w:tab/>
          <w:t>RegularPatient RP;</w:t>
        </w:r>
      </w:ins>
    </w:p>
    <w:p w14:paraId="1928CC76" w14:textId="77777777" w:rsidR="007A5533" w:rsidRPr="000B79B6" w:rsidRDefault="007A5533" w:rsidP="007A5533">
      <w:pPr>
        <w:rPr>
          <w:ins w:id="2788" w:author="01-134212-149" w:date="2022-06-22T20:03:00Z"/>
          <w:rFonts w:ascii="Agency FB" w:hAnsi="Agency FB"/>
          <w:szCs w:val="6"/>
          <w:lang w:val="en-US"/>
          <w:rPrChange w:id="2789" w:author="01-134212-149" w:date="2022-06-22T21:16:00Z">
            <w:rPr>
              <w:ins w:id="2790" w:author="01-134212-149" w:date="2022-06-22T20:03:00Z"/>
              <w:rFonts w:ascii="Agency FB" w:hAnsi="Agency FB"/>
              <w:sz w:val="28"/>
              <w:szCs w:val="6"/>
              <w:lang w:val="en-US"/>
            </w:rPr>
          </w:rPrChange>
        </w:rPr>
      </w:pPr>
      <w:ins w:id="2791" w:author="01-134212-149" w:date="2022-06-22T20:03:00Z">
        <w:r w:rsidRPr="000B79B6">
          <w:rPr>
            <w:rFonts w:ascii="Agency FB" w:hAnsi="Agency FB"/>
            <w:szCs w:val="6"/>
            <w:lang w:val="en-US"/>
            <w:rPrChange w:id="2792" w:author="01-134212-149" w:date="2022-06-22T21:16:00Z">
              <w:rPr>
                <w:rFonts w:ascii="Agency FB" w:hAnsi="Agency FB"/>
                <w:sz w:val="28"/>
                <w:szCs w:val="6"/>
                <w:lang w:val="en-US"/>
              </w:rPr>
            </w:rPrChange>
          </w:rPr>
          <w:tab/>
        </w:r>
        <w:r w:rsidRPr="000B79B6">
          <w:rPr>
            <w:rFonts w:ascii="Agency FB" w:hAnsi="Agency FB"/>
            <w:szCs w:val="6"/>
            <w:lang w:val="en-US"/>
            <w:rPrChange w:id="2793" w:author="01-134212-149" w:date="2022-06-22T21:16:00Z">
              <w:rPr>
                <w:rFonts w:ascii="Agency FB" w:hAnsi="Agency FB"/>
                <w:sz w:val="28"/>
                <w:szCs w:val="6"/>
                <w:lang w:val="en-US"/>
              </w:rPr>
            </w:rPrChange>
          </w:rPr>
          <w:tab/>
          <w:t>cout &lt;&lt; "\n\n";</w:t>
        </w:r>
      </w:ins>
    </w:p>
    <w:p w14:paraId="4D388263" w14:textId="77777777" w:rsidR="007A5533" w:rsidRPr="000B79B6" w:rsidRDefault="007A5533" w:rsidP="007A5533">
      <w:pPr>
        <w:rPr>
          <w:ins w:id="2794" w:author="01-134212-149" w:date="2022-06-22T20:03:00Z"/>
          <w:rFonts w:ascii="Agency FB" w:hAnsi="Agency FB"/>
          <w:szCs w:val="6"/>
          <w:lang w:val="en-US"/>
          <w:rPrChange w:id="2795" w:author="01-134212-149" w:date="2022-06-22T21:16:00Z">
            <w:rPr>
              <w:ins w:id="2796" w:author="01-134212-149" w:date="2022-06-22T20:03:00Z"/>
              <w:rFonts w:ascii="Agency FB" w:hAnsi="Agency FB"/>
              <w:sz w:val="28"/>
              <w:szCs w:val="6"/>
              <w:lang w:val="en-US"/>
            </w:rPr>
          </w:rPrChange>
        </w:rPr>
      </w:pPr>
      <w:ins w:id="2797" w:author="01-134212-149" w:date="2022-06-22T20:03:00Z">
        <w:r w:rsidRPr="000B79B6">
          <w:rPr>
            <w:rFonts w:ascii="Agency FB" w:hAnsi="Agency FB"/>
            <w:szCs w:val="6"/>
            <w:lang w:val="en-US"/>
            <w:rPrChange w:id="2798" w:author="01-134212-149" w:date="2022-06-22T21:16:00Z">
              <w:rPr>
                <w:rFonts w:ascii="Agency FB" w:hAnsi="Agency FB"/>
                <w:sz w:val="28"/>
                <w:szCs w:val="6"/>
                <w:lang w:val="en-US"/>
              </w:rPr>
            </w:rPrChange>
          </w:rPr>
          <w:tab/>
        </w:r>
        <w:r w:rsidRPr="000B79B6">
          <w:rPr>
            <w:rFonts w:ascii="Agency FB" w:hAnsi="Agency FB"/>
            <w:szCs w:val="6"/>
            <w:lang w:val="en-US"/>
            <w:rPrChange w:id="2799" w:author="01-134212-149" w:date="2022-06-22T21:16:00Z">
              <w:rPr>
                <w:rFonts w:ascii="Agency FB" w:hAnsi="Agency FB"/>
                <w:sz w:val="28"/>
                <w:szCs w:val="6"/>
                <w:lang w:val="en-US"/>
              </w:rPr>
            </w:rPrChange>
          </w:rPr>
          <w:tab/>
          <w:t>if (option == 1)</w:t>
        </w:r>
      </w:ins>
    </w:p>
    <w:p w14:paraId="0BEF00A9" w14:textId="77777777" w:rsidR="007A5533" w:rsidRPr="000B79B6" w:rsidRDefault="007A5533" w:rsidP="007A5533">
      <w:pPr>
        <w:rPr>
          <w:ins w:id="2800" w:author="01-134212-149" w:date="2022-06-22T20:03:00Z"/>
          <w:rFonts w:ascii="Agency FB" w:hAnsi="Agency FB"/>
          <w:szCs w:val="6"/>
          <w:lang w:val="en-US"/>
          <w:rPrChange w:id="2801" w:author="01-134212-149" w:date="2022-06-22T21:16:00Z">
            <w:rPr>
              <w:ins w:id="2802" w:author="01-134212-149" w:date="2022-06-22T20:03:00Z"/>
              <w:rFonts w:ascii="Agency FB" w:hAnsi="Agency FB"/>
              <w:sz w:val="28"/>
              <w:szCs w:val="6"/>
              <w:lang w:val="en-US"/>
            </w:rPr>
          </w:rPrChange>
        </w:rPr>
      </w:pPr>
      <w:ins w:id="2803" w:author="01-134212-149" w:date="2022-06-22T20:03:00Z">
        <w:r w:rsidRPr="000B79B6">
          <w:rPr>
            <w:rFonts w:ascii="Agency FB" w:hAnsi="Agency FB"/>
            <w:szCs w:val="6"/>
            <w:lang w:val="en-US"/>
            <w:rPrChange w:id="2804" w:author="01-134212-149" w:date="2022-06-22T21:16:00Z">
              <w:rPr>
                <w:rFonts w:ascii="Agency FB" w:hAnsi="Agency FB"/>
                <w:sz w:val="28"/>
                <w:szCs w:val="6"/>
                <w:lang w:val="en-US"/>
              </w:rPr>
            </w:rPrChange>
          </w:rPr>
          <w:tab/>
        </w:r>
        <w:r w:rsidRPr="000B79B6">
          <w:rPr>
            <w:rFonts w:ascii="Agency FB" w:hAnsi="Agency FB"/>
            <w:szCs w:val="6"/>
            <w:lang w:val="en-US"/>
            <w:rPrChange w:id="2805" w:author="01-134212-149" w:date="2022-06-22T21:16:00Z">
              <w:rPr>
                <w:rFonts w:ascii="Agency FB" w:hAnsi="Agency FB"/>
                <w:sz w:val="28"/>
                <w:szCs w:val="6"/>
                <w:lang w:val="en-US"/>
              </w:rPr>
            </w:rPrChange>
          </w:rPr>
          <w:tab/>
          <w:t>{</w:t>
        </w:r>
      </w:ins>
    </w:p>
    <w:p w14:paraId="6AF90E10" w14:textId="77777777" w:rsidR="007A5533" w:rsidRPr="000B79B6" w:rsidRDefault="007A5533" w:rsidP="007A5533">
      <w:pPr>
        <w:rPr>
          <w:ins w:id="2806" w:author="01-134212-149" w:date="2022-06-22T20:03:00Z"/>
          <w:rFonts w:ascii="Agency FB" w:hAnsi="Agency FB"/>
          <w:szCs w:val="6"/>
          <w:lang w:val="en-US"/>
          <w:rPrChange w:id="2807" w:author="01-134212-149" w:date="2022-06-22T21:16:00Z">
            <w:rPr>
              <w:ins w:id="2808" w:author="01-134212-149" w:date="2022-06-22T20:03:00Z"/>
              <w:rFonts w:ascii="Agency FB" w:hAnsi="Agency FB"/>
              <w:sz w:val="28"/>
              <w:szCs w:val="6"/>
              <w:lang w:val="en-US"/>
            </w:rPr>
          </w:rPrChange>
        </w:rPr>
      </w:pPr>
      <w:ins w:id="2809" w:author="01-134212-149" w:date="2022-06-22T20:03:00Z">
        <w:r w:rsidRPr="000B79B6">
          <w:rPr>
            <w:rFonts w:ascii="Agency FB" w:hAnsi="Agency FB"/>
            <w:szCs w:val="6"/>
            <w:lang w:val="en-US"/>
            <w:rPrChange w:id="2810" w:author="01-134212-149" w:date="2022-06-22T21:16:00Z">
              <w:rPr>
                <w:rFonts w:ascii="Agency FB" w:hAnsi="Agency FB"/>
                <w:sz w:val="28"/>
                <w:szCs w:val="6"/>
                <w:lang w:val="en-US"/>
              </w:rPr>
            </w:rPrChange>
          </w:rPr>
          <w:lastRenderedPageBreak/>
          <w:tab/>
        </w:r>
        <w:r w:rsidRPr="000B79B6">
          <w:rPr>
            <w:rFonts w:ascii="Agency FB" w:hAnsi="Agency FB"/>
            <w:szCs w:val="6"/>
            <w:lang w:val="en-US"/>
            <w:rPrChange w:id="2811" w:author="01-134212-149" w:date="2022-06-22T21:16:00Z">
              <w:rPr>
                <w:rFonts w:ascii="Agency FB" w:hAnsi="Agency FB"/>
                <w:sz w:val="28"/>
                <w:szCs w:val="6"/>
                <w:lang w:val="en-US"/>
              </w:rPr>
            </w:rPrChange>
          </w:rPr>
          <w:tab/>
        </w:r>
        <w:r w:rsidRPr="000B79B6">
          <w:rPr>
            <w:rFonts w:ascii="Agency FB" w:hAnsi="Agency FB"/>
            <w:szCs w:val="6"/>
            <w:lang w:val="en-US"/>
            <w:rPrChange w:id="2812" w:author="01-134212-149" w:date="2022-06-22T21:16:00Z">
              <w:rPr>
                <w:rFonts w:ascii="Agency FB" w:hAnsi="Agency FB"/>
                <w:sz w:val="28"/>
                <w:szCs w:val="6"/>
                <w:lang w:val="en-US"/>
              </w:rPr>
            </w:rPrChange>
          </w:rPr>
          <w:tab/>
          <w:t>while (patient &gt;&gt; p.PatientName &gt;&gt; p.Age &gt;&gt; p.Address &gt;&gt; p.Status &gt;&gt; RP.Symptoms &gt;&gt; RP.DiseaseName &gt;&gt; RP.CityName)</w:t>
        </w:r>
      </w:ins>
    </w:p>
    <w:p w14:paraId="6F9D5E44" w14:textId="77777777" w:rsidR="007A5533" w:rsidRPr="000B79B6" w:rsidRDefault="007A5533" w:rsidP="007A5533">
      <w:pPr>
        <w:rPr>
          <w:ins w:id="2813" w:author="01-134212-149" w:date="2022-06-22T20:03:00Z"/>
          <w:rFonts w:ascii="Agency FB" w:hAnsi="Agency FB"/>
          <w:szCs w:val="6"/>
          <w:lang w:val="en-US"/>
          <w:rPrChange w:id="2814" w:author="01-134212-149" w:date="2022-06-22T21:16:00Z">
            <w:rPr>
              <w:ins w:id="2815" w:author="01-134212-149" w:date="2022-06-22T20:03:00Z"/>
              <w:rFonts w:ascii="Agency FB" w:hAnsi="Agency FB"/>
              <w:sz w:val="28"/>
              <w:szCs w:val="6"/>
              <w:lang w:val="en-US"/>
            </w:rPr>
          </w:rPrChange>
        </w:rPr>
      </w:pPr>
      <w:ins w:id="2816" w:author="01-134212-149" w:date="2022-06-22T20:03:00Z">
        <w:r w:rsidRPr="000B79B6">
          <w:rPr>
            <w:rFonts w:ascii="Agency FB" w:hAnsi="Agency FB"/>
            <w:szCs w:val="6"/>
            <w:lang w:val="en-US"/>
            <w:rPrChange w:id="2817" w:author="01-134212-149" w:date="2022-06-22T21:16:00Z">
              <w:rPr>
                <w:rFonts w:ascii="Agency FB" w:hAnsi="Agency FB"/>
                <w:sz w:val="28"/>
                <w:szCs w:val="6"/>
                <w:lang w:val="en-US"/>
              </w:rPr>
            </w:rPrChange>
          </w:rPr>
          <w:tab/>
        </w:r>
        <w:r w:rsidRPr="000B79B6">
          <w:rPr>
            <w:rFonts w:ascii="Agency FB" w:hAnsi="Agency FB"/>
            <w:szCs w:val="6"/>
            <w:lang w:val="en-US"/>
            <w:rPrChange w:id="2818" w:author="01-134212-149" w:date="2022-06-22T21:16:00Z">
              <w:rPr>
                <w:rFonts w:ascii="Agency FB" w:hAnsi="Agency FB"/>
                <w:sz w:val="28"/>
                <w:szCs w:val="6"/>
                <w:lang w:val="en-US"/>
              </w:rPr>
            </w:rPrChange>
          </w:rPr>
          <w:tab/>
        </w:r>
        <w:r w:rsidRPr="000B79B6">
          <w:rPr>
            <w:rFonts w:ascii="Agency FB" w:hAnsi="Agency FB"/>
            <w:szCs w:val="6"/>
            <w:lang w:val="en-US"/>
            <w:rPrChange w:id="2819" w:author="01-134212-149" w:date="2022-06-22T21:16:00Z">
              <w:rPr>
                <w:rFonts w:ascii="Agency FB" w:hAnsi="Agency FB"/>
                <w:sz w:val="28"/>
                <w:szCs w:val="6"/>
                <w:lang w:val="en-US"/>
              </w:rPr>
            </w:rPrChange>
          </w:rPr>
          <w:tab/>
          <w:t>{</w:t>
        </w:r>
      </w:ins>
    </w:p>
    <w:p w14:paraId="03364A9F" w14:textId="77777777" w:rsidR="007A5533" w:rsidRPr="000B79B6" w:rsidRDefault="007A5533" w:rsidP="007A5533">
      <w:pPr>
        <w:rPr>
          <w:ins w:id="2820" w:author="01-134212-149" w:date="2022-06-22T20:03:00Z"/>
          <w:rFonts w:ascii="Agency FB" w:hAnsi="Agency FB"/>
          <w:szCs w:val="6"/>
          <w:lang w:val="en-US"/>
          <w:rPrChange w:id="2821" w:author="01-134212-149" w:date="2022-06-22T21:16:00Z">
            <w:rPr>
              <w:ins w:id="2822" w:author="01-134212-149" w:date="2022-06-22T20:03:00Z"/>
              <w:rFonts w:ascii="Agency FB" w:hAnsi="Agency FB"/>
              <w:sz w:val="28"/>
              <w:szCs w:val="6"/>
              <w:lang w:val="en-US"/>
            </w:rPr>
          </w:rPrChange>
        </w:rPr>
      </w:pPr>
    </w:p>
    <w:p w14:paraId="54D9693D" w14:textId="77777777" w:rsidR="007A5533" w:rsidRPr="000B79B6" w:rsidRDefault="007A5533" w:rsidP="007A5533">
      <w:pPr>
        <w:rPr>
          <w:ins w:id="2823" w:author="01-134212-149" w:date="2022-06-22T20:03:00Z"/>
          <w:rFonts w:ascii="Agency FB" w:hAnsi="Agency FB"/>
          <w:szCs w:val="6"/>
          <w:lang w:val="en-US"/>
          <w:rPrChange w:id="2824" w:author="01-134212-149" w:date="2022-06-22T21:16:00Z">
            <w:rPr>
              <w:ins w:id="2825" w:author="01-134212-149" w:date="2022-06-22T20:03:00Z"/>
              <w:rFonts w:ascii="Agency FB" w:hAnsi="Agency FB"/>
              <w:sz w:val="28"/>
              <w:szCs w:val="6"/>
              <w:lang w:val="en-US"/>
            </w:rPr>
          </w:rPrChange>
        </w:rPr>
      </w:pPr>
      <w:ins w:id="2826" w:author="01-134212-149" w:date="2022-06-22T20:03:00Z">
        <w:r w:rsidRPr="000B79B6">
          <w:rPr>
            <w:rFonts w:ascii="Agency FB" w:hAnsi="Agency FB"/>
            <w:szCs w:val="6"/>
            <w:lang w:val="en-US"/>
            <w:rPrChange w:id="2827" w:author="01-134212-149" w:date="2022-06-22T21:16:00Z">
              <w:rPr>
                <w:rFonts w:ascii="Agency FB" w:hAnsi="Agency FB"/>
                <w:sz w:val="28"/>
                <w:szCs w:val="6"/>
                <w:lang w:val="en-US"/>
              </w:rPr>
            </w:rPrChange>
          </w:rPr>
          <w:tab/>
        </w:r>
        <w:r w:rsidRPr="000B79B6">
          <w:rPr>
            <w:rFonts w:ascii="Agency FB" w:hAnsi="Agency FB"/>
            <w:szCs w:val="6"/>
            <w:lang w:val="en-US"/>
            <w:rPrChange w:id="2828" w:author="01-134212-149" w:date="2022-06-22T21:16:00Z">
              <w:rPr>
                <w:rFonts w:ascii="Agency FB" w:hAnsi="Agency FB"/>
                <w:sz w:val="28"/>
                <w:szCs w:val="6"/>
                <w:lang w:val="en-US"/>
              </w:rPr>
            </w:rPrChange>
          </w:rPr>
          <w:tab/>
        </w:r>
        <w:r w:rsidRPr="000B79B6">
          <w:rPr>
            <w:rFonts w:ascii="Agency FB" w:hAnsi="Agency FB"/>
            <w:szCs w:val="6"/>
            <w:lang w:val="en-US"/>
            <w:rPrChange w:id="2829" w:author="01-134212-149" w:date="2022-06-22T21:16:00Z">
              <w:rPr>
                <w:rFonts w:ascii="Agency FB" w:hAnsi="Agency FB"/>
                <w:sz w:val="28"/>
                <w:szCs w:val="6"/>
                <w:lang w:val="en-US"/>
              </w:rPr>
            </w:rPrChange>
          </w:rPr>
          <w:tab/>
        </w:r>
        <w:r w:rsidRPr="000B79B6">
          <w:rPr>
            <w:rFonts w:ascii="Agency FB" w:hAnsi="Agency FB"/>
            <w:szCs w:val="6"/>
            <w:lang w:val="en-US"/>
            <w:rPrChange w:id="2830" w:author="01-134212-149" w:date="2022-06-22T21:16:00Z">
              <w:rPr>
                <w:rFonts w:ascii="Agency FB" w:hAnsi="Agency FB"/>
                <w:sz w:val="28"/>
                <w:szCs w:val="6"/>
                <w:lang w:val="en-US"/>
              </w:rPr>
            </w:rPrChange>
          </w:rPr>
          <w:tab/>
          <w:t>if (strcmp(p.Status, "Regular") == 0 &amp;&amp; strcmp(p.PatientName, Name) == 0)</w:t>
        </w:r>
      </w:ins>
    </w:p>
    <w:p w14:paraId="33A71AD6" w14:textId="77777777" w:rsidR="007A5533" w:rsidRPr="000B79B6" w:rsidRDefault="007A5533" w:rsidP="007A5533">
      <w:pPr>
        <w:rPr>
          <w:ins w:id="2831" w:author="01-134212-149" w:date="2022-06-22T20:03:00Z"/>
          <w:rFonts w:ascii="Agency FB" w:hAnsi="Agency FB"/>
          <w:szCs w:val="6"/>
          <w:lang w:val="en-US"/>
          <w:rPrChange w:id="2832" w:author="01-134212-149" w:date="2022-06-22T21:16:00Z">
            <w:rPr>
              <w:ins w:id="2833" w:author="01-134212-149" w:date="2022-06-22T20:03:00Z"/>
              <w:rFonts w:ascii="Agency FB" w:hAnsi="Agency FB"/>
              <w:sz w:val="28"/>
              <w:szCs w:val="6"/>
              <w:lang w:val="en-US"/>
            </w:rPr>
          </w:rPrChange>
        </w:rPr>
      </w:pPr>
      <w:ins w:id="2834" w:author="01-134212-149" w:date="2022-06-22T20:03:00Z">
        <w:r w:rsidRPr="000B79B6">
          <w:rPr>
            <w:rFonts w:ascii="Agency FB" w:hAnsi="Agency FB"/>
            <w:szCs w:val="6"/>
            <w:lang w:val="en-US"/>
            <w:rPrChange w:id="2835" w:author="01-134212-149" w:date="2022-06-22T21:16:00Z">
              <w:rPr>
                <w:rFonts w:ascii="Agency FB" w:hAnsi="Agency FB"/>
                <w:sz w:val="28"/>
                <w:szCs w:val="6"/>
                <w:lang w:val="en-US"/>
              </w:rPr>
            </w:rPrChange>
          </w:rPr>
          <w:tab/>
        </w:r>
        <w:r w:rsidRPr="000B79B6">
          <w:rPr>
            <w:rFonts w:ascii="Agency FB" w:hAnsi="Agency FB"/>
            <w:szCs w:val="6"/>
            <w:lang w:val="en-US"/>
            <w:rPrChange w:id="2836" w:author="01-134212-149" w:date="2022-06-22T21:16:00Z">
              <w:rPr>
                <w:rFonts w:ascii="Agency FB" w:hAnsi="Agency FB"/>
                <w:sz w:val="28"/>
                <w:szCs w:val="6"/>
                <w:lang w:val="en-US"/>
              </w:rPr>
            </w:rPrChange>
          </w:rPr>
          <w:tab/>
        </w:r>
        <w:r w:rsidRPr="000B79B6">
          <w:rPr>
            <w:rFonts w:ascii="Agency FB" w:hAnsi="Agency FB"/>
            <w:szCs w:val="6"/>
            <w:lang w:val="en-US"/>
            <w:rPrChange w:id="2837" w:author="01-134212-149" w:date="2022-06-22T21:16:00Z">
              <w:rPr>
                <w:rFonts w:ascii="Agency FB" w:hAnsi="Agency FB"/>
                <w:sz w:val="28"/>
                <w:szCs w:val="6"/>
                <w:lang w:val="en-US"/>
              </w:rPr>
            </w:rPrChange>
          </w:rPr>
          <w:tab/>
        </w:r>
        <w:r w:rsidRPr="000B79B6">
          <w:rPr>
            <w:rFonts w:ascii="Agency FB" w:hAnsi="Agency FB"/>
            <w:szCs w:val="6"/>
            <w:lang w:val="en-US"/>
            <w:rPrChange w:id="2838" w:author="01-134212-149" w:date="2022-06-22T21:16:00Z">
              <w:rPr>
                <w:rFonts w:ascii="Agency FB" w:hAnsi="Agency FB"/>
                <w:sz w:val="28"/>
                <w:szCs w:val="6"/>
                <w:lang w:val="en-US"/>
              </w:rPr>
            </w:rPrChange>
          </w:rPr>
          <w:tab/>
          <w:t>{</w:t>
        </w:r>
      </w:ins>
    </w:p>
    <w:p w14:paraId="2CBD4DC6" w14:textId="77777777" w:rsidR="007A5533" w:rsidRPr="000B79B6" w:rsidRDefault="007A5533" w:rsidP="007A5533">
      <w:pPr>
        <w:rPr>
          <w:ins w:id="2839" w:author="01-134212-149" w:date="2022-06-22T20:03:00Z"/>
          <w:rFonts w:ascii="Agency FB" w:hAnsi="Agency FB"/>
          <w:szCs w:val="6"/>
          <w:lang w:val="en-US"/>
          <w:rPrChange w:id="2840" w:author="01-134212-149" w:date="2022-06-22T21:16:00Z">
            <w:rPr>
              <w:ins w:id="2841" w:author="01-134212-149" w:date="2022-06-22T20:03:00Z"/>
              <w:rFonts w:ascii="Agency FB" w:hAnsi="Agency FB"/>
              <w:sz w:val="28"/>
              <w:szCs w:val="6"/>
              <w:lang w:val="en-US"/>
            </w:rPr>
          </w:rPrChange>
        </w:rPr>
      </w:pPr>
      <w:ins w:id="2842" w:author="01-134212-149" w:date="2022-06-22T20:03:00Z">
        <w:r w:rsidRPr="000B79B6">
          <w:rPr>
            <w:rFonts w:ascii="Agency FB" w:hAnsi="Agency FB"/>
            <w:szCs w:val="6"/>
            <w:lang w:val="en-US"/>
            <w:rPrChange w:id="2843" w:author="01-134212-149" w:date="2022-06-22T21:16:00Z">
              <w:rPr>
                <w:rFonts w:ascii="Agency FB" w:hAnsi="Agency FB"/>
                <w:sz w:val="28"/>
                <w:szCs w:val="6"/>
                <w:lang w:val="en-US"/>
              </w:rPr>
            </w:rPrChange>
          </w:rPr>
          <w:tab/>
        </w:r>
        <w:r w:rsidRPr="000B79B6">
          <w:rPr>
            <w:rFonts w:ascii="Agency FB" w:hAnsi="Agency FB"/>
            <w:szCs w:val="6"/>
            <w:lang w:val="en-US"/>
            <w:rPrChange w:id="2844" w:author="01-134212-149" w:date="2022-06-22T21:16:00Z">
              <w:rPr>
                <w:rFonts w:ascii="Agency FB" w:hAnsi="Agency FB"/>
                <w:sz w:val="28"/>
                <w:szCs w:val="6"/>
                <w:lang w:val="en-US"/>
              </w:rPr>
            </w:rPrChange>
          </w:rPr>
          <w:tab/>
        </w:r>
        <w:r w:rsidRPr="000B79B6">
          <w:rPr>
            <w:rFonts w:ascii="Agency FB" w:hAnsi="Agency FB"/>
            <w:szCs w:val="6"/>
            <w:lang w:val="en-US"/>
            <w:rPrChange w:id="2845" w:author="01-134212-149" w:date="2022-06-22T21:16:00Z">
              <w:rPr>
                <w:rFonts w:ascii="Agency FB" w:hAnsi="Agency FB"/>
                <w:sz w:val="28"/>
                <w:szCs w:val="6"/>
                <w:lang w:val="en-US"/>
              </w:rPr>
            </w:rPrChange>
          </w:rPr>
          <w:tab/>
        </w:r>
        <w:r w:rsidRPr="000B79B6">
          <w:rPr>
            <w:rFonts w:ascii="Agency FB" w:hAnsi="Agency FB"/>
            <w:szCs w:val="6"/>
            <w:lang w:val="en-US"/>
            <w:rPrChange w:id="2846" w:author="01-134212-149" w:date="2022-06-22T21:16:00Z">
              <w:rPr>
                <w:rFonts w:ascii="Agency FB" w:hAnsi="Agency FB"/>
                <w:sz w:val="28"/>
                <w:szCs w:val="6"/>
                <w:lang w:val="en-US"/>
              </w:rPr>
            </w:rPrChange>
          </w:rPr>
          <w:tab/>
        </w:r>
        <w:r w:rsidRPr="000B79B6">
          <w:rPr>
            <w:rFonts w:ascii="Agency FB" w:hAnsi="Agency FB"/>
            <w:szCs w:val="6"/>
            <w:lang w:val="en-US"/>
            <w:rPrChange w:id="2847" w:author="01-134212-149" w:date="2022-06-22T21:16:00Z">
              <w:rPr>
                <w:rFonts w:ascii="Agency FB" w:hAnsi="Agency FB"/>
                <w:sz w:val="28"/>
                <w:szCs w:val="6"/>
                <w:lang w:val="en-US"/>
              </w:rPr>
            </w:rPrChange>
          </w:rPr>
          <w:tab/>
          <w:t>a = 1;</w:t>
        </w:r>
      </w:ins>
    </w:p>
    <w:p w14:paraId="755D6A16" w14:textId="77777777" w:rsidR="007A5533" w:rsidRPr="000B79B6" w:rsidRDefault="007A5533" w:rsidP="007A5533">
      <w:pPr>
        <w:rPr>
          <w:ins w:id="2848" w:author="01-134212-149" w:date="2022-06-22T20:03:00Z"/>
          <w:rFonts w:ascii="Agency FB" w:hAnsi="Agency FB"/>
          <w:szCs w:val="6"/>
          <w:lang w:val="en-US"/>
          <w:rPrChange w:id="2849" w:author="01-134212-149" w:date="2022-06-22T21:16:00Z">
            <w:rPr>
              <w:ins w:id="2850" w:author="01-134212-149" w:date="2022-06-22T20:03:00Z"/>
              <w:rFonts w:ascii="Agency FB" w:hAnsi="Agency FB"/>
              <w:sz w:val="28"/>
              <w:szCs w:val="6"/>
              <w:lang w:val="en-US"/>
            </w:rPr>
          </w:rPrChange>
        </w:rPr>
      </w:pPr>
      <w:ins w:id="2851" w:author="01-134212-149" w:date="2022-06-22T20:03:00Z">
        <w:r w:rsidRPr="000B79B6">
          <w:rPr>
            <w:rFonts w:ascii="Agency FB" w:hAnsi="Agency FB"/>
            <w:szCs w:val="6"/>
            <w:lang w:val="en-US"/>
            <w:rPrChange w:id="2852" w:author="01-134212-149" w:date="2022-06-22T21:16:00Z">
              <w:rPr>
                <w:rFonts w:ascii="Agency FB" w:hAnsi="Agency FB"/>
                <w:sz w:val="28"/>
                <w:szCs w:val="6"/>
                <w:lang w:val="en-US"/>
              </w:rPr>
            </w:rPrChange>
          </w:rPr>
          <w:tab/>
        </w:r>
        <w:r w:rsidRPr="000B79B6">
          <w:rPr>
            <w:rFonts w:ascii="Agency FB" w:hAnsi="Agency FB"/>
            <w:szCs w:val="6"/>
            <w:lang w:val="en-US"/>
            <w:rPrChange w:id="2853" w:author="01-134212-149" w:date="2022-06-22T21:16:00Z">
              <w:rPr>
                <w:rFonts w:ascii="Agency FB" w:hAnsi="Agency FB"/>
                <w:sz w:val="28"/>
                <w:szCs w:val="6"/>
                <w:lang w:val="en-US"/>
              </w:rPr>
            </w:rPrChange>
          </w:rPr>
          <w:tab/>
        </w:r>
        <w:r w:rsidRPr="000B79B6">
          <w:rPr>
            <w:rFonts w:ascii="Agency FB" w:hAnsi="Agency FB"/>
            <w:szCs w:val="6"/>
            <w:lang w:val="en-US"/>
            <w:rPrChange w:id="2854" w:author="01-134212-149" w:date="2022-06-22T21:16:00Z">
              <w:rPr>
                <w:rFonts w:ascii="Agency FB" w:hAnsi="Agency FB"/>
                <w:sz w:val="28"/>
                <w:szCs w:val="6"/>
                <w:lang w:val="en-US"/>
              </w:rPr>
            </w:rPrChange>
          </w:rPr>
          <w:tab/>
        </w:r>
        <w:r w:rsidRPr="000B79B6">
          <w:rPr>
            <w:rFonts w:ascii="Agency FB" w:hAnsi="Agency FB"/>
            <w:szCs w:val="6"/>
            <w:lang w:val="en-US"/>
            <w:rPrChange w:id="2855" w:author="01-134212-149" w:date="2022-06-22T21:16:00Z">
              <w:rPr>
                <w:rFonts w:ascii="Agency FB" w:hAnsi="Agency FB"/>
                <w:sz w:val="28"/>
                <w:szCs w:val="6"/>
                <w:lang w:val="en-US"/>
              </w:rPr>
            </w:rPrChange>
          </w:rPr>
          <w:tab/>
        </w:r>
        <w:r w:rsidRPr="000B79B6">
          <w:rPr>
            <w:rFonts w:ascii="Agency FB" w:hAnsi="Agency FB"/>
            <w:szCs w:val="6"/>
            <w:lang w:val="en-US"/>
            <w:rPrChange w:id="2856" w:author="01-134212-149" w:date="2022-06-22T21:16:00Z">
              <w:rPr>
                <w:rFonts w:ascii="Agency FB" w:hAnsi="Agency FB"/>
                <w:sz w:val="28"/>
                <w:szCs w:val="6"/>
                <w:lang w:val="en-US"/>
              </w:rPr>
            </w:rPrChange>
          </w:rPr>
          <w:tab/>
          <w:t>cout &lt;&lt; setiosflags(ios::left) &lt;&lt; setw(30) &lt;&lt; "Name" &lt;&lt; setw(10) &lt;&lt; "Age" &lt;&lt; setw(30) &lt;&lt; "Address" &lt;&lt; setw(15) &lt;&lt; "Status" &lt;&lt; setw(15) &lt;&lt; "Symptoms" &lt;&lt; setw(15) &lt;&lt; "Disease" &lt;&lt; setw(15) &lt;&lt; "City\n\n" &lt;&lt; endl;</w:t>
        </w:r>
      </w:ins>
    </w:p>
    <w:p w14:paraId="1BBBC0EF" w14:textId="77777777" w:rsidR="007A5533" w:rsidRPr="000B79B6" w:rsidRDefault="007A5533" w:rsidP="007A5533">
      <w:pPr>
        <w:rPr>
          <w:ins w:id="2857" w:author="01-134212-149" w:date="2022-06-22T20:03:00Z"/>
          <w:rFonts w:ascii="Agency FB" w:hAnsi="Agency FB"/>
          <w:szCs w:val="6"/>
          <w:lang w:val="en-US"/>
          <w:rPrChange w:id="2858" w:author="01-134212-149" w:date="2022-06-22T21:16:00Z">
            <w:rPr>
              <w:ins w:id="2859" w:author="01-134212-149" w:date="2022-06-22T20:03:00Z"/>
              <w:rFonts w:ascii="Agency FB" w:hAnsi="Agency FB"/>
              <w:sz w:val="28"/>
              <w:szCs w:val="6"/>
              <w:lang w:val="en-US"/>
            </w:rPr>
          </w:rPrChange>
        </w:rPr>
      </w:pPr>
      <w:ins w:id="2860" w:author="01-134212-149" w:date="2022-06-22T20:03:00Z">
        <w:r w:rsidRPr="000B79B6">
          <w:rPr>
            <w:rFonts w:ascii="Agency FB" w:hAnsi="Agency FB"/>
            <w:szCs w:val="6"/>
            <w:lang w:val="en-US"/>
            <w:rPrChange w:id="2861" w:author="01-134212-149" w:date="2022-06-22T21:16:00Z">
              <w:rPr>
                <w:rFonts w:ascii="Agency FB" w:hAnsi="Agency FB"/>
                <w:sz w:val="28"/>
                <w:szCs w:val="6"/>
                <w:lang w:val="en-US"/>
              </w:rPr>
            </w:rPrChange>
          </w:rPr>
          <w:tab/>
        </w:r>
        <w:r w:rsidRPr="000B79B6">
          <w:rPr>
            <w:rFonts w:ascii="Agency FB" w:hAnsi="Agency FB"/>
            <w:szCs w:val="6"/>
            <w:lang w:val="en-US"/>
            <w:rPrChange w:id="2862" w:author="01-134212-149" w:date="2022-06-22T21:16:00Z">
              <w:rPr>
                <w:rFonts w:ascii="Agency FB" w:hAnsi="Agency FB"/>
                <w:sz w:val="28"/>
                <w:szCs w:val="6"/>
                <w:lang w:val="en-US"/>
              </w:rPr>
            </w:rPrChange>
          </w:rPr>
          <w:tab/>
        </w:r>
        <w:r w:rsidRPr="000B79B6">
          <w:rPr>
            <w:rFonts w:ascii="Agency FB" w:hAnsi="Agency FB"/>
            <w:szCs w:val="6"/>
            <w:lang w:val="en-US"/>
            <w:rPrChange w:id="2863" w:author="01-134212-149" w:date="2022-06-22T21:16:00Z">
              <w:rPr>
                <w:rFonts w:ascii="Agency FB" w:hAnsi="Agency FB"/>
                <w:sz w:val="28"/>
                <w:szCs w:val="6"/>
                <w:lang w:val="en-US"/>
              </w:rPr>
            </w:rPrChange>
          </w:rPr>
          <w:tab/>
        </w:r>
        <w:r w:rsidRPr="000B79B6">
          <w:rPr>
            <w:rFonts w:ascii="Agency FB" w:hAnsi="Agency FB"/>
            <w:szCs w:val="6"/>
            <w:lang w:val="en-US"/>
            <w:rPrChange w:id="2864" w:author="01-134212-149" w:date="2022-06-22T21:16:00Z">
              <w:rPr>
                <w:rFonts w:ascii="Agency FB" w:hAnsi="Agency FB"/>
                <w:sz w:val="28"/>
                <w:szCs w:val="6"/>
                <w:lang w:val="en-US"/>
              </w:rPr>
            </w:rPrChange>
          </w:rPr>
          <w:tab/>
        </w:r>
        <w:r w:rsidRPr="000B79B6">
          <w:rPr>
            <w:rFonts w:ascii="Agency FB" w:hAnsi="Agency FB"/>
            <w:szCs w:val="6"/>
            <w:lang w:val="en-US"/>
            <w:rPrChange w:id="2865" w:author="01-134212-149" w:date="2022-06-22T21:16:00Z">
              <w:rPr>
                <w:rFonts w:ascii="Agency FB" w:hAnsi="Agency FB"/>
                <w:sz w:val="28"/>
                <w:szCs w:val="6"/>
                <w:lang w:val="en-US"/>
              </w:rPr>
            </w:rPrChange>
          </w:rPr>
          <w:tab/>
          <w:t>cout &lt;&lt; setiosflags(ios::left) &lt;&lt; setw(30) &lt;&lt; p.PatientName &lt;&lt; setw(10) &lt;&lt; p.Age &lt;&lt; setw(30) &lt;&lt; p.Address &lt;&lt; setw(15) &lt;&lt; p.Status &lt;&lt; setw(15) &lt;&lt; RP.Symptoms &lt;&lt; setw(15) &lt;&lt; RP.DiseaseName &lt;&lt; setw(15) &lt;&lt; RP.CityName &lt;&lt; endl &lt;&lt; endl;</w:t>
        </w:r>
      </w:ins>
    </w:p>
    <w:p w14:paraId="0CE55CE1" w14:textId="77777777" w:rsidR="007A5533" w:rsidRPr="000B79B6" w:rsidRDefault="007A5533" w:rsidP="007A5533">
      <w:pPr>
        <w:rPr>
          <w:ins w:id="2866" w:author="01-134212-149" w:date="2022-06-22T20:03:00Z"/>
          <w:rFonts w:ascii="Agency FB" w:hAnsi="Agency FB"/>
          <w:szCs w:val="6"/>
          <w:lang w:val="en-US"/>
          <w:rPrChange w:id="2867" w:author="01-134212-149" w:date="2022-06-22T21:16:00Z">
            <w:rPr>
              <w:ins w:id="2868" w:author="01-134212-149" w:date="2022-06-22T20:03:00Z"/>
              <w:rFonts w:ascii="Agency FB" w:hAnsi="Agency FB"/>
              <w:sz w:val="28"/>
              <w:szCs w:val="6"/>
              <w:lang w:val="en-US"/>
            </w:rPr>
          </w:rPrChange>
        </w:rPr>
      </w:pPr>
    </w:p>
    <w:p w14:paraId="5628E539" w14:textId="77777777" w:rsidR="007A5533" w:rsidRPr="000B79B6" w:rsidRDefault="007A5533" w:rsidP="007A5533">
      <w:pPr>
        <w:rPr>
          <w:ins w:id="2869" w:author="01-134212-149" w:date="2022-06-22T20:03:00Z"/>
          <w:rFonts w:ascii="Agency FB" w:hAnsi="Agency FB"/>
          <w:szCs w:val="6"/>
          <w:lang w:val="en-US"/>
          <w:rPrChange w:id="2870" w:author="01-134212-149" w:date="2022-06-22T21:16:00Z">
            <w:rPr>
              <w:ins w:id="2871" w:author="01-134212-149" w:date="2022-06-22T20:03:00Z"/>
              <w:rFonts w:ascii="Agency FB" w:hAnsi="Agency FB"/>
              <w:sz w:val="28"/>
              <w:szCs w:val="6"/>
              <w:lang w:val="en-US"/>
            </w:rPr>
          </w:rPrChange>
        </w:rPr>
      </w:pPr>
      <w:ins w:id="2872" w:author="01-134212-149" w:date="2022-06-22T20:03:00Z">
        <w:r w:rsidRPr="000B79B6">
          <w:rPr>
            <w:rFonts w:ascii="Agency FB" w:hAnsi="Agency FB"/>
            <w:szCs w:val="6"/>
            <w:lang w:val="en-US"/>
            <w:rPrChange w:id="2873" w:author="01-134212-149" w:date="2022-06-22T21:16:00Z">
              <w:rPr>
                <w:rFonts w:ascii="Agency FB" w:hAnsi="Agency FB"/>
                <w:sz w:val="28"/>
                <w:szCs w:val="6"/>
                <w:lang w:val="en-US"/>
              </w:rPr>
            </w:rPrChange>
          </w:rPr>
          <w:tab/>
        </w:r>
        <w:r w:rsidRPr="000B79B6">
          <w:rPr>
            <w:rFonts w:ascii="Agency FB" w:hAnsi="Agency FB"/>
            <w:szCs w:val="6"/>
            <w:lang w:val="en-US"/>
            <w:rPrChange w:id="2874" w:author="01-134212-149" w:date="2022-06-22T21:16:00Z">
              <w:rPr>
                <w:rFonts w:ascii="Agency FB" w:hAnsi="Agency FB"/>
                <w:sz w:val="28"/>
                <w:szCs w:val="6"/>
                <w:lang w:val="en-US"/>
              </w:rPr>
            </w:rPrChange>
          </w:rPr>
          <w:tab/>
        </w:r>
        <w:r w:rsidRPr="000B79B6">
          <w:rPr>
            <w:rFonts w:ascii="Agency FB" w:hAnsi="Agency FB"/>
            <w:szCs w:val="6"/>
            <w:lang w:val="en-US"/>
            <w:rPrChange w:id="2875" w:author="01-134212-149" w:date="2022-06-22T21:16:00Z">
              <w:rPr>
                <w:rFonts w:ascii="Agency FB" w:hAnsi="Agency FB"/>
                <w:sz w:val="28"/>
                <w:szCs w:val="6"/>
                <w:lang w:val="en-US"/>
              </w:rPr>
            </w:rPrChange>
          </w:rPr>
          <w:tab/>
        </w:r>
        <w:r w:rsidRPr="000B79B6">
          <w:rPr>
            <w:rFonts w:ascii="Agency FB" w:hAnsi="Agency FB"/>
            <w:szCs w:val="6"/>
            <w:lang w:val="en-US"/>
            <w:rPrChange w:id="2876" w:author="01-134212-149" w:date="2022-06-22T21:16:00Z">
              <w:rPr>
                <w:rFonts w:ascii="Agency FB" w:hAnsi="Agency FB"/>
                <w:sz w:val="28"/>
                <w:szCs w:val="6"/>
                <w:lang w:val="en-US"/>
              </w:rPr>
            </w:rPrChange>
          </w:rPr>
          <w:tab/>
          <w:t>above:</w:t>
        </w:r>
      </w:ins>
    </w:p>
    <w:p w14:paraId="79EEB277" w14:textId="77777777" w:rsidR="007A5533" w:rsidRPr="000B79B6" w:rsidRDefault="007A5533" w:rsidP="007A5533">
      <w:pPr>
        <w:rPr>
          <w:ins w:id="2877" w:author="01-134212-149" w:date="2022-06-22T20:03:00Z"/>
          <w:rFonts w:ascii="Agency FB" w:hAnsi="Agency FB"/>
          <w:szCs w:val="6"/>
          <w:lang w:val="en-US"/>
          <w:rPrChange w:id="2878" w:author="01-134212-149" w:date="2022-06-22T21:16:00Z">
            <w:rPr>
              <w:ins w:id="2879" w:author="01-134212-149" w:date="2022-06-22T20:03:00Z"/>
              <w:rFonts w:ascii="Agency FB" w:hAnsi="Agency FB"/>
              <w:sz w:val="28"/>
              <w:szCs w:val="6"/>
              <w:lang w:val="en-US"/>
            </w:rPr>
          </w:rPrChange>
        </w:rPr>
      </w:pPr>
      <w:ins w:id="2880" w:author="01-134212-149" w:date="2022-06-22T20:03:00Z">
        <w:r w:rsidRPr="000B79B6">
          <w:rPr>
            <w:rFonts w:ascii="Agency FB" w:hAnsi="Agency FB"/>
            <w:szCs w:val="6"/>
            <w:lang w:val="en-US"/>
            <w:rPrChange w:id="2881" w:author="01-134212-149" w:date="2022-06-22T21:16:00Z">
              <w:rPr>
                <w:rFonts w:ascii="Agency FB" w:hAnsi="Agency FB"/>
                <w:sz w:val="28"/>
                <w:szCs w:val="6"/>
                <w:lang w:val="en-US"/>
              </w:rPr>
            </w:rPrChange>
          </w:rPr>
          <w:tab/>
        </w:r>
        <w:r w:rsidRPr="000B79B6">
          <w:rPr>
            <w:rFonts w:ascii="Agency FB" w:hAnsi="Agency FB"/>
            <w:szCs w:val="6"/>
            <w:lang w:val="en-US"/>
            <w:rPrChange w:id="2882" w:author="01-134212-149" w:date="2022-06-22T21:16:00Z">
              <w:rPr>
                <w:rFonts w:ascii="Agency FB" w:hAnsi="Agency FB"/>
                <w:sz w:val="28"/>
                <w:szCs w:val="6"/>
                <w:lang w:val="en-US"/>
              </w:rPr>
            </w:rPrChange>
          </w:rPr>
          <w:tab/>
        </w:r>
        <w:r w:rsidRPr="000B79B6">
          <w:rPr>
            <w:rFonts w:ascii="Agency FB" w:hAnsi="Agency FB"/>
            <w:szCs w:val="6"/>
            <w:lang w:val="en-US"/>
            <w:rPrChange w:id="2883" w:author="01-134212-149" w:date="2022-06-22T21:16:00Z">
              <w:rPr>
                <w:rFonts w:ascii="Agency FB" w:hAnsi="Agency FB"/>
                <w:sz w:val="28"/>
                <w:szCs w:val="6"/>
                <w:lang w:val="en-US"/>
              </w:rPr>
            </w:rPrChange>
          </w:rPr>
          <w:tab/>
        </w:r>
        <w:r w:rsidRPr="000B79B6">
          <w:rPr>
            <w:rFonts w:ascii="Agency FB" w:hAnsi="Agency FB"/>
            <w:szCs w:val="6"/>
            <w:lang w:val="en-US"/>
            <w:rPrChange w:id="2884" w:author="01-134212-149" w:date="2022-06-22T21:16:00Z">
              <w:rPr>
                <w:rFonts w:ascii="Agency FB" w:hAnsi="Agency FB"/>
                <w:sz w:val="28"/>
                <w:szCs w:val="6"/>
                <w:lang w:val="en-US"/>
              </w:rPr>
            </w:rPrChange>
          </w:rPr>
          <w:tab/>
        </w:r>
        <w:r w:rsidRPr="000B79B6">
          <w:rPr>
            <w:rFonts w:ascii="Agency FB" w:hAnsi="Agency FB"/>
            <w:szCs w:val="6"/>
            <w:lang w:val="en-US"/>
            <w:rPrChange w:id="2885" w:author="01-134212-149" w:date="2022-06-22T21:16:00Z">
              <w:rPr>
                <w:rFonts w:ascii="Agency FB" w:hAnsi="Agency FB"/>
                <w:sz w:val="28"/>
                <w:szCs w:val="6"/>
                <w:lang w:val="en-US"/>
              </w:rPr>
            </w:rPrChange>
          </w:rPr>
          <w:tab/>
          <w:t>cout &lt;&lt; "Enter Patient Status(1 - Regular\t 2 - Corona Patient): ";</w:t>
        </w:r>
      </w:ins>
    </w:p>
    <w:p w14:paraId="55417B9C" w14:textId="77777777" w:rsidR="007A5533" w:rsidRPr="000B79B6" w:rsidRDefault="007A5533" w:rsidP="007A5533">
      <w:pPr>
        <w:rPr>
          <w:ins w:id="2886" w:author="01-134212-149" w:date="2022-06-22T20:03:00Z"/>
          <w:rFonts w:ascii="Agency FB" w:hAnsi="Agency FB"/>
          <w:szCs w:val="6"/>
          <w:lang w:val="en-US"/>
          <w:rPrChange w:id="2887" w:author="01-134212-149" w:date="2022-06-22T21:16:00Z">
            <w:rPr>
              <w:ins w:id="2888" w:author="01-134212-149" w:date="2022-06-22T20:03:00Z"/>
              <w:rFonts w:ascii="Agency FB" w:hAnsi="Agency FB"/>
              <w:sz w:val="28"/>
              <w:szCs w:val="6"/>
              <w:lang w:val="en-US"/>
            </w:rPr>
          </w:rPrChange>
        </w:rPr>
      </w:pPr>
      <w:ins w:id="2889" w:author="01-134212-149" w:date="2022-06-22T20:03:00Z">
        <w:r w:rsidRPr="000B79B6">
          <w:rPr>
            <w:rFonts w:ascii="Agency FB" w:hAnsi="Agency FB"/>
            <w:szCs w:val="6"/>
            <w:lang w:val="en-US"/>
            <w:rPrChange w:id="2890" w:author="01-134212-149" w:date="2022-06-22T21:16:00Z">
              <w:rPr>
                <w:rFonts w:ascii="Agency FB" w:hAnsi="Agency FB"/>
                <w:sz w:val="28"/>
                <w:szCs w:val="6"/>
                <w:lang w:val="en-US"/>
              </w:rPr>
            </w:rPrChange>
          </w:rPr>
          <w:tab/>
        </w:r>
        <w:r w:rsidRPr="000B79B6">
          <w:rPr>
            <w:rFonts w:ascii="Agency FB" w:hAnsi="Agency FB"/>
            <w:szCs w:val="6"/>
            <w:lang w:val="en-US"/>
            <w:rPrChange w:id="2891" w:author="01-134212-149" w:date="2022-06-22T21:16:00Z">
              <w:rPr>
                <w:rFonts w:ascii="Agency FB" w:hAnsi="Agency FB"/>
                <w:sz w:val="28"/>
                <w:szCs w:val="6"/>
                <w:lang w:val="en-US"/>
              </w:rPr>
            </w:rPrChange>
          </w:rPr>
          <w:tab/>
        </w:r>
        <w:r w:rsidRPr="000B79B6">
          <w:rPr>
            <w:rFonts w:ascii="Agency FB" w:hAnsi="Agency FB"/>
            <w:szCs w:val="6"/>
            <w:lang w:val="en-US"/>
            <w:rPrChange w:id="2892" w:author="01-134212-149" w:date="2022-06-22T21:16:00Z">
              <w:rPr>
                <w:rFonts w:ascii="Agency FB" w:hAnsi="Agency FB"/>
                <w:sz w:val="28"/>
                <w:szCs w:val="6"/>
                <w:lang w:val="en-US"/>
              </w:rPr>
            </w:rPrChange>
          </w:rPr>
          <w:tab/>
        </w:r>
        <w:r w:rsidRPr="000B79B6">
          <w:rPr>
            <w:rFonts w:ascii="Agency FB" w:hAnsi="Agency FB"/>
            <w:szCs w:val="6"/>
            <w:lang w:val="en-US"/>
            <w:rPrChange w:id="2893" w:author="01-134212-149" w:date="2022-06-22T21:16:00Z">
              <w:rPr>
                <w:rFonts w:ascii="Agency FB" w:hAnsi="Agency FB"/>
                <w:sz w:val="28"/>
                <w:szCs w:val="6"/>
                <w:lang w:val="en-US"/>
              </w:rPr>
            </w:rPrChange>
          </w:rPr>
          <w:tab/>
        </w:r>
        <w:r w:rsidRPr="000B79B6">
          <w:rPr>
            <w:rFonts w:ascii="Agency FB" w:hAnsi="Agency FB"/>
            <w:szCs w:val="6"/>
            <w:lang w:val="en-US"/>
            <w:rPrChange w:id="2894" w:author="01-134212-149" w:date="2022-06-22T21:16:00Z">
              <w:rPr>
                <w:rFonts w:ascii="Agency FB" w:hAnsi="Agency FB"/>
                <w:sz w:val="28"/>
                <w:szCs w:val="6"/>
                <w:lang w:val="en-US"/>
              </w:rPr>
            </w:rPrChange>
          </w:rPr>
          <w:tab/>
          <w:t>int op;</w:t>
        </w:r>
      </w:ins>
    </w:p>
    <w:p w14:paraId="4C2FFD97" w14:textId="77777777" w:rsidR="007A5533" w:rsidRPr="000B79B6" w:rsidRDefault="007A5533" w:rsidP="007A5533">
      <w:pPr>
        <w:rPr>
          <w:ins w:id="2895" w:author="01-134212-149" w:date="2022-06-22T20:03:00Z"/>
          <w:rFonts w:ascii="Agency FB" w:hAnsi="Agency FB"/>
          <w:szCs w:val="6"/>
          <w:lang w:val="en-US"/>
          <w:rPrChange w:id="2896" w:author="01-134212-149" w:date="2022-06-22T21:16:00Z">
            <w:rPr>
              <w:ins w:id="2897" w:author="01-134212-149" w:date="2022-06-22T20:03:00Z"/>
              <w:rFonts w:ascii="Agency FB" w:hAnsi="Agency FB"/>
              <w:sz w:val="28"/>
              <w:szCs w:val="6"/>
              <w:lang w:val="en-US"/>
            </w:rPr>
          </w:rPrChange>
        </w:rPr>
      </w:pPr>
      <w:ins w:id="2898" w:author="01-134212-149" w:date="2022-06-22T20:03:00Z">
        <w:r w:rsidRPr="000B79B6">
          <w:rPr>
            <w:rFonts w:ascii="Agency FB" w:hAnsi="Agency FB"/>
            <w:szCs w:val="6"/>
            <w:lang w:val="en-US"/>
            <w:rPrChange w:id="2899" w:author="01-134212-149" w:date="2022-06-22T21:16:00Z">
              <w:rPr>
                <w:rFonts w:ascii="Agency FB" w:hAnsi="Agency FB"/>
                <w:sz w:val="28"/>
                <w:szCs w:val="6"/>
                <w:lang w:val="en-US"/>
              </w:rPr>
            </w:rPrChange>
          </w:rPr>
          <w:tab/>
        </w:r>
        <w:r w:rsidRPr="000B79B6">
          <w:rPr>
            <w:rFonts w:ascii="Agency FB" w:hAnsi="Agency FB"/>
            <w:szCs w:val="6"/>
            <w:lang w:val="en-US"/>
            <w:rPrChange w:id="2900" w:author="01-134212-149" w:date="2022-06-22T21:16:00Z">
              <w:rPr>
                <w:rFonts w:ascii="Agency FB" w:hAnsi="Agency FB"/>
                <w:sz w:val="28"/>
                <w:szCs w:val="6"/>
                <w:lang w:val="en-US"/>
              </w:rPr>
            </w:rPrChange>
          </w:rPr>
          <w:tab/>
        </w:r>
        <w:r w:rsidRPr="000B79B6">
          <w:rPr>
            <w:rFonts w:ascii="Agency FB" w:hAnsi="Agency FB"/>
            <w:szCs w:val="6"/>
            <w:lang w:val="en-US"/>
            <w:rPrChange w:id="2901" w:author="01-134212-149" w:date="2022-06-22T21:16:00Z">
              <w:rPr>
                <w:rFonts w:ascii="Agency FB" w:hAnsi="Agency FB"/>
                <w:sz w:val="28"/>
                <w:szCs w:val="6"/>
                <w:lang w:val="en-US"/>
              </w:rPr>
            </w:rPrChange>
          </w:rPr>
          <w:tab/>
        </w:r>
        <w:r w:rsidRPr="000B79B6">
          <w:rPr>
            <w:rFonts w:ascii="Agency FB" w:hAnsi="Agency FB"/>
            <w:szCs w:val="6"/>
            <w:lang w:val="en-US"/>
            <w:rPrChange w:id="2902" w:author="01-134212-149" w:date="2022-06-22T21:16:00Z">
              <w:rPr>
                <w:rFonts w:ascii="Agency FB" w:hAnsi="Agency FB"/>
                <w:sz w:val="28"/>
                <w:szCs w:val="6"/>
                <w:lang w:val="en-US"/>
              </w:rPr>
            </w:rPrChange>
          </w:rPr>
          <w:tab/>
        </w:r>
        <w:r w:rsidRPr="000B79B6">
          <w:rPr>
            <w:rFonts w:ascii="Agency FB" w:hAnsi="Agency FB"/>
            <w:szCs w:val="6"/>
            <w:lang w:val="en-US"/>
            <w:rPrChange w:id="2903" w:author="01-134212-149" w:date="2022-06-22T21:16:00Z">
              <w:rPr>
                <w:rFonts w:ascii="Agency FB" w:hAnsi="Agency FB"/>
                <w:sz w:val="28"/>
                <w:szCs w:val="6"/>
                <w:lang w:val="en-US"/>
              </w:rPr>
            </w:rPrChange>
          </w:rPr>
          <w:tab/>
          <w:t>cin &gt;&gt; op;</w:t>
        </w:r>
      </w:ins>
    </w:p>
    <w:p w14:paraId="6820759A" w14:textId="77777777" w:rsidR="007A5533" w:rsidRPr="000B79B6" w:rsidRDefault="007A5533" w:rsidP="007A5533">
      <w:pPr>
        <w:rPr>
          <w:ins w:id="2904" w:author="01-134212-149" w:date="2022-06-22T20:03:00Z"/>
          <w:rFonts w:ascii="Agency FB" w:hAnsi="Agency FB"/>
          <w:szCs w:val="6"/>
          <w:lang w:val="en-US"/>
          <w:rPrChange w:id="2905" w:author="01-134212-149" w:date="2022-06-22T21:16:00Z">
            <w:rPr>
              <w:ins w:id="2906" w:author="01-134212-149" w:date="2022-06-22T20:03:00Z"/>
              <w:rFonts w:ascii="Agency FB" w:hAnsi="Agency FB"/>
              <w:sz w:val="28"/>
              <w:szCs w:val="6"/>
              <w:lang w:val="en-US"/>
            </w:rPr>
          </w:rPrChange>
        </w:rPr>
      </w:pPr>
      <w:ins w:id="2907" w:author="01-134212-149" w:date="2022-06-22T20:03:00Z">
        <w:r w:rsidRPr="000B79B6">
          <w:rPr>
            <w:rFonts w:ascii="Agency FB" w:hAnsi="Agency FB"/>
            <w:szCs w:val="6"/>
            <w:lang w:val="en-US"/>
            <w:rPrChange w:id="2908" w:author="01-134212-149" w:date="2022-06-22T21:16:00Z">
              <w:rPr>
                <w:rFonts w:ascii="Agency FB" w:hAnsi="Agency FB"/>
                <w:sz w:val="28"/>
                <w:szCs w:val="6"/>
                <w:lang w:val="en-US"/>
              </w:rPr>
            </w:rPrChange>
          </w:rPr>
          <w:tab/>
        </w:r>
        <w:r w:rsidRPr="000B79B6">
          <w:rPr>
            <w:rFonts w:ascii="Agency FB" w:hAnsi="Agency FB"/>
            <w:szCs w:val="6"/>
            <w:lang w:val="en-US"/>
            <w:rPrChange w:id="2909" w:author="01-134212-149" w:date="2022-06-22T21:16:00Z">
              <w:rPr>
                <w:rFonts w:ascii="Agency FB" w:hAnsi="Agency FB"/>
                <w:sz w:val="28"/>
                <w:szCs w:val="6"/>
                <w:lang w:val="en-US"/>
              </w:rPr>
            </w:rPrChange>
          </w:rPr>
          <w:tab/>
        </w:r>
        <w:r w:rsidRPr="000B79B6">
          <w:rPr>
            <w:rFonts w:ascii="Agency FB" w:hAnsi="Agency FB"/>
            <w:szCs w:val="6"/>
            <w:lang w:val="en-US"/>
            <w:rPrChange w:id="2910" w:author="01-134212-149" w:date="2022-06-22T21:16:00Z">
              <w:rPr>
                <w:rFonts w:ascii="Agency FB" w:hAnsi="Agency FB"/>
                <w:sz w:val="28"/>
                <w:szCs w:val="6"/>
                <w:lang w:val="en-US"/>
              </w:rPr>
            </w:rPrChange>
          </w:rPr>
          <w:tab/>
        </w:r>
        <w:r w:rsidRPr="000B79B6">
          <w:rPr>
            <w:rFonts w:ascii="Agency FB" w:hAnsi="Agency FB"/>
            <w:szCs w:val="6"/>
            <w:lang w:val="en-US"/>
            <w:rPrChange w:id="2911" w:author="01-134212-149" w:date="2022-06-22T21:16:00Z">
              <w:rPr>
                <w:rFonts w:ascii="Agency FB" w:hAnsi="Agency FB"/>
                <w:sz w:val="28"/>
                <w:szCs w:val="6"/>
                <w:lang w:val="en-US"/>
              </w:rPr>
            </w:rPrChange>
          </w:rPr>
          <w:tab/>
        </w:r>
        <w:r w:rsidRPr="000B79B6">
          <w:rPr>
            <w:rFonts w:ascii="Agency FB" w:hAnsi="Agency FB"/>
            <w:szCs w:val="6"/>
            <w:lang w:val="en-US"/>
            <w:rPrChange w:id="2912" w:author="01-134212-149" w:date="2022-06-22T21:16:00Z">
              <w:rPr>
                <w:rFonts w:ascii="Agency FB" w:hAnsi="Agency FB"/>
                <w:sz w:val="28"/>
                <w:szCs w:val="6"/>
                <w:lang w:val="en-US"/>
              </w:rPr>
            </w:rPrChange>
          </w:rPr>
          <w:tab/>
          <w:t>if (op &gt; 2 || op &lt; 1)</w:t>
        </w:r>
      </w:ins>
    </w:p>
    <w:p w14:paraId="404C766D" w14:textId="77777777" w:rsidR="007A5533" w:rsidRPr="000B79B6" w:rsidRDefault="007A5533" w:rsidP="007A5533">
      <w:pPr>
        <w:rPr>
          <w:ins w:id="2913" w:author="01-134212-149" w:date="2022-06-22T20:03:00Z"/>
          <w:rFonts w:ascii="Agency FB" w:hAnsi="Agency FB"/>
          <w:szCs w:val="6"/>
          <w:lang w:val="en-US"/>
          <w:rPrChange w:id="2914" w:author="01-134212-149" w:date="2022-06-22T21:16:00Z">
            <w:rPr>
              <w:ins w:id="2915" w:author="01-134212-149" w:date="2022-06-22T20:03:00Z"/>
              <w:rFonts w:ascii="Agency FB" w:hAnsi="Agency FB"/>
              <w:sz w:val="28"/>
              <w:szCs w:val="6"/>
              <w:lang w:val="en-US"/>
            </w:rPr>
          </w:rPrChange>
        </w:rPr>
      </w:pPr>
      <w:ins w:id="2916" w:author="01-134212-149" w:date="2022-06-22T20:03:00Z">
        <w:r w:rsidRPr="000B79B6">
          <w:rPr>
            <w:rFonts w:ascii="Agency FB" w:hAnsi="Agency FB"/>
            <w:szCs w:val="6"/>
            <w:lang w:val="en-US"/>
            <w:rPrChange w:id="2917" w:author="01-134212-149" w:date="2022-06-22T21:16:00Z">
              <w:rPr>
                <w:rFonts w:ascii="Agency FB" w:hAnsi="Agency FB"/>
                <w:sz w:val="28"/>
                <w:szCs w:val="6"/>
                <w:lang w:val="en-US"/>
              </w:rPr>
            </w:rPrChange>
          </w:rPr>
          <w:tab/>
        </w:r>
        <w:r w:rsidRPr="000B79B6">
          <w:rPr>
            <w:rFonts w:ascii="Agency FB" w:hAnsi="Agency FB"/>
            <w:szCs w:val="6"/>
            <w:lang w:val="en-US"/>
            <w:rPrChange w:id="2918" w:author="01-134212-149" w:date="2022-06-22T21:16:00Z">
              <w:rPr>
                <w:rFonts w:ascii="Agency FB" w:hAnsi="Agency FB"/>
                <w:sz w:val="28"/>
                <w:szCs w:val="6"/>
                <w:lang w:val="en-US"/>
              </w:rPr>
            </w:rPrChange>
          </w:rPr>
          <w:tab/>
        </w:r>
        <w:r w:rsidRPr="000B79B6">
          <w:rPr>
            <w:rFonts w:ascii="Agency FB" w:hAnsi="Agency FB"/>
            <w:szCs w:val="6"/>
            <w:lang w:val="en-US"/>
            <w:rPrChange w:id="2919" w:author="01-134212-149" w:date="2022-06-22T21:16:00Z">
              <w:rPr>
                <w:rFonts w:ascii="Agency FB" w:hAnsi="Agency FB"/>
                <w:sz w:val="28"/>
                <w:szCs w:val="6"/>
                <w:lang w:val="en-US"/>
              </w:rPr>
            </w:rPrChange>
          </w:rPr>
          <w:tab/>
        </w:r>
        <w:r w:rsidRPr="000B79B6">
          <w:rPr>
            <w:rFonts w:ascii="Agency FB" w:hAnsi="Agency FB"/>
            <w:szCs w:val="6"/>
            <w:lang w:val="en-US"/>
            <w:rPrChange w:id="2920" w:author="01-134212-149" w:date="2022-06-22T21:16:00Z">
              <w:rPr>
                <w:rFonts w:ascii="Agency FB" w:hAnsi="Agency FB"/>
                <w:sz w:val="28"/>
                <w:szCs w:val="6"/>
                <w:lang w:val="en-US"/>
              </w:rPr>
            </w:rPrChange>
          </w:rPr>
          <w:tab/>
        </w:r>
        <w:r w:rsidRPr="000B79B6">
          <w:rPr>
            <w:rFonts w:ascii="Agency FB" w:hAnsi="Agency FB"/>
            <w:szCs w:val="6"/>
            <w:lang w:val="en-US"/>
            <w:rPrChange w:id="2921" w:author="01-134212-149" w:date="2022-06-22T21:16:00Z">
              <w:rPr>
                <w:rFonts w:ascii="Agency FB" w:hAnsi="Agency FB"/>
                <w:sz w:val="28"/>
                <w:szCs w:val="6"/>
                <w:lang w:val="en-US"/>
              </w:rPr>
            </w:rPrChange>
          </w:rPr>
          <w:tab/>
          <w:t>{</w:t>
        </w:r>
      </w:ins>
    </w:p>
    <w:p w14:paraId="50681980" w14:textId="77777777" w:rsidR="007A5533" w:rsidRPr="000B79B6" w:rsidRDefault="007A5533" w:rsidP="007A5533">
      <w:pPr>
        <w:rPr>
          <w:ins w:id="2922" w:author="01-134212-149" w:date="2022-06-22T20:03:00Z"/>
          <w:rFonts w:ascii="Agency FB" w:hAnsi="Agency FB"/>
          <w:szCs w:val="6"/>
          <w:lang w:val="en-US"/>
          <w:rPrChange w:id="2923" w:author="01-134212-149" w:date="2022-06-22T21:16:00Z">
            <w:rPr>
              <w:ins w:id="2924" w:author="01-134212-149" w:date="2022-06-22T20:03:00Z"/>
              <w:rFonts w:ascii="Agency FB" w:hAnsi="Agency FB"/>
              <w:sz w:val="28"/>
              <w:szCs w:val="6"/>
              <w:lang w:val="en-US"/>
            </w:rPr>
          </w:rPrChange>
        </w:rPr>
      </w:pPr>
      <w:ins w:id="2925" w:author="01-134212-149" w:date="2022-06-22T20:03:00Z">
        <w:r w:rsidRPr="000B79B6">
          <w:rPr>
            <w:rFonts w:ascii="Agency FB" w:hAnsi="Agency FB"/>
            <w:szCs w:val="6"/>
            <w:lang w:val="en-US"/>
            <w:rPrChange w:id="2926" w:author="01-134212-149" w:date="2022-06-22T21:16:00Z">
              <w:rPr>
                <w:rFonts w:ascii="Agency FB" w:hAnsi="Agency FB"/>
                <w:sz w:val="28"/>
                <w:szCs w:val="6"/>
                <w:lang w:val="en-US"/>
              </w:rPr>
            </w:rPrChange>
          </w:rPr>
          <w:tab/>
        </w:r>
        <w:r w:rsidRPr="000B79B6">
          <w:rPr>
            <w:rFonts w:ascii="Agency FB" w:hAnsi="Agency FB"/>
            <w:szCs w:val="6"/>
            <w:lang w:val="en-US"/>
            <w:rPrChange w:id="2927" w:author="01-134212-149" w:date="2022-06-22T21:16:00Z">
              <w:rPr>
                <w:rFonts w:ascii="Agency FB" w:hAnsi="Agency FB"/>
                <w:sz w:val="28"/>
                <w:szCs w:val="6"/>
                <w:lang w:val="en-US"/>
              </w:rPr>
            </w:rPrChange>
          </w:rPr>
          <w:tab/>
        </w:r>
        <w:r w:rsidRPr="000B79B6">
          <w:rPr>
            <w:rFonts w:ascii="Agency FB" w:hAnsi="Agency FB"/>
            <w:szCs w:val="6"/>
            <w:lang w:val="en-US"/>
            <w:rPrChange w:id="2928" w:author="01-134212-149" w:date="2022-06-22T21:16:00Z">
              <w:rPr>
                <w:rFonts w:ascii="Agency FB" w:hAnsi="Agency FB"/>
                <w:sz w:val="28"/>
                <w:szCs w:val="6"/>
                <w:lang w:val="en-US"/>
              </w:rPr>
            </w:rPrChange>
          </w:rPr>
          <w:tab/>
        </w:r>
        <w:r w:rsidRPr="000B79B6">
          <w:rPr>
            <w:rFonts w:ascii="Agency FB" w:hAnsi="Agency FB"/>
            <w:szCs w:val="6"/>
            <w:lang w:val="en-US"/>
            <w:rPrChange w:id="2929" w:author="01-134212-149" w:date="2022-06-22T21:16:00Z">
              <w:rPr>
                <w:rFonts w:ascii="Agency FB" w:hAnsi="Agency FB"/>
                <w:sz w:val="28"/>
                <w:szCs w:val="6"/>
                <w:lang w:val="en-US"/>
              </w:rPr>
            </w:rPrChange>
          </w:rPr>
          <w:tab/>
        </w:r>
        <w:r w:rsidRPr="000B79B6">
          <w:rPr>
            <w:rFonts w:ascii="Agency FB" w:hAnsi="Agency FB"/>
            <w:szCs w:val="6"/>
            <w:lang w:val="en-US"/>
            <w:rPrChange w:id="2930" w:author="01-134212-149" w:date="2022-06-22T21:16:00Z">
              <w:rPr>
                <w:rFonts w:ascii="Agency FB" w:hAnsi="Agency FB"/>
                <w:sz w:val="28"/>
                <w:szCs w:val="6"/>
                <w:lang w:val="en-US"/>
              </w:rPr>
            </w:rPrChange>
          </w:rPr>
          <w:tab/>
        </w:r>
        <w:r w:rsidRPr="000B79B6">
          <w:rPr>
            <w:rFonts w:ascii="Agency FB" w:hAnsi="Agency FB"/>
            <w:szCs w:val="6"/>
            <w:lang w:val="en-US"/>
            <w:rPrChange w:id="2931" w:author="01-134212-149" w:date="2022-06-22T21:16:00Z">
              <w:rPr>
                <w:rFonts w:ascii="Agency FB" w:hAnsi="Agency FB"/>
                <w:sz w:val="28"/>
                <w:szCs w:val="6"/>
                <w:lang w:val="en-US"/>
              </w:rPr>
            </w:rPrChange>
          </w:rPr>
          <w:tab/>
          <w:t>cout &lt;&lt; "\nInvalid Number\n";</w:t>
        </w:r>
      </w:ins>
    </w:p>
    <w:p w14:paraId="44A71E8A" w14:textId="77777777" w:rsidR="007A5533" w:rsidRPr="000B79B6" w:rsidRDefault="007A5533" w:rsidP="007A5533">
      <w:pPr>
        <w:rPr>
          <w:ins w:id="2932" w:author="01-134212-149" w:date="2022-06-22T20:03:00Z"/>
          <w:rFonts w:ascii="Agency FB" w:hAnsi="Agency FB"/>
          <w:szCs w:val="6"/>
          <w:lang w:val="en-US"/>
          <w:rPrChange w:id="2933" w:author="01-134212-149" w:date="2022-06-22T21:16:00Z">
            <w:rPr>
              <w:ins w:id="2934" w:author="01-134212-149" w:date="2022-06-22T20:03:00Z"/>
              <w:rFonts w:ascii="Agency FB" w:hAnsi="Agency FB"/>
              <w:sz w:val="28"/>
              <w:szCs w:val="6"/>
              <w:lang w:val="en-US"/>
            </w:rPr>
          </w:rPrChange>
        </w:rPr>
      </w:pPr>
      <w:ins w:id="2935" w:author="01-134212-149" w:date="2022-06-22T20:03:00Z">
        <w:r w:rsidRPr="000B79B6">
          <w:rPr>
            <w:rFonts w:ascii="Agency FB" w:hAnsi="Agency FB"/>
            <w:szCs w:val="6"/>
            <w:lang w:val="en-US"/>
            <w:rPrChange w:id="2936" w:author="01-134212-149" w:date="2022-06-22T21:16:00Z">
              <w:rPr>
                <w:rFonts w:ascii="Agency FB" w:hAnsi="Agency FB"/>
                <w:sz w:val="28"/>
                <w:szCs w:val="6"/>
                <w:lang w:val="en-US"/>
              </w:rPr>
            </w:rPrChange>
          </w:rPr>
          <w:tab/>
        </w:r>
        <w:r w:rsidRPr="000B79B6">
          <w:rPr>
            <w:rFonts w:ascii="Agency FB" w:hAnsi="Agency FB"/>
            <w:szCs w:val="6"/>
            <w:lang w:val="en-US"/>
            <w:rPrChange w:id="2937" w:author="01-134212-149" w:date="2022-06-22T21:16:00Z">
              <w:rPr>
                <w:rFonts w:ascii="Agency FB" w:hAnsi="Agency FB"/>
                <w:sz w:val="28"/>
                <w:szCs w:val="6"/>
                <w:lang w:val="en-US"/>
              </w:rPr>
            </w:rPrChange>
          </w:rPr>
          <w:tab/>
        </w:r>
        <w:r w:rsidRPr="000B79B6">
          <w:rPr>
            <w:rFonts w:ascii="Agency FB" w:hAnsi="Agency FB"/>
            <w:szCs w:val="6"/>
            <w:lang w:val="en-US"/>
            <w:rPrChange w:id="2938" w:author="01-134212-149" w:date="2022-06-22T21:16:00Z">
              <w:rPr>
                <w:rFonts w:ascii="Agency FB" w:hAnsi="Agency FB"/>
                <w:sz w:val="28"/>
                <w:szCs w:val="6"/>
                <w:lang w:val="en-US"/>
              </w:rPr>
            </w:rPrChange>
          </w:rPr>
          <w:tab/>
        </w:r>
        <w:r w:rsidRPr="000B79B6">
          <w:rPr>
            <w:rFonts w:ascii="Agency FB" w:hAnsi="Agency FB"/>
            <w:szCs w:val="6"/>
            <w:lang w:val="en-US"/>
            <w:rPrChange w:id="2939" w:author="01-134212-149" w:date="2022-06-22T21:16:00Z">
              <w:rPr>
                <w:rFonts w:ascii="Agency FB" w:hAnsi="Agency FB"/>
                <w:sz w:val="28"/>
                <w:szCs w:val="6"/>
                <w:lang w:val="en-US"/>
              </w:rPr>
            </w:rPrChange>
          </w:rPr>
          <w:tab/>
        </w:r>
        <w:r w:rsidRPr="000B79B6">
          <w:rPr>
            <w:rFonts w:ascii="Agency FB" w:hAnsi="Agency FB"/>
            <w:szCs w:val="6"/>
            <w:lang w:val="en-US"/>
            <w:rPrChange w:id="2940" w:author="01-134212-149" w:date="2022-06-22T21:16:00Z">
              <w:rPr>
                <w:rFonts w:ascii="Agency FB" w:hAnsi="Agency FB"/>
                <w:sz w:val="28"/>
                <w:szCs w:val="6"/>
                <w:lang w:val="en-US"/>
              </w:rPr>
            </w:rPrChange>
          </w:rPr>
          <w:tab/>
        </w:r>
        <w:r w:rsidRPr="000B79B6">
          <w:rPr>
            <w:rFonts w:ascii="Agency FB" w:hAnsi="Agency FB"/>
            <w:szCs w:val="6"/>
            <w:lang w:val="en-US"/>
            <w:rPrChange w:id="2941" w:author="01-134212-149" w:date="2022-06-22T21:16:00Z">
              <w:rPr>
                <w:rFonts w:ascii="Agency FB" w:hAnsi="Agency FB"/>
                <w:sz w:val="28"/>
                <w:szCs w:val="6"/>
                <w:lang w:val="en-US"/>
              </w:rPr>
            </w:rPrChange>
          </w:rPr>
          <w:tab/>
          <w:t>goto above;</w:t>
        </w:r>
      </w:ins>
    </w:p>
    <w:p w14:paraId="5A4B6235" w14:textId="77777777" w:rsidR="007A5533" w:rsidRPr="000B79B6" w:rsidRDefault="007A5533" w:rsidP="007A5533">
      <w:pPr>
        <w:rPr>
          <w:ins w:id="2942" w:author="01-134212-149" w:date="2022-06-22T20:03:00Z"/>
          <w:rFonts w:ascii="Agency FB" w:hAnsi="Agency FB"/>
          <w:szCs w:val="6"/>
          <w:lang w:val="en-US"/>
          <w:rPrChange w:id="2943" w:author="01-134212-149" w:date="2022-06-22T21:16:00Z">
            <w:rPr>
              <w:ins w:id="2944" w:author="01-134212-149" w:date="2022-06-22T20:03:00Z"/>
              <w:rFonts w:ascii="Agency FB" w:hAnsi="Agency FB"/>
              <w:sz w:val="28"/>
              <w:szCs w:val="6"/>
              <w:lang w:val="en-US"/>
            </w:rPr>
          </w:rPrChange>
        </w:rPr>
      </w:pPr>
      <w:ins w:id="2945" w:author="01-134212-149" w:date="2022-06-22T20:03:00Z">
        <w:r w:rsidRPr="000B79B6">
          <w:rPr>
            <w:rFonts w:ascii="Agency FB" w:hAnsi="Agency FB"/>
            <w:szCs w:val="6"/>
            <w:lang w:val="en-US"/>
            <w:rPrChange w:id="2946" w:author="01-134212-149" w:date="2022-06-22T21:16:00Z">
              <w:rPr>
                <w:rFonts w:ascii="Agency FB" w:hAnsi="Agency FB"/>
                <w:sz w:val="28"/>
                <w:szCs w:val="6"/>
                <w:lang w:val="en-US"/>
              </w:rPr>
            </w:rPrChange>
          </w:rPr>
          <w:tab/>
        </w:r>
        <w:r w:rsidRPr="000B79B6">
          <w:rPr>
            <w:rFonts w:ascii="Agency FB" w:hAnsi="Agency FB"/>
            <w:szCs w:val="6"/>
            <w:lang w:val="en-US"/>
            <w:rPrChange w:id="2947" w:author="01-134212-149" w:date="2022-06-22T21:16:00Z">
              <w:rPr>
                <w:rFonts w:ascii="Agency FB" w:hAnsi="Agency FB"/>
                <w:sz w:val="28"/>
                <w:szCs w:val="6"/>
                <w:lang w:val="en-US"/>
              </w:rPr>
            </w:rPrChange>
          </w:rPr>
          <w:tab/>
        </w:r>
        <w:r w:rsidRPr="000B79B6">
          <w:rPr>
            <w:rFonts w:ascii="Agency FB" w:hAnsi="Agency FB"/>
            <w:szCs w:val="6"/>
            <w:lang w:val="en-US"/>
            <w:rPrChange w:id="2948" w:author="01-134212-149" w:date="2022-06-22T21:16:00Z">
              <w:rPr>
                <w:rFonts w:ascii="Agency FB" w:hAnsi="Agency FB"/>
                <w:sz w:val="28"/>
                <w:szCs w:val="6"/>
                <w:lang w:val="en-US"/>
              </w:rPr>
            </w:rPrChange>
          </w:rPr>
          <w:tab/>
        </w:r>
        <w:r w:rsidRPr="000B79B6">
          <w:rPr>
            <w:rFonts w:ascii="Agency FB" w:hAnsi="Agency FB"/>
            <w:szCs w:val="6"/>
            <w:lang w:val="en-US"/>
            <w:rPrChange w:id="2949" w:author="01-134212-149" w:date="2022-06-22T21:16:00Z">
              <w:rPr>
                <w:rFonts w:ascii="Agency FB" w:hAnsi="Agency FB"/>
                <w:sz w:val="28"/>
                <w:szCs w:val="6"/>
                <w:lang w:val="en-US"/>
              </w:rPr>
            </w:rPrChange>
          </w:rPr>
          <w:tab/>
        </w:r>
        <w:r w:rsidRPr="000B79B6">
          <w:rPr>
            <w:rFonts w:ascii="Agency FB" w:hAnsi="Agency FB"/>
            <w:szCs w:val="6"/>
            <w:lang w:val="en-US"/>
            <w:rPrChange w:id="2950" w:author="01-134212-149" w:date="2022-06-22T21:16:00Z">
              <w:rPr>
                <w:rFonts w:ascii="Agency FB" w:hAnsi="Agency FB"/>
                <w:sz w:val="28"/>
                <w:szCs w:val="6"/>
                <w:lang w:val="en-US"/>
              </w:rPr>
            </w:rPrChange>
          </w:rPr>
          <w:tab/>
          <w:t>}</w:t>
        </w:r>
      </w:ins>
    </w:p>
    <w:p w14:paraId="19036F70" w14:textId="77777777" w:rsidR="007A5533" w:rsidRPr="000B79B6" w:rsidRDefault="007A5533" w:rsidP="007A5533">
      <w:pPr>
        <w:rPr>
          <w:ins w:id="2951" w:author="01-134212-149" w:date="2022-06-22T20:03:00Z"/>
          <w:rFonts w:ascii="Agency FB" w:hAnsi="Agency FB"/>
          <w:szCs w:val="6"/>
          <w:lang w:val="en-US"/>
          <w:rPrChange w:id="2952" w:author="01-134212-149" w:date="2022-06-22T21:16:00Z">
            <w:rPr>
              <w:ins w:id="2953" w:author="01-134212-149" w:date="2022-06-22T20:03:00Z"/>
              <w:rFonts w:ascii="Agency FB" w:hAnsi="Agency FB"/>
              <w:sz w:val="28"/>
              <w:szCs w:val="6"/>
              <w:lang w:val="en-US"/>
            </w:rPr>
          </w:rPrChange>
        </w:rPr>
      </w:pPr>
      <w:ins w:id="2954" w:author="01-134212-149" w:date="2022-06-22T20:03:00Z">
        <w:r w:rsidRPr="000B79B6">
          <w:rPr>
            <w:rFonts w:ascii="Agency FB" w:hAnsi="Agency FB"/>
            <w:szCs w:val="6"/>
            <w:lang w:val="en-US"/>
            <w:rPrChange w:id="2955" w:author="01-134212-149" w:date="2022-06-22T21:16:00Z">
              <w:rPr>
                <w:rFonts w:ascii="Agency FB" w:hAnsi="Agency FB"/>
                <w:sz w:val="28"/>
                <w:szCs w:val="6"/>
                <w:lang w:val="en-US"/>
              </w:rPr>
            </w:rPrChange>
          </w:rPr>
          <w:tab/>
        </w:r>
        <w:r w:rsidRPr="000B79B6">
          <w:rPr>
            <w:rFonts w:ascii="Agency FB" w:hAnsi="Agency FB"/>
            <w:szCs w:val="6"/>
            <w:lang w:val="en-US"/>
            <w:rPrChange w:id="2956" w:author="01-134212-149" w:date="2022-06-22T21:16:00Z">
              <w:rPr>
                <w:rFonts w:ascii="Agency FB" w:hAnsi="Agency FB"/>
                <w:sz w:val="28"/>
                <w:szCs w:val="6"/>
                <w:lang w:val="en-US"/>
              </w:rPr>
            </w:rPrChange>
          </w:rPr>
          <w:tab/>
        </w:r>
        <w:r w:rsidRPr="000B79B6">
          <w:rPr>
            <w:rFonts w:ascii="Agency FB" w:hAnsi="Agency FB"/>
            <w:szCs w:val="6"/>
            <w:lang w:val="en-US"/>
            <w:rPrChange w:id="2957" w:author="01-134212-149" w:date="2022-06-22T21:16:00Z">
              <w:rPr>
                <w:rFonts w:ascii="Agency FB" w:hAnsi="Agency FB"/>
                <w:sz w:val="28"/>
                <w:szCs w:val="6"/>
                <w:lang w:val="en-US"/>
              </w:rPr>
            </w:rPrChange>
          </w:rPr>
          <w:tab/>
        </w:r>
        <w:r w:rsidRPr="000B79B6">
          <w:rPr>
            <w:rFonts w:ascii="Agency FB" w:hAnsi="Agency FB"/>
            <w:szCs w:val="6"/>
            <w:lang w:val="en-US"/>
            <w:rPrChange w:id="2958" w:author="01-134212-149" w:date="2022-06-22T21:16:00Z">
              <w:rPr>
                <w:rFonts w:ascii="Agency FB" w:hAnsi="Agency FB"/>
                <w:sz w:val="28"/>
                <w:szCs w:val="6"/>
                <w:lang w:val="en-US"/>
              </w:rPr>
            </w:rPrChange>
          </w:rPr>
          <w:tab/>
        </w:r>
        <w:r w:rsidRPr="000B79B6">
          <w:rPr>
            <w:rFonts w:ascii="Agency FB" w:hAnsi="Agency FB"/>
            <w:szCs w:val="6"/>
            <w:lang w:val="en-US"/>
            <w:rPrChange w:id="2959" w:author="01-134212-149" w:date="2022-06-22T21:16:00Z">
              <w:rPr>
                <w:rFonts w:ascii="Agency FB" w:hAnsi="Agency FB"/>
                <w:sz w:val="28"/>
                <w:szCs w:val="6"/>
                <w:lang w:val="en-US"/>
              </w:rPr>
            </w:rPrChange>
          </w:rPr>
          <w:tab/>
          <w:t>if (op == 1)</w:t>
        </w:r>
      </w:ins>
    </w:p>
    <w:p w14:paraId="33D6C98B" w14:textId="77777777" w:rsidR="007A5533" w:rsidRPr="000B79B6" w:rsidRDefault="007A5533" w:rsidP="007A5533">
      <w:pPr>
        <w:rPr>
          <w:ins w:id="2960" w:author="01-134212-149" w:date="2022-06-22T20:03:00Z"/>
          <w:rFonts w:ascii="Agency FB" w:hAnsi="Agency FB"/>
          <w:szCs w:val="6"/>
          <w:lang w:val="en-US"/>
          <w:rPrChange w:id="2961" w:author="01-134212-149" w:date="2022-06-22T21:16:00Z">
            <w:rPr>
              <w:ins w:id="2962" w:author="01-134212-149" w:date="2022-06-22T20:03:00Z"/>
              <w:rFonts w:ascii="Agency FB" w:hAnsi="Agency FB"/>
              <w:sz w:val="28"/>
              <w:szCs w:val="6"/>
              <w:lang w:val="en-US"/>
            </w:rPr>
          </w:rPrChange>
        </w:rPr>
      </w:pPr>
      <w:ins w:id="2963" w:author="01-134212-149" w:date="2022-06-22T20:03:00Z">
        <w:r w:rsidRPr="000B79B6">
          <w:rPr>
            <w:rFonts w:ascii="Agency FB" w:hAnsi="Agency FB"/>
            <w:szCs w:val="6"/>
            <w:lang w:val="en-US"/>
            <w:rPrChange w:id="2964" w:author="01-134212-149" w:date="2022-06-22T21:16:00Z">
              <w:rPr>
                <w:rFonts w:ascii="Agency FB" w:hAnsi="Agency FB"/>
                <w:sz w:val="28"/>
                <w:szCs w:val="6"/>
                <w:lang w:val="en-US"/>
              </w:rPr>
            </w:rPrChange>
          </w:rPr>
          <w:tab/>
        </w:r>
        <w:r w:rsidRPr="000B79B6">
          <w:rPr>
            <w:rFonts w:ascii="Agency FB" w:hAnsi="Agency FB"/>
            <w:szCs w:val="6"/>
            <w:lang w:val="en-US"/>
            <w:rPrChange w:id="2965" w:author="01-134212-149" w:date="2022-06-22T21:16:00Z">
              <w:rPr>
                <w:rFonts w:ascii="Agency FB" w:hAnsi="Agency FB"/>
                <w:sz w:val="28"/>
                <w:szCs w:val="6"/>
                <w:lang w:val="en-US"/>
              </w:rPr>
            </w:rPrChange>
          </w:rPr>
          <w:tab/>
        </w:r>
        <w:r w:rsidRPr="000B79B6">
          <w:rPr>
            <w:rFonts w:ascii="Agency FB" w:hAnsi="Agency FB"/>
            <w:szCs w:val="6"/>
            <w:lang w:val="en-US"/>
            <w:rPrChange w:id="2966" w:author="01-134212-149" w:date="2022-06-22T21:16:00Z">
              <w:rPr>
                <w:rFonts w:ascii="Agency FB" w:hAnsi="Agency FB"/>
                <w:sz w:val="28"/>
                <w:szCs w:val="6"/>
                <w:lang w:val="en-US"/>
              </w:rPr>
            </w:rPrChange>
          </w:rPr>
          <w:tab/>
        </w:r>
        <w:r w:rsidRPr="000B79B6">
          <w:rPr>
            <w:rFonts w:ascii="Agency FB" w:hAnsi="Agency FB"/>
            <w:szCs w:val="6"/>
            <w:lang w:val="en-US"/>
            <w:rPrChange w:id="2967" w:author="01-134212-149" w:date="2022-06-22T21:16:00Z">
              <w:rPr>
                <w:rFonts w:ascii="Agency FB" w:hAnsi="Agency FB"/>
                <w:sz w:val="28"/>
                <w:szCs w:val="6"/>
                <w:lang w:val="en-US"/>
              </w:rPr>
            </w:rPrChange>
          </w:rPr>
          <w:tab/>
        </w:r>
        <w:r w:rsidRPr="000B79B6">
          <w:rPr>
            <w:rFonts w:ascii="Agency FB" w:hAnsi="Agency FB"/>
            <w:szCs w:val="6"/>
            <w:lang w:val="en-US"/>
            <w:rPrChange w:id="2968" w:author="01-134212-149" w:date="2022-06-22T21:16:00Z">
              <w:rPr>
                <w:rFonts w:ascii="Agency FB" w:hAnsi="Agency FB"/>
                <w:sz w:val="28"/>
                <w:szCs w:val="6"/>
                <w:lang w:val="en-US"/>
              </w:rPr>
            </w:rPrChange>
          </w:rPr>
          <w:tab/>
          <w:t>{</w:t>
        </w:r>
      </w:ins>
    </w:p>
    <w:p w14:paraId="51FEB9A1" w14:textId="77777777" w:rsidR="007A5533" w:rsidRPr="000B79B6" w:rsidRDefault="007A5533" w:rsidP="007A5533">
      <w:pPr>
        <w:rPr>
          <w:ins w:id="2969" w:author="01-134212-149" w:date="2022-06-22T20:03:00Z"/>
          <w:rFonts w:ascii="Agency FB" w:hAnsi="Agency FB"/>
          <w:szCs w:val="6"/>
          <w:lang w:val="en-US"/>
          <w:rPrChange w:id="2970" w:author="01-134212-149" w:date="2022-06-22T21:16:00Z">
            <w:rPr>
              <w:ins w:id="2971" w:author="01-134212-149" w:date="2022-06-22T20:03:00Z"/>
              <w:rFonts w:ascii="Agency FB" w:hAnsi="Agency FB"/>
              <w:sz w:val="28"/>
              <w:szCs w:val="6"/>
              <w:lang w:val="en-US"/>
            </w:rPr>
          </w:rPrChange>
        </w:rPr>
      </w:pPr>
      <w:ins w:id="2972" w:author="01-134212-149" w:date="2022-06-22T20:03:00Z">
        <w:r w:rsidRPr="000B79B6">
          <w:rPr>
            <w:rFonts w:ascii="Agency FB" w:hAnsi="Agency FB"/>
            <w:szCs w:val="6"/>
            <w:lang w:val="en-US"/>
            <w:rPrChange w:id="2973" w:author="01-134212-149" w:date="2022-06-22T21:16:00Z">
              <w:rPr>
                <w:rFonts w:ascii="Agency FB" w:hAnsi="Agency FB"/>
                <w:sz w:val="28"/>
                <w:szCs w:val="6"/>
                <w:lang w:val="en-US"/>
              </w:rPr>
            </w:rPrChange>
          </w:rPr>
          <w:tab/>
        </w:r>
        <w:r w:rsidRPr="000B79B6">
          <w:rPr>
            <w:rFonts w:ascii="Agency FB" w:hAnsi="Agency FB"/>
            <w:szCs w:val="6"/>
            <w:lang w:val="en-US"/>
            <w:rPrChange w:id="2974" w:author="01-134212-149" w:date="2022-06-22T21:16:00Z">
              <w:rPr>
                <w:rFonts w:ascii="Agency FB" w:hAnsi="Agency FB"/>
                <w:sz w:val="28"/>
                <w:szCs w:val="6"/>
                <w:lang w:val="en-US"/>
              </w:rPr>
            </w:rPrChange>
          </w:rPr>
          <w:tab/>
        </w:r>
        <w:r w:rsidRPr="000B79B6">
          <w:rPr>
            <w:rFonts w:ascii="Agency FB" w:hAnsi="Agency FB"/>
            <w:szCs w:val="6"/>
            <w:lang w:val="en-US"/>
            <w:rPrChange w:id="2975" w:author="01-134212-149" w:date="2022-06-22T21:16:00Z">
              <w:rPr>
                <w:rFonts w:ascii="Agency FB" w:hAnsi="Agency FB"/>
                <w:sz w:val="28"/>
                <w:szCs w:val="6"/>
                <w:lang w:val="en-US"/>
              </w:rPr>
            </w:rPrChange>
          </w:rPr>
          <w:tab/>
        </w:r>
        <w:r w:rsidRPr="000B79B6">
          <w:rPr>
            <w:rFonts w:ascii="Agency FB" w:hAnsi="Agency FB"/>
            <w:szCs w:val="6"/>
            <w:lang w:val="en-US"/>
            <w:rPrChange w:id="2976" w:author="01-134212-149" w:date="2022-06-22T21:16:00Z">
              <w:rPr>
                <w:rFonts w:ascii="Agency FB" w:hAnsi="Agency FB"/>
                <w:sz w:val="28"/>
                <w:szCs w:val="6"/>
                <w:lang w:val="en-US"/>
              </w:rPr>
            </w:rPrChange>
          </w:rPr>
          <w:tab/>
        </w:r>
        <w:r w:rsidRPr="000B79B6">
          <w:rPr>
            <w:rFonts w:ascii="Agency FB" w:hAnsi="Agency FB"/>
            <w:szCs w:val="6"/>
            <w:lang w:val="en-US"/>
            <w:rPrChange w:id="2977" w:author="01-134212-149" w:date="2022-06-22T21:16:00Z">
              <w:rPr>
                <w:rFonts w:ascii="Agency FB" w:hAnsi="Agency FB"/>
                <w:sz w:val="28"/>
                <w:szCs w:val="6"/>
                <w:lang w:val="en-US"/>
              </w:rPr>
            </w:rPrChange>
          </w:rPr>
          <w:tab/>
        </w:r>
        <w:r w:rsidRPr="000B79B6">
          <w:rPr>
            <w:rFonts w:ascii="Agency FB" w:hAnsi="Agency FB"/>
            <w:szCs w:val="6"/>
            <w:lang w:val="en-US"/>
            <w:rPrChange w:id="2978" w:author="01-134212-149" w:date="2022-06-22T21:16:00Z">
              <w:rPr>
                <w:rFonts w:ascii="Agency FB" w:hAnsi="Agency FB"/>
                <w:sz w:val="28"/>
                <w:szCs w:val="6"/>
                <w:lang w:val="en-US"/>
              </w:rPr>
            </w:rPrChange>
          </w:rPr>
          <w:tab/>
          <w:t>cin.ignore();</w:t>
        </w:r>
      </w:ins>
    </w:p>
    <w:p w14:paraId="3424310D" w14:textId="77777777" w:rsidR="007A5533" w:rsidRPr="000B79B6" w:rsidRDefault="007A5533" w:rsidP="007A5533">
      <w:pPr>
        <w:rPr>
          <w:ins w:id="2979" w:author="01-134212-149" w:date="2022-06-22T20:03:00Z"/>
          <w:rFonts w:ascii="Agency FB" w:hAnsi="Agency FB"/>
          <w:szCs w:val="6"/>
          <w:lang w:val="en-US"/>
          <w:rPrChange w:id="2980" w:author="01-134212-149" w:date="2022-06-22T21:16:00Z">
            <w:rPr>
              <w:ins w:id="2981" w:author="01-134212-149" w:date="2022-06-22T20:03:00Z"/>
              <w:rFonts w:ascii="Agency FB" w:hAnsi="Agency FB"/>
              <w:sz w:val="28"/>
              <w:szCs w:val="6"/>
              <w:lang w:val="en-US"/>
            </w:rPr>
          </w:rPrChange>
        </w:rPr>
      </w:pPr>
      <w:ins w:id="2982" w:author="01-134212-149" w:date="2022-06-22T20:03:00Z">
        <w:r w:rsidRPr="000B79B6">
          <w:rPr>
            <w:rFonts w:ascii="Agency FB" w:hAnsi="Agency FB"/>
            <w:szCs w:val="6"/>
            <w:lang w:val="en-US"/>
            <w:rPrChange w:id="2983" w:author="01-134212-149" w:date="2022-06-22T21:16:00Z">
              <w:rPr>
                <w:rFonts w:ascii="Agency FB" w:hAnsi="Agency FB"/>
                <w:sz w:val="28"/>
                <w:szCs w:val="6"/>
                <w:lang w:val="en-US"/>
              </w:rPr>
            </w:rPrChange>
          </w:rPr>
          <w:tab/>
        </w:r>
        <w:r w:rsidRPr="000B79B6">
          <w:rPr>
            <w:rFonts w:ascii="Agency FB" w:hAnsi="Agency FB"/>
            <w:szCs w:val="6"/>
            <w:lang w:val="en-US"/>
            <w:rPrChange w:id="2984" w:author="01-134212-149" w:date="2022-06-22T21:16:00Z">
              <w:rPr>
                <w:rFonts w:ascii="Agency FB" w:hAnsi="Agency FB"/>
                <w:sz w:val="28"/>
                <w:szCs w:val="6"/>
                <w:lang w:val="en-US"/>
              </w:rPr>
            </w:rPrChange>
          </w:rPr>
          <w:tab/>
        </w:r>
        <w:r w:rsidRPr="000B79B6">
          <w:rPr>
            <w:rFonts w:ascii="Agency FB" w:hAnsi="Agency FB"/>
            <w:szCs w:val="6"/>
            <w:lang w:val="en-US"/>
            <w:rPrChange w:id="2985" w:author="01-134212-149" w:date="2022-06-22T21:16:00Z">
              <w:rPr>
                <w:rFonts w:ascii="Agency FB" w:hAnsi="Agency FB"/>
                <w:sz w:val="28"/>
                <w:szCs w:val="6"/>
                <w:lang w:val="en-US"/>
              </w:rPr>
            </w:rPrChange>
          </w:rPr>
          <w:tab/>
        </w:r>
        <w:r w:rsidRPr="000B79B6">
          <w:rPr>
            <w:rFonts w:ascii="Agency FB" w:hAnsi="Agency FB"/>
            <w:szCs w:val="6"/>
            <w:lang w:val="en-US"/>
            <w:rPrChange w:id="2986" w:author="01-134212-149" w:date="2022-06-22T21:16:00Z">
              <w:rPr>
                <w:rFonts w:ascii="Agency FB" w:hAnsi="Agency FB"/>
                <w:sz w:val="28"/>
                <w:szCs w:val="6"/>
                <w:lang w:val="en-US"/>
              </w:rPr>
            </w:rPrChange>
          </w:rPr>
          <w:tab/>
        </w:r>
        <w:r w:rsidRPr="000B79B6">
          <w:rPr>
            <w:rFonts w:ascii="Agency FB" w:hAnsi="Agency FB"/>
            <w:szCs w:val="6"/>
            <w:lang w:val="en-US"/>
            <w:rPrChange w:id="2987" w:author="01-134212-149" w:date="2022-06-22T21:16:00Z">
              <w:rPr>
                <w:rFonts w:ascii="Agency FB" w:hAnsi="Agency FB"/>
                <w:sz w:val="28"/>
                <w:szCs w:val="6"/>
                <w:lang w:val="en-US"/>
              </w:rPr>
            </w:rPrChange>
          </w:rPr>
          <w:tab/>
        </w:r>
        <w:r w:rsidRPr="000B79B6">
          <w:rPr>
            <w:rFonts w:ascii="Agency FB" w:hAnsi="Agency FB"/>
            <w:szCs w:val="6"/>
            <w:lang w:val="en-US"/>
            <w:rPrChange w:id="2988" w:author="01-134212-149" w:date="2022-06-22T21:16:00Z">
              <w:rPr>
                <w:rFonts w:ascii="Agency FB" w:hAnsi="Agency FB"/>
                <w:sz w:val="28"/>
                <w:szCs w:val="6"/>
                <w:lang w:val="en-US"/>
              </w:rPr>
            </w:rPrChange>
          </w:rPr>
          <w:tab/>
          <w:t>strcpy_s(p.Status, "Regular");</w:t>
        </w:r>
      </w:ins>
    </w:p>
    <w:p w14:paraId="6B7A9836" w14:textId="77777777" w:rsidR="007A5533" w:rsidRPr="000B79B6" w:rsidRDefault="007A5533" w:rsidP="007A5533">
      <w:pPr>
        <w:rPr>
          <w:ins w:id="2989" w:author="01-134212-149" w:date="2022-06-22T20:03:00Z"/>
          <w:rFonts w:ascii="Agency FB" w:hAnsi="Agency FB"/>
          <w:szCs w:val="6"/>
          <w:lang w:val="en-US"/>
          <w:rPrChange w:id="2990" w:author="01-134212-149" w:date="2022-06-22T21:16:00Z">
            <w:rPr>
              <w:ins w:id="2991" w:author="01-134212-149" w:date="2022-06-22T20:03:00Z"/>
              <w:rFonts w:ascii="Agency FB" w:hAnsi="Agency FB"/>
              <w:sz w:val="28"/>
              <w:szCs w:val="6"/>
              <w:lang w:val="en-US"/>
            </w:rPr>
          </w:rPrChange>
        </w:rPr>
      </w:pPr>
      <w:ins w:id="2992" w:author="01-134212-149" w:date="2022-06-22T20:03:00Z">
        <w:r w:rsidRPr="000B79B6">
          <w:rPr>
            <w:rFonts w:ascii="Agency FB" w:hAnsi="Agency FB"/>
            <w:szCs w:val="6"/>
            <w:lang w:val="en-US"/>
            <w:rPrChange w:id="2993" w:author="01-134212-149" w:date="2022-06-22T21:16:00Z">
              <w:rPr>
                <w:rFonts w:ascii="Agency FB" w:hAnsi="Agency FB"/>
                <w:sz w:val="28"/>
                <w:szCs w:val="6"/>
                <w:lang w:val="en-US"/>
              </w:rPr>
            </w:rPrChange>
          </w:rPr>
          <w:tab/>
        </w:r>
        <w:r w:rsidRPr="000B79B6">
          <w:rPr>
            <w:rFonts w:ascii="Agency FB" w:hAnsi="Agency FB"/>
            <w:szCs w:val="6"/>
            <w:lang w:val="en-US"/>
            <w:rPrChange w:id="2994" w:author="01-134212-149" w:date="2022-06-22T21:16:00Z">
              <w:rPr>
                <w:rFonts w:ascii="Agency FB" w:hAnsi="Agency FB"/>
                <w:sz w:val="28"/>
                <w:szCs w:val="6"/>
                <w:lang w:val="en-US"/>
              </w:rPr>
            </w:rPrChange>
          </w:rPr>
          <w:tab/>
        </w:r>
        <w:r w:rsidRPr="000B79B6">
          <w:rPr>
            <w:rFonts w:ascii="Agency FB" w:hAnsi="Agency FB"/>
            <w:szCs w:val="6"/>
            <w:lang w:val="en-US"/>
            <w:rPrChange w:id="2995" w:author="01-134212-149" w:date="2022-06-22T21:16:00Z">
              <w:rPr>
                <w:rFonts w:ascii="Agency FB" w:hAnsi="Agency FB"/>
                <w:sz w:val="28"/>
                <w:szCs w:val="6"/>
                <w:lang w:val="en-US"/>
              </w:rPr>
            </w:rPrChange>
          </w:rPr>
          <w:tab/>
        </w:r>
        <w:r w:rsidRPr="000B79B6">
          <w:rPr>
            <w:rFonts w:ascii="Agency FB" w:hAnsi="Agency FB"/>
            <w:szCs w:val="6"/>
            <w:lang w:val="en-US"/>
            <w:rPrChange w:id="2996" w:author="01-134212-149" w:date="2022-06-22T21:16:00Z">
              <w:rPr>
                <w:rFonts w:ascii="Agency FB" w:hAnsi="Agency FB"/>
                <w:sz w:val="28"/>
                <w:szCs w:val="6"/>
                <w:lang w:val="en-US"/>
              </w:rPr>
            </w:rPrChange>
          </w:rPr>
          <w:tab/>
        </w:r>
        <w:r w:rsidRPr="000B79B6">
          <w:rPr>
            <w:rFonts w:ascii="Agency FB" w:hAnsi="Agency FB"/>
            <w:szCs w:val="6"/>
            <w:lang w:val="en-US"/>
            <w:rPrChange w:id="2997" w:author="01-134212-149" w:date="2022-06-22T21:16:00Z">
              <w:rPr>
                <w:rFonts w:ascii="Agency FB" w:hAnsi="Agency FB"/>
                <w:sz w:val="28"/>
                <w:szCs w:val="6"/>
                <w:lang w:val="en-US"/>
              </w:rPr>
            </w:rPrChange>
          </w:rPr>
          <w:tab/>
        </w:r>
        <w:r w:rsidRPr="000B79B6">
          <w:rPr>
            <w:rFonts w:ascii="Agency FB" w:hAnsi="Agency FB"/>
            <w:szCs w:val="6"/>
            <w:lang w:val="en-US"/>
            <w:rPrChange w:id="2998" w:author="01-134212-149" w:date="2022-06-22T21:16:00Z">
              <w:rPr>
                <w:rFonts w:ascii="Agency FB" w:hAnsi="Agency FB"/>
                <w:sz w:val="28"/>
                <w:szCs w:val="6"/>
                <w:lang w:val="en-US"/>
              </w:rPr>
            </w:rPrChange>
          </w:rPr>
          <w:tab/>
          <w:t>cout &lt;&lt; "Enter Disease Name: ";</w:t>
        </w:r>
      </w:ins>
    </w:p>
    <w:p w14:paraId="592E3D50" w14:textId="77777777" w:rsidR="007A5533" w:rsidRPr="000B79B6" w:rsidRDefault="007A5533" w:rsidP="007A5533">
      <w:pPr>
        <w:rPr>
          <w:ins w:id="2999" w:author="01-134212-149" w:date="2022-06-22T20:03:00Z"/>
          <w:rFonts w:ascii="Agency FB" w:hAnsi="Agency FB"/>
          <w:szCs w:val="6"/>
          <w:lang w:val="en-US"/>
          <w:rPrChange w:id="3000" w:author="01-134212-149" w:date="2022-06-22T21:16:00Z">
            <w:rPr>
              <w:ins w:id="3001" w:author="01-134212-149" w:date="2022-06-22T20:03:00Z"/>
              <w:rFonts w:ascii="Agency FB" w:hAnsi="Agency FB"/>
              <w:sz w:val="28"/>
              <w:szCs w:val="6"/>
              <w:lang w:val="en-US"/>
            </w:rPr>
          </w:rPrChange>
        </w:rPr>
      </w:pPr>
      <w:ins w:id="3002" w:author="01-134212-149" w:date="2022-06-22T20:03:00Z">
        <w:r w:rsidRPr="000B79B6">
          <w:rPr>
            <w:rFonts w:ascii="Agency FB" w:hAnsi="Agency FB"/>
            <w:szCs w:val="6"/>
            <w:lang w:val="en-US"/>
            <w:rPrChange w:id="3003" w:author="01-134212-149" w:date="2022-06-22T21:16:00Z">
              <w:rPr>
                <w:rFonts w:ascii="Agency FB" w:hAnsi="Agency FB"/>
                <w:sz w:val="28"/>
                <w:szCs w:val="6"/>
                <w:lang w:val="en-US"/>
              </w:rPr>
            </w:rPrChange>
          </w:rPr>
          <w:tab/>
        </w:r>
        <w:r w:rsidRPr="000B79B6">
          <w:rPr>
            <w:rFonts w:ascii="Agency FB" w:hAnsi="Agency FB"/>
            <w:szCs w:val="6"/>
            <w:lang w:val="en-US"/>
            <w:rPrChange w:id="3004" w:author="01-134212-149" w:date="2022-06-22T21:16:00Z">
              <w:rPr>
                <w:rFonts w:ascii="Agency FB" w:hAnsi="Agency FB"/>
                <w:sz w:val="28"/>
                <w:szCs w:val="6"/>
                <w:lang w:val="en-US"/>
              </w:rPr>
            </w:rPrChange>
          </w:rPr>
          <w:tab/>
        </w:r>
        <w:r w:rsidRPr="000B79B6">
          <w:rPr>
            <w:rFonts w:ascii="Agency FB" w:hAnsi="Agency FB"/>
            <w:szCs w:val="6"/>
            <w:lang w:val="en-US"/>
            <w:rPrChange w:id="3005" w:author="01-134212-149" w:date="2022-06-22T21:16:00Z">
              <w:rPr>
                <w:rFonts w:ascii="Agency FB" w:hAnsi="Agency FB"/>
                <w:sz w:val="28"/>
                <w:szCs w:val="6"/>
                <w:lang w:val="en-US"/>
              </w:rPr>
            </w:rPrChange>
          </w:rPr>
          <w:tab/>
        </w:r>
        <w:r w:rsidRPr="000B79B6">
          <w:rPr>
            <w:rFonts w:ascii="Agency FB" w:hAnsi="Agency FB"/>
            <w:szCs w:val="6"/>
            <w:lang w:val="en-US"/>
            <w:rPrChange w:id="3006" w:author="01-134212-149" w:date="2022-06-22T21:16:00Z">
              <w:rPr>
                <w:rFonts w:ascii="Agency FB" w:hAnsi="Agency FB"/>
                <w:sz w:val="28"/>
                <w:szCs w:val="6"/>
                <w:lang w:val="en-US"/>
              </w:rPr>
            </w:rPrChange>
          </w:rPr>
          <w:tab/>
        </w:r>
        <w:r w:rsidRPr="000B79B6">
          <w:rPr>
            <w:rFonts w:ascii="Agency FB" w:hAnsi="Agency FB"/>
            <w:szCs w:val="6"/>
            <w:lang w:val="en-US"/>
            <w:rPrChange w:id="3007" w:author="01-134212-149" w:date="2022-06-22T21:16:00Z">
              <w:rPr>
                <w:rFonts w:ascii="Agency FB" w:hAnsi="Agency FB"/>
                <w:sz w:val="28"/>
                <w:szCs w:val="6"/>
                <w:lang w:val="en-US"/>
              </w:rPr>
            </w:rPrChange>
          </w:rPr>
          <w:tab/>
        </w:r>
        <w:r w:rsidRPr="000B79B6">
          <w:rPr>
            <w:rFonts w:ascii="Agency FB" w:hAnsi="Agency FB"/>
            <w:szCs w:val="6"/>
            <w:lang w:val="en-US"/>
            <w:rPrChange w:id="3008" w:author="01-134212-149" w:date="2022-06-22T21:16:00Z">
              <w:rPr>
                <w:rFonts w:ascii="Agency FB" w:hAnsi="Agency FB"/>
                <w:sz w:val="28"/>
                <w:szCs w:val="6"/>
                <w:lang w:val="en-US"/>
              </w:rPr>
            </w:rPrChange>
          </w:rPr>
          <w:tab/>
          <w:t>cin.getline(RP.DiseaseName, 30);</w:t>
        </w:r>
      </w:ins>
    </w:p>
    <w:p w14:paraId="5DF2FCE7" w14:textId="77777777" w:rsidR="007A5533" w:rsidRPr="000B79B6" w:rsidRDefault="007A5533" w:rsidP="007A5533">
      <w:pPr>
        <w:rPr>
          <w:ins w:id="3009" w:author="01-134212-149" w:date="2022-06-22T20:03:00Z"/>
          <w:rFonts w:ascii="Agency FB" w:hAnsi="Agency FB"/>
          <w:szCs w:val="6"/>
          <w:lang w:val="en-US"/>
          <w:rPrChange w:id="3010" w:author="01-134212-149" w:date="2022-06-22T21:16:00Z">
            <w:rPr>
              <w:ins w:id="3011" w:author="01-134212-149" w:date="2022-06-22T20:03:00Z"/>
              <w:rFonts w:ascii="Agency FB" w:hAnsi="Agency FB"/>
              <w:sz w:val="28"/>
              <w:szCs w:val="6"/>
              <w:lang w:val="en-US"/>
            </w:rPr>
          </w:rPrChange>
        </w:rPr>
      </w:pPr>
      <w:ins w:id="3012" w:author="01-134212-149" w:date="2022-06-22T20:03:00Z">
        <w:r w:rsidRPr="000B79B6">
          <w:rPr>
            <w:rFonts w:ascii="Agency FB" w:hAnsi="Agency FB"/>
            <w:szCs w:val="6"/>
            <w:lang w:val="en-US"/>
            <w:rPrChange w:id="3013" w:author="01-134212-149" w:date="2022-06-22T21:16:00Z">
              <w:rPr>
                <w:rFonts w:ascii="Agency FB" w:hAnsi="Agency FB"/>
                <w:sz w:val="28"/>
                <w:szCs w:val="6"/>
                <w:lang w:val="en-US"/>
              </w:rPr>
            </w:rPrChange>
          </w:rPr>
          <w:tab/>
        </w:r>
        <w:r w:rsidRPr="000B79B6">
          <w:rPr>
            <w:rFonts w:ascii="Agency FB" w:hAnsi="Agency FB"/>
            <w:szCs w:val="6"/>
            <w:lang w:val="en-US"/>
            <w:rPrChange w:id="3014" w:author="01-134212-149" w:date="2022-06-22T21:16:00Z">
              <w:rPr>
                <w:rFonts w:ascii="Agency FB" w:hAnsi="Agency FB"/>
                <w:sz w:val="28"/>
                <w:szCs w:val="6"/>
                <w:lang w:val="en-US"/>
              </w:rPr>
            </w:rPrChange>
          </w:rPr>
          <w:tab/>
        </w:r>
        <w:r w:rsidRPr="000B79B6">
          <w:rPr>
            <w:rFonts w:ascii="Agency FB" w:hAnsi="Agency FB"/>
            <w:szCs w:val="6"/>
            <w:lang w:val="en-US"/>
            <w:rPrChange w:id="3015" w:author="01-134212-149" w:date="2022-06-22T21:16:00Z">
              <w:rPr>
                <w:rFonts w:ascii="Agency FB" w:hAnsi="Agency FB"/>
                <w:sz w:val="28"/>
                <w:szCs w:val="6"/>
                <w:lang w:val="en-US"/>
              </w:rPr>
            </w:rPrChange>
          </w:rPr>
          <w:tab/>
        </w:r>
        <w:r w:rsidRPr="000B79B6">
          <w:rPr>
            <w:rFonts w:ascii="Agency FB" w:hAnsi="Agency FB"/>
            <w:szCs w:val="6"/>
            <w:lang w:val="en-US"/>
            <w:rPrChange w:id="3016" w:author="01-134212-149" w:date="2022-06-22T21:16:00Z">
              <w:rPr>
                <w:rFonts w:ascii="Agency FB" w:hAnsi="Agency FB"/>
                <w:sz w:val="28"/>
                <w:szCs w:val="6"/>
                <w:lang w:val="en-US"/>
              </w:rPr>
            </w:rPrChange>
          </w:rPr>
          <w:tab/>
        </w:r>
        <w:r w:rsidRPr="000B79B6">
          <w:rPr>
            <w:rFonts w:ascii="Agency FB" w:hAnsi="Agency FB"/>
            <w:szCs w:val="6"/>
            <w:lang w:val="en-US"/>
            <w:rPrChange w:id="3017" w:author="01-134212-149" w:date="2022-06-22T21:16:00Z">
              <w:rPr>
                <w:rFonts w:ascii="Agency FB" w:hAnsi="Agency FB"/>
                <w:sz w:val="28"/>
                <w:szCs w:val="6"/>
                <w:lang w:val="en-US"/>
              </w:rPr>
            </w:rPrChange>
          </w:rPr>
          <w:tab/>
        </w:r>
        <w:r w:rsidRPr="000B79B6">
          <w:rPr>
            <w:rFonts w:ascii="Agency FB" w:hAnsi="Agency FB"/>
            <w:szCs w:val="6"/>
            <w:lang w:val="en-US"/>
            <w:rPrChange w:id="3018" w:author="01-134212-149" w:date="2022-06-22T21:16:00Z">
              <w:rPr>
                <w:rFonts w:ascii="Agency FB" w:hAnsi="Agency FB"/>
                <w:sz w:val="28"/>
                <w:szCs w:val="6"/>
                <w:lang w:val="en-US"/>
              </w:rPr>
            </w:rPrChange>
          </w:rPr>
          <w:tab/>
          <w:t>cout &lt;&lt; "Enter Symptoms(Fever,Cough, Tiredness): ";</w:t>
        </w:r>
      </w:ins>
    </w:p>
    <w:p w14:paraId="4DDD17C3" w14:textId="77777777" w:rsidR="007A5533" w:rsidRPr="000B79B6" w:rsidRDefault="007A5533" w:rsidP="007A5533">
      <w:pPr>
        <w:rPr>
          <w:ins w:id="3019" w:author="01-134212-149" w:date="2022-06-22T20:03:00Z"/>
          <w:rFonts w:ascii="Agency FB" w:hAnsi="Agency FB"/>
          <w:szCs w:val="6"/>
          <w:lang w:val="en-US"/>
          <w:rPrChange w:id="3020" w:author="01-134212-149" w:date="2022-06-22T21:16:00Z">
            <w:rPr>
              <w:ins w:id="3021" w:author="01-134212-149" w:date="2022-06-22T20:03:00Z"/>
              <w:rFonts w:ascii="Agency FB" w:hAnsi="Agency FB"/>
              <w:sz w:val="28"/>
              <w:szCs w:val="6"/>
              <w:lang w:val="en-US"/>
            </w:rPr>
          </w:rPrChange>
        </w:rPr>
      </w:pPr>
      <w:ins w:id="3022" w:author="01-134212-149" w:date="2022-06-22T20:03:00Z">
        <w:r w:rsidRPr="000B79B6">
          <w:rPr>
            <w:rFonts w:ascii="Agency FB" w:hAnsi="Agency FB"/>
            <w:szCs w:val="6"/>
            <w:lang w:val="en-US"/>
            <w:rPrChange w:id="3023" w:author="01-134212-149" w:date="2022-06-22T21:16:00Z">
              <w:rPr>
                <w:rFonts w:ascii="Agency FB" w:hAnsi="Agency FB"/>
                <w:sz w:val="28"/>
                <w:szCs w:val="6"/>
                <w:lang w:val="en-US"/>
              </w:rPr>
            </w:rPrChange>
          </w:rPr>
          <w:tab/>
        </w:r>
        <w:r w:rsidRPr="000B79B6">
          <w:rPr>
            <w:rFonts w:ascii="Agency FB" w:hAnsi="Agency FB"/>
            <w:szCs w:val="6"/>
            <w:lang w:val="en-US"/>
            <w:rPrChange w:id="3024" w:author="01-134212-149" w:date="2022-06-22T21:16:00Z">
              <w:rPr>
                <w:rFonts w:ascii="Agency FB" w:hAnsi="Agency FB"/>
                <w:sz w:val="28"/>
                <w:szCs w:val="6"/>
                <w:lang w:val="en-US"/>
              </w:rPr>
            </w:rPrChange>
          </w:rPr>
          <w:tab/>
        </w:r>
        <w:r w:rsidRPr="000B79B6">
          <w:rPr>
            <w:rFonts w:ascii="Agency FB" w:hAnsi="Agency FB"/>
            <w:szCs w:val="6"/>
            <w:lang w:val="en-US"/>
            <w:rPrChange w:id="3025" w:author="01-134212-149" w:date="2022-06-22T21:16:00Z">
              <w:rPr>
                <w:rFonts w:ascii="Agency FB" w:hAnsi="Agency FB"/>
                <w:sz w:val="28"/>
                <w:szCs w:val="6"/>
                <w:lang w:val="en-US"/>
              </w:rPr>
            </w:rPrChange>
          </w:rPr>
          <w:tab/>
        </w:r>
        <w:r w:rsidRPr="000B79B6">
          <w:rPr>
            <w:rFonts w:ascii="Agency FB" w:hAnsi="Agency FB"/>
            <w:szCs w:val="6"/>
            <w:lang w:val="en-US"/>
            <w:rPrChange w:id="3026" w:author="01-134212-149" w:date="2022-06-22T21:16:00Z">
              <w:rPr>
                <w:rFonts w:ascii="Agency FB" w:hAnsi="Agency FB"/>
                <w:sz w:val="28"/>
                <w:szCs w:val="6"/>
                <w:lang w:val="en-US"/>
              </w:rPr>
            </w:rPrChange>
          </w:rPr>
          <w:tab/>
        </w:r>
        <w:r w:rsidRPr="000B79B6">
          <w:rPr>
            <w:rFonts w:ascii="Agency FB" w:hAnsi="Agency FB"/>
            <w:szCs w:val="6"/>
            <w:lang w:val="en-US"/>
            <w:rPrChange w:id="3027" w:author="01-134212-149" w:date="2022-06-22T21:16:00Z">
              <w:rPr>
                <w:rFonts w:ascii="Agency FB" w:hAnsi="Agency FB"/>
                <w:sz w:val="28"/>
                <w:szCs w:val="6"/>
                <w:lang w:val="en-US"/>
              </w:rPr>
            </w:rPrChange>
          </w:rPr>
          <w:tab/>
        </w:r>
        <w:r w:rsidRPr="000B79B6">
          <w:rPr>
            <w:rFonts w:ascii="Agency FB" w:hAnsi="Agency FB"/>
            <w:szCs w:val="6"/>
            <w:lang w:val="en-US"/>
            <w:rPrChange w:id="3028" w:author="01-134212-149" w:date="2022-06-22T21:16:00Z">
              <w:rPr>
                <w:rFonts w:ascii="Agency FB" w:hAnsi="Agency FB"/>
                <w:sz w:val="28"/>
                <w:szCs w:val="6"/>
                <w:lang w:val="en-US"/>
              </w:rPr>
            </w:rPrChange>
          </w:rPr>
          <w:tab/>
          <w:t>cin.getline(RP.Symptoms, 30);</w:t>
        </w:r>
      </w:ins>
    </w:p>
    <w:p w14:paraId="35E5789F" w14:textId="77777777" w:rsidR="007A5533" w:rsidRPr="000B79B6" w:rsidRDefault="007A5533" w:rsidP="007A5533">
      <w:pPr>
        <w:rPr>
          <w:ins w:id="3029" w:author="01-134212-149" w:date="2022-06-22T20:03:00Z"/>
          <w:rFonts w:ascii="Agency FB" w:hAnsi="Agency FB"/>
          <w:szCs w:val="6"/>
          <w:lang w:val="en-US"/>
          <w:rPrChange w:id="3030" w:author="01-134212-149" w:date="2022-06-22T21:16:00Z">
            <w:rPr>
              <w:ins w:id="3031" w:author="01-134212-149" w:date="2022-06-22T20:03:00Z"/>
              <w:rFonts w:ascii="Agency FB" w:hAnsi="Agency FB"/>
              <w:sz w:val="28"/>
              <w:szCs w:val="6"/>
              <w:lang w:val="en-US"/>
            </w:rPr>
          </w:rPrChange>
        </w:rPr>
      </w:pPr>
      <w:ins w:id="3032" w:author="01-134212-149" w:date="2022-06-22T20:03:00Z">
        <w:r w:rsidRPr="000B79B6">
          <w:rPr>
            <w:rFonts w:ascii="Agency FB" w:hAnsi="Agency FB"/>
            <w:szCs w:val="6"/>
            <w:lang w:val="en-US"/>
            <w:rPrChange w:id="3033" w:author="01-134212-149" w:date="2022-06-22T21:16:00Z">
              <w:rPr>
                <w:rFonts w:ascii="Agency FB" w:hAnsi="Agency FB"/>
                <w:sz w:val="28"/>
                <w:szCs w:val="6"/>
                <w:lang w:val="en-US"/>
              </w:rPr>
            </w:rPrChange>
          </w:rPr>
          <w:tab/>
        </w:r>
        <w:r w:rsidRPr="000B79B6">
          <w:rPr>
            <w:rFonts w:ascii="Agency FB" w:hAnsi="Agency FB"/>
            <w:szCs w:val="6"/>
            <w:lang w:val="en-US"/>
            <w:rPrChange w:id="3034" w:author="01-134212-149" w:date="2022-06-22T21:16:00Z">
              <w:rPr>
                <w:rFonts w:ascii="Agency FB" w:hAnsi="Agency FB"/>
                <w:sz w:val="28"/>
                <w:szCs w:val="6"/>
                <w:lang w:val="en-US"/>
              </w:rPr>
            </w:rPrChange>
          </w:rPr>
          <w:tab/>
        </w:r>
        <w:r w:rsidRPr="000B79B6">
          <w:rPr>
            <w:rFonts w:ascii="Agency FB" w:hAnsi="Agency FB"/>
            <w:szCs w:val="6"/>
            <w:lang w:val="en-US"/>
            <w:rPrChange w:id="3035" w:author="01-134212-149" w:date="2022-06-22T21:16:00Z">
              <w:rPr>
                <w:rFonts w:ascii="Agency FB" w:hAnsi="Agency FB"/>
                <w:sz w:val="28"/>
                <w:szCs w:val="6"/>
                <w:lang w:val="en-US"/>
              </w:rPr>
            </w:rPrChange>
          </w:rPr>
          <w:tab/>
        </w:r>
        <w:r w:rsidRPr="000B79B6">
          <w:rPr>
            <w:rFonts w:ascii="Agency FB" w:hAnsi="Agency FB"/>
            <w:szCs w:val="6"/>
            <w:lang w:val="en-US"/>
            <w:rPrChange w:id="3036" w:author="01-134212-149" w:date="2022-06-22T21:16:00Z">
              <w:rPr>
                <w:rFonts w:ascii="Agency FB" w:hAnsi="Agency FB"/>
                <w:sz w:val="28"/>
                <w:szCs w:val="6"/>
                <w:lang w:val="en-US"/>
              </w:rPr>
            </w:rPrChange>
          </w:rPr>
          <w:tab/>
        </w:r>
        <w:r w:rsidRPr="000B79B6">
          <w:rPr>
            <w:rFonts w:ascii="Agency FB" w:hAnsi="Agency FB"/>
            <w:szCs w:val="6"/>
            <w:lang w:val="en-US"/>
            <w:rPrChange w:id="3037" w:author="01-134212-149" w:date="2022-06-22T21:16:00Z">
              <w:rPr>
                <w:rFonts w:ascii="Agency FB" w:hAnsi="Agency FB"/>
                <w:sz w:val="28"/>
                <w:szCs w:val="6"/>
                <w:lang w:val="en-US"/>
              </w:rPr>
            </w:rPrChange>
          </w:rPr>
          <w:tab/>
        </w:r>
        <w:r w:rsidRPr="000B79B6">
          <w:rPr>
            <w:rFonts w:ascii="Agency FB" w:hAnsi="Agency FB"/>
            <w:szCs w:val="6"/>
            <w:lang w:val="en-US"/>
            <w:rPrChange w:id="3038" w:author="01-134212-149" w:date="2022-06-22T21:16:00Z">
              <w:rPr>
                <w:rFonts w:ascii="Agency FB" w:hAnsi="Agency FB"/>
                <w:sz w:val="28"/>
                <w:szCs w:val="6"/>
                <w:lang w:val="en-US"/>
              </w:rPr>
            </w:rPrChange>
          </w:rPr>
          <w:tab/>
          <w:t>temp &lt;&lt; p.PatientName &lt;&lt; " " &lt;&lt; p.Age &lt;&lt; " " &lt;&lt; p.Address &lt;&lt; " " &lt;&lt; p.Status &lt;&lt; " " &lt;&lt; RP.Symptoms &lt;&lt; " " &lt;&lt; RP.DiseaseName &lt;&lt; " " &lt;&lt; RP.CityName &lt;&lt; endl;</w:t>
        </w:r>
      </w:ins>
    </w:p>
    <w:p w14:paraId="3F512B00" w14:textId="77777777" w:rsidR="007A5533" w:rsidRPr="000B79B6" w:rsidRDefault="007A5533" w:rsidP="007A5533">
      <w:pPr>
        <w:rPr>
          <w:ins w:id="3039" w:author="01-134212-149" w:date="2022-06-22T20:03:00Z"/>
          <w:rFonts w:ascii="Agency FB" w:hAnsi="Agency FB"/>
          <w:szCs w:val="6"/>
          <w:lang w:val="en-US"/>
          <w:rPrChange w:id="3040" w:author="01-134212-149" w:date="2022-06-22T21:16:00Z">
            <w:rPr>
              <w:ins w:id="3041" w:author="01-134212-149" w:date="2022-06-22T20:03:00Z"/>
              <w:rFonts w:ascii="Agency FB" w:hAnsi="Agency FB"/>
              <w:sz w:val="28"/>
              <w:szCs w:val="6"/>
              <w:lang w:val="en-US"/>
            </w:rPr>
          </w:rPrChange>
        </w:rPr>
      </w:pPr>
      <w:ins w:id="3042" w:author="01-134212-149" w:date="2022-06-22T20:03:00Z">
        <w:r w:rsidRPr="000B79B6">
          <w:rPr>
            <w:rFonts w:ascii="Agency FB" w:hAnsi="Agency FB"/>
            <w:szCs w:val="6"/>
            <w:lang w:val="en-US"/>
            <w:rPrChange w:id="3043" w:author="01-134212-149" w:date="2022-06-22T21:16:00Z">
              <w:rPr>
                <w:rFonts w:ascii="Agency FB" w:hAnsi="Agency FB"/>
                <w:sz w:val="28"/>
                <w:szCs w:val="6"/>
                <w:lang w:val="en-US"/>
              </w:rPr>
            </w:rPrChange>
          </w:rPr>
          <w:tab/>
        </w:r>
        <w:r w:rsidRPr="000B79B6">
          <w:rPr>
            <w:rFonts w:ascii="Agency FB" w:hAnsi="Agency FB"/>
            <w:szCs w:val="6"/>
            <w:lang w:val="en-US"/>
            <w:rPrChange w:id="3044" w:author="01-134212-149" w:date="2022-06-22T21:16:00Z">
              <w:rPr>
                <w:rFonts w:ascii="Agency FB" w:hAnsi="Agency FB"/>
                <w:sz w:val="28"/>
                <w:szCs w:val="6"/>
                <w:lang w:val="en-US"/>
              </w:rPr>
            </w:rPrChange>
          </w:rPr>
          <w:tab/>
        </w:r>
        <w:r w:rsidRPr="000B79B6">
          <w:rPr>
            <w:rFonts w:ascii="Agency FB" w:hAnsi="Agency FB"/>
            <w:szCs w:val="6"/>
            <w:lang w:val="en-US"/>
            <w:rPrChange w:id="3045" w:author="01-134212-149" w:date="2022-06-22T21:16:00Z">
              <w:rPr>
                <w:rFonts w:ascii="Agency FB" w:hAnsi="Agency FB"/>
                <w:sz w:val="28"/>
                <w:szCs w:val="6"/>
                <w:lang w:val="en-US"/>
              </w:rPr>
            </w:rPrChange>
          </w:rPr>
          <w:tab/>
        </w:r>
        <w:r w:rsidRPr="000B79B6">
          <w:rPr>
            <w:rFonts w:ascii="Agency FB" w:hAnsi="Agency FB"/>
            <w:szCs w:val="6"/>
            <w:lang w:val="en-US"/>
            <w:rPrChange w:id="3046" w:author="01-134212-149" w:date="2022-06-22T21:16:00Z">
              <w:rPr>
                <w:rFonts w:ascii="Agency FB" w:hAnsi="Agency FB"/>
                <w:sz w:val="28"/>
                <w:szCs w:val="6"/>
                <w:lang w:val="en-US"/>
              </w:rPr>
            </w:rPrChange>
          </w:rPr>
          <w:tab/>
        </w:r>
        <w:r w:rsidRPr="000B79B6">
          <w:rPr>
            <w:rFonts w:ascii="Agency FB" w:hAnsi="Agency FB"/>
            <w:szCs w:val="6"/>
            <w:lang w:val="en-US"/>
            <w:rPrChange w:id="3047" w:author="01-134212-149" w:date="2022-06-22T21:16:00Z">
              <w:rPr>
                <w:rFonts w:ascii="Agency FB" w:hAnsi="Agency FB"/>
                <w:sz w:val="28"/>
                <w:szCs w:val="6"/>
                <w:lang w:val="en-US"/>
              </w:rPr>
            </w:rPrChange>
          </w:rPr>
          <w:tab/>
          <w:t>}</w:t>
        </w:r>
      </w:ins>
    </w:p>
    <w:p w14:paraId="27EB8488" w14:textId="77777777" w:rsidR="007A5533" w:rsidRPr="000B79B6" w:rsidRDefault="007A5533" w:rsidP="007A5533">
      <w:pPr>
        <w:rPr>
          <w:ins w:id="3048" w:author="01-134212-149" w:date="2022-06-22T20:03:00Z"/>
          <w:rFonts w:ascii="Agency FB" w:hAnsi="Agency FB"/>
          <w:szCs w:val="6"/>
          <w:lang w:val="en-US"/>
          <w:rPrChange w:id="3049" w:author="01-134212-149" w:date="2022-06-22T21:16:00Z">
            <w:rPr>
              <w:ins w:id="3050" w:author="01-134212-149" w:date="2022-06-22T20:03:00Z"/>
              <w:rFonts w:ascii="Agency FB" w:hAnsi="Agency FB"/>
              <w:sz w:val="28"/>
              <w:szCs w:val="6"/>
              <w:lang w:val="en-US"/>
            </w:rPr>
          </w:rPrChange>
        </w:rPr>
      </w:pPr>
      <w:ins w:id="3051" w:author="01-134212-149" w:date="2022-06-22T20:03:00Z">
        <w:r w:rsidRPr="000B79B6">
          <w:rPr>
            <w:rFonts w:ascii="Agency FB" w:hAnsi="Agency FB"/>
            <w:szCs w:val="6"/>
            <w:lang w:val="en-US"/>
            <w:rPrChange w:id="3052" w:author="01-134212-149" w:date="2022-06-22T21:16:00Z">
              <w:rPr>
                <w:rFonts w:ascii="Agency FB" w:hAnsi="Agency FB"/>
                <w:sz w:val="28"/>
                <w:szCs w:val="6"/>
                <w:lang w:val="en-US"/>
              </w:rPr>
            </w:rPrChange>
          </w:rPr>
          <w:lastRenderedPageBreak/>
          <w:tab/>
        </w:r>
        <w:r w:rsidRPr="000B79B6">
          <w:rPr>
            <w:rFonts w:ascii="Agency FB" w:hAnsi="Agency FB"/>
            <w:szCs w:val="6"/>
            <w:lang w:val="en-US"/>
            <w:rPrChange w:id="3053" w:author="01-134212-149" w:date="2022-06-22T21:16:00Z">
              <w:rPr>
                <w:rFonts w:ascii="Agency FB" w:hAnsi="Agency FB"/>
                <w:sz w:val="28"/>
                <w:szCs w:val="6"/>
                <w:lang w:val="en-US"/>
              </w:rPr>
            </w:rPrChange>
          </w:rPr>
          <w:tab/>
        </w:r>
        <w:r w:rsidRPr="000B79B6">
          <w:rPr>
            <w:rFonts w:ascii="Agency FB" w:hAnsi="Agency FB"/>
            <w:szCs w:val="6"/>
            <w:lang w:val="en-US"/>
            <w:rPrChange w:id="3054" w:author="01-134212-149" w:date="2022-06-22T21:16:00Z">
              <w:rPr>
                <w:rFonts w:ascii="Agency FB" w:hAnsi="Agency FB"/>
                <w:sz w:val="28"/>
                <w:szCs w:val="6"/>
                <w:lang w:val="en-US"/>
              </w:rPr>
            </w:rPrChange>
          </w:rPr>
          <w:tab/>
        </w:r>
        <w:r w:rsidRPr="000B79B6">
          <w:rPr>
            <w:rFonts w:ascii="Agency FB" w:hAnsi="Agency FB"/>
            <w:szCs w:val="6"/>
            <w:lang w:val="en-US"/>
            <w:rPrChange w:id="3055" w:author="01-134212-149" w:date="2022-06-22T21:16:00Z">
              <w:rPr>
                <w:rFonts w:ascii="Agency FB" w:hAnsi="Agency FB"/>
                <w:sz w:val="28"/>
                <w:szCs w:val="6"/>
                <w:lang w:val="en-US"/>
              </w:rPr>
            </w:rPrChange>
          </w:rPr>
          <w:tab/>
        </w:r>
        <w:r w:rsidRPr="000B79B6">
          <w:rPr>
            <w:rFonts w:ascii="Agency FB" w:hAnsi="Agency FB"/>
            <w:szCs w:val="6"/>
            <w:lang w:val="en-US"/>
            <w:rPrChange w:id="3056" w:author="01-134212-149" w:date="2022-06-22T21:16:00Z">
              <w:rPr>
                <w:rFonts w:ascii="Agency FB" w:hAnsi="Agency FB"/>
                <w:sz w:val="28"/>
                <w:szCs w:val="6"/>
                <w:lang w:val="en-US"/>
              </w:rPr>
            </w:rPrChange>
          </w:rPr>
          <w:tab/>
          <w:t>else if (op == 2)</w:t>
        </w:r>
      </w:ins>
    </w:p>
    <w:p w14:paraId="11480D9B" w14:textId="77777777" w:rsidR="007A5533" w:rsidRPr="000B79B6" w:rsidRDefault="007A5533" w:rsidP="007A5533">
      <w:pPr>
        <w:rPr>
          <w:ins w:id="3057" w:author="01-134212-149" w:date="2022-06-22T20:03:00Z"/>
          <w:rFonts w:ascii="Agency FB" w:hAnsi="Agency FB"/>
          <w:szCs w:val="6"/>
          <w:lang w:val="en-US"/>
          <w:rPrChange w:id="3058" w:author="01-134212-149" w:date="2022-06-22T21:16:00Z">
            <w:rPr>
              <w:ins w:id="3059" w:author="01-134212-149" w:date="2022-06-22T20:03:00Z"/>
              <w:rFonts w:ascii="Agency FB" w:hAnsi="Agency FB"/>
              <w:sz w:val="28"/>
              <w:szCs w:val="6"/>
              <w:lang w:val="en-US"/>
            </w:rPr>
          </w:rPrChange>
        </w:rPr>
      </w:pPr>
      <w:ins w:id="3060" w:author="01-134212-149" w:date="2022-06-22T20:03:00Z">
        <w:r w:rsidRPr="000B79B6">
          <w:rPr>
            <w:rFonts w:ascii="Agency FB" w:hAnsi="Agency FB"/>
            <w:szCs w:val="6"/>
            <w:lang w:val="en-US"/>
            <w:rPrChange w:id="3061" w:author="01-134212-149" w:date="2022-06-22T21:16:00Z">
              <w:rPr>
                <w:rFonts w:ascii="Agency FB" w:hAnsi="Agency FB"/>
                <w:sz w:val="28"/>
                <w:szCs w:val="6"/>
                <w:lang w:val="en-US"/>
              </w:rPr>
            </w:rPrChange>
          </w:rPr>
          <w:tab/>
        </w:r>
        <w:r w:rsidRPr="000B79B6">
          <w:rPr>
            <w:rFonts w:ascii="Agency FB" w:hAnsi="Agency FB"/>
            <w:szCs w:val="6"/>
            <w:lang w:val="en-US"/>
            <w:rPrChange w:id="3062" w:author="01-134212-149" w:date="2022-06-22T21:16:00Z">
              <w:rPr>
                <w:rFonts w:ascii="Agency FB" w:hAnsi="Agency FB"/>
                <w:sz w:val="28"/>
                <w:szCs w:val="6"/>
                <w:lang w:val="en-US"/>
              </w:rPr>
            </w:rPrChange>
          </w:rPr>
          <w:tab/>
        </w:r>
        <w:r w:rsidRPr="000B79B6">
          <w:rPr>
            <w:rFonts w:ascii="Agency FB" w:hAnsi="Agency FB"/>
            <w:szCs w:val="6"/>
            <w:lang w:val="en-US"/>
            <w:rPrChange w:id="3063" w:author="01-134212-149" w:date="2022-06-22T21:16:00Z">
              <w:rPr>
                <w:rFonts w:ascii="Agency FB" w:hAnsi="Agency FB"/>
                <w:sz w:val="28"/>
                <w:szCs w:val="6"/>
                <w:lang w:val="en-US"/>
              </w:rPr>
            </w:rPrChange>
          </w:rPr>
          <w:tab/>
        </w:r>
        <w:r w:rsidRPr="000B79B6">
          <w:rPr>
            <w:rFonts w:ascii="Agency FB" w:hAnsi="Agency FB"/>
            <w:szCs w:val="6"/>
            <w:lang w:val="en-US"/>
            <w:rPrChange w:id="3064" w:author="01-134212-149" w:date="2022-06-22T21:16:00Z">
              <w:rPr>
                <w:rFonts w:ascii="Agency FB" w:hAnsi="Agency FB"/>
                <w:sz w:val="28"/>
                <w:szCs w:val="6"/>
                <w:lang w:val="en-US"/>
              </w:rPr>
            </w:rPrChange>
          </w:rPr>
          <w:tab/>
        </w:r>
        <w:r w:rsidRPr="000B79B6">
          <w:rPr>
            <w:rFonts w:ascii="Agency FB" w:hAnsi="Agency FB"/>
            <w:szCs w:val="6"/>
            <w:lang w:val="en-US"/>
            <w:rPrChange w:id="3065" w:author="01-134212-149" w:date="2022-06-22T21:16:00Z">
              <w:rPr>
                <w:rFonts w:ascii="Agency FB" w:hAnsi="Agency FB"/>
                <w:sz w:val="28"/>
                <w:szCs w:val="6"/>
                <w:lang w:val="en-US"/>
              </w:rPr>
            </w:rPrChange>
          </w:rPr>
          <w:tab/>
          <w:t>{</w:t>
        </w:r>
      </w:ins>
    </w:p>
    <w:p w14:paraId="143EAFA1" w14:textId="77777777" w:rsidR="007A5533" w:rsidRPr="000B79B6" w:rsidRDefault="007A5533" w:rsidP="007A5533">
      <w:pPr>
        <w:rPr>
          <w:ins w:id="3066" w:author="01-134212-149" w:date="2022-06-22T20:03:00Z"/>
          <w:rFonts w:ascii="Agency FB" w:hAnsi="Agency FB"/>
          <w:szCs w:val="6"/>
          <w:lang w:val="en-US"/>
          <w:rPrChange w:id="3067" w:author="01-134212-149" w:date="2022-06-22T21:16:00Z">
            <w:rPr>
              <w:ins w:id="3068" w:author="01-134212-149" w:date="2022-06-22T20:03:00Z"/>
              <w:rFonts w:ascii="Agency FB" w:hAnsi="Agency FB"/>
              <w:sz w:val="28"/>
              <w:szCs w:val="6"/>
              <w:lang w:val="en-US"/>
            </w:rPr>
          </w:rPrChange>
        </w:rPr>
      </w:pPr>
      <w:ins w:id="3069" w:author="01-134212-149" w:date="2022-06-22T20:03:00Z">
        <w:r w:rsidRPr="000B79B6">
          <w:rPr>
            <w:rFonts w:ascii="Agency FB" w:hAnsi="Agency FB"/>
            <w:szCs w:val="6"/>
            <w:lang w:val="en-US"/>
            <w:rPrChange w:id="3070" w:author="01-134212-149" w:date="2022-06-22T21:16:00Z">
              <w:rPr>
                <w:rFonts w:ascii="Agency FB" w:hAnsi="Agency FB"/>
                <w:sz w:val="28"/>
                <w:szCs w:val="6"/>
                <w:lang w:val="en-US"/>
              </w:rPr>
            </w:rPrChange>
          </w:rPr>
          <w:tab/>
        </w:r>
        <w:r w:rsidRPr="000B79B6">
          <w:rPr>
            <w:rFonts w:ascii="Agency FB" w:hAnsi="Agency FB"/>
            <w:szCs w:val="6"/>
            <w:lang w:val="en-US"/>
            <w:rPrChange w:id="3071" w:author="01-134212-149" w:date="2022-06-22T21:16:00Z">
              <w:rPr>
                <w:rFonts w:ascii="Agency FB" w:hAnsi="Agency FB"/>
                <w:sz w:val="28"/>
                <w:szCs w:val="6"/>
                <w:lang w:val="en-US"/>
              </w:rPr>
            </w:rPrChange>
          </w:rPr>
          <w:tab/>
        </w:r>
        <w:r w:rsidRPr="000B79B6">
          <w:rPr>
            <w:rFonts w:ascii="Agency FB" w:hAnsi="Agency FB"/>
            <w:szCs w:val="6"/>
            <w:lang w:val="en-US"/>
            <w:rPrChange w:id="3072" w:author="01-134212-149" w:date="2022-06-22T21:16:00Z">
              <w:rPr>
                <w:rFonts w:ascii="Agency FB" w:hAnsi="Agency FB"/>
                <w:sz w:val="28"/>
                <w:szCs w:val="6"/>
                <w:lang w:val="en-US"/>
              </w:rPr>
            </w:rPrChange>
          </w:rPr>
          <w:tab/>
        </w:r>
        <w:r w:rsidRPr="000B79B6">
          <w:rPr>
            <w:rFonts w:ascii="Agency FB" w:hAnsi="Agency FB"/>
            <w:szCs w:val="6"/>
            <w:lang w:val="en-US"/>
            <w:rPrChange w:id="3073" w:author="01-134212-149" w:date="2022-06-22T21:16:00Z">
              <w:rPr>
                <w:rFonts w:ascii="Agency FB" w:hAnsi="Agency FB"/>
                <w:sz w:val="28"/>
                <w:szCs w:val="6"/>
                <w:lang w:val="en-US"/>
              </w:rPr>
            </w:rPrChange>
          </w:rPr>
          <w:tab/>
        </w:r>
        <w:r w:rsidRPr="000B79B6">
          <w:rPr>
            <w:rFonts w:ascii="Agency FB" w:hAnsi="Agency FB"/>
            <w:szCs w:val="6"/>
            <w:lang w:val="en-US"/>
            <w:rPrChange w:id="3074" w:author="01-134212-149" w:date="2022-06-22T21:16:00Z">
              <w:rPr>
                <w:rFonts w:ascii="Agency FB" w:hAnsi="Agency FB"/>
                <w:sz w:val="28"/>
                <w:szCs w:val="6"/>
                <w:lang w:val="en-US"/>
              </w:rPr>
            </w:rPrChange>
          </w:rPr>
          <w:tab/>
        </w:r>
        <w:r w:rsidRPr="000B79B6">
          <w:rPr>
            <w:rFonts w:ascii="Agency FB" w:hAnsi="Agency FB"/>
            <w:szCs w:val="6"/>
            <w:lang w:val="en-US"/>
            <w:rPrChange w:id="3075" w:author="01-134212-149" w:date="2022-06-22T21:16:00Z">
              <w:rPr>
                <w:rFonts w:ascii="Agency FB" w:hAnsi="Agency FB"/>
                <w:sz w:val="28"/>
                <w:szCs w:val="6"/>
                <w:lang w:val="en-US"/>
              </w:rPr>
            </w:rPrChange>
          </w:rPr>
          <w:tab/>
          <w:t>cin.ignore();</w:t>
        </w:r>
      </w:ins>
    </w:p>
    <w:p w14:paraId="43E46F6E" w14:textId="77777777" w:rsidR="007A5533" w:rsidRPr="000B79B6" w:rsidRDefault="007A5533" w:rsidP="007A5533">
      <w:pPr>
        <w:rPr>
          <w:ins w:id="3076" w:author="01-134212-149" w:date="2022-06-22T20:03:00Z"/>
          <w:rFonts w:ascii="Agency FB" w:hAnsi="Agency FB"/>
          <w:szCs w:val="6"/>
          <w:lang w:val="en-US"/>
          <w:rPrChange w:id="3077" w:author="01-134212-149" w:date="2022-06-22T21:16:00Z">
            <w:rPr>
              <w:ins w:id="3078" w:author="01-134212-149" w:date="2022-06-22T20:03:00Z"/>
              <w:rFonts w:ascii="Agency FB" w:hAnsi="Agency FB"/>
              <w:sz w:val="28"/>
              <w:szCs w:val="6"/>
              <w:lang w:val="en-US"/>
            </w:rPr>
          </w:rPrChange>
        </w:rPr>
      </w:pPr>
      <w:ins w:id="3079" w:author="01-134212-149" w:date="2022-06-22T20:03:00Z">
        <w:r w:rsidRPr="000B79B6">
          <w:rPr>
            <w:rFonts w:ascii="Agency FB" w:hAnsi="Agency FB"/>
            <w:szCs w:val="6"/>
            <w:lang w:val="en-US"/>
            <w:rPrChange w:id="3080" w:author="01-134212-149" w:date="2022-06-22T21:16:00Z">
              <w:rPr>
                <w:rFonts w:ascii="Agency FB" w:hAnsi="Agency FB"/>
                <w:sz w:val="28"/>
                <w:szCs w:val="6"/>
                <w:lang w:val="en-US"/>
              </w:rPr>
            </w:rPrChange>
          </w:rPr>
          <w:tab/>
        </w:r>
        <w:r w:rsidRPr="000B79B6">
          <w:rPr>
            <w:rFonts w:ascii="Agency FB" w:hAnsi="Agency FB"/>
            <w:szCs w:val="6"/>
            <w:lang w:val="en-US"/>
            <w:rPrChange w:id="3081" w:author="01-134212-149" w:date="2022-06-22T21:16:00Z">
              <w:rPr>
                <w:rFonts w:ascii="Agency FB" w:hAnsi="Agency FB"/>
                <w:sz w:val="28"/>
                <w:szCs w:val="6"/>
                <w:lang w:val="en-US"/>
              </w:rPr>
            </w:rPrChange>
          </w:rPr>
          <w:tab/>
        </w:r>
        <w:r w:rsidRPr="000B79B6">
          <w:rPr>
            <w:rFonts w:ascii="Agency FB" w:hAnsi="Agency FB"/>
            <w:szCs w:val="6"/>
            <w:lang w:val="en-US"/>
            <w:rPrChange w:id="3082" w:author="01-134212-149" w:date="2022-06-22T21:16:00Z">
              <w:rPr>
                <w:rFonts w:ascii="Agency FB" w:hAnsi="Agency FB"/>
                <w:sz w:val="28"/>
                <w:szCs w:val="6"/>
                <w:lang w:val="en-US"/>
              </w:rPr>
            </w:rPrChange>
          </w:rPr>
          <w:tab/>
        </w:r>
        <w:r w:rsidRPr="000B79B6">
          <w:rPr>
            <w:rFonts w:ascii="Agency FB" w:hAnsi="Agency FB"/>
            <w:szCs w:val="6"/>
            <w:lang w:val="en-US"/>
            <w:rPrChange w:id="3083" w:author="01-134212-149" w:date="2022-06-22T21:16:00Z">
              <w:rPr>
                <w:rFonts w:ascii="Agency FB" w:hAnsi="Agency FB"/>
                <w:sz w:val="28"/>
                <w:szCs w:val="6"/>
                <w:lang w:val="en-US"/>
              </w:rPr>
            </w:rPrChange>
          </w:rPr>
          <w:tab/>
        </w:r>
        <w:r w:rsidRPr="000B79B6">
          <w:rPr>
            <w:rFonts w:ascii="Agency FB" w:hAnsi="Agency FB"/>
            <w:szCs w:val="6"/>
            <w:lang w:val="en-US"/>
            <w:rPrChange w:id="3084" w:author="01-134212-149" w:date="2022-06-22T21:16:00Z">
              <w:rPr>
                <w:rFonts w:ascii="Agency FB" w:hAnsi="Agency FB"/>
                <w:sz w:val="28"/>
                <w:szCs w:val="6"/>
                <w:lang w:val="en-US"/>
              </w:rPr>
            </w:rPrChange>
          </w:rPr>
          <w:tab/>
        </w:r>
        <w:r w:rsidRPr="000B79B6">
          <w:rPr>
            <w:rFonts w:ascii="Agency FB" w:hAnsi="Agency FB"/>
            <w:szCs w:val="6"/>
            <w:lang w:val="en-US"/>
            <w:rPrChange w:id="3085" w:author="01-134212-149" w:date="2022-06-22T21:16:00Z">
              <w:rPr>
                <w:rFonts w:ascii="Agency FB" w:hAnsi="Agency FB"/>
                <w:sz w:val="28"/>
                <w:szCs w:val="6"/>
                <w:lang w:val="en-US"/>
              </w:rPr>
            </w:rPrChange>
          </w:rPr>
          <w:tab/>
          <w:t>strcpy_s(p.Status, "Corona");</w:t>
        </w:r>
      </w:ins>
    </w:p>
    <w:p w14:paraId="2D93B4CA" w14:textId="77777777" w:rsidR="007A5533" w:rsidRPr="000B79B6" w:rsidRDefault="007A5533" w:rsidP="007A5533">
      <w:pPr>
        <w:rPr>
          <w:ins w:id="3086" w:author="01-134212-149" w:date="2022-06-22T20:03:00Z"/>
          <w:rFonts w:ascii="Agency FB" w:hAnsi="Agency FB"/>
          <w:szCs w:val="6"/>
          <w:lang w:val="en-US"/>
          <w:rPrChange w:id="3087" w:author="01-134212-149" w:date="2022-06-22T21:16:00Z">
            <w:rPr>
              <w:ins w:id="3088" w:author="01-134212-149" w:date="2022-06-22T20:03:00Z"/>
              <w:rFonts w:ascii="Agency FB" w:hAnsi="Agency FB"/>
              <w:sz w:val="28"/>
              <w:szCs w:val="6"/>
              <w:lang w:val="en-US"/>
            </w:rPr>
          </w:rPrChange>
        </w:rPr>
      </w:pPr>
      <w:ins w:id="3089" w:author="01-134212-149" w:date="2022-06-22T20:03:00Z">
        <w:r w:rsidRPr="000B79B6">
          <w:rPr>
            <w:rFonts w:ascii="Agency FB" w:hAnsi="Agency FB"/>
            <w:szCs w:val="6"/>
            <w:lang w:val="en-US"/>
            <w:rPrChange w:id="3090" w:author="01-134212-149" w:date="2022-06-22T21:16:00Z">
              <w:rPr>
                <w:rFonts w:ascii="Agency FB" w:hAnsi="Agency FB"/>
                <w:sz w:val="28"/>
                <w:szCs w:val="6"/>
                <w:lang w:val="en-US"/>
              </w:rPr>
            </w:rPrChange>
          </w:rPr>
          <w:tab/>
        </w:r>
        <w:r w:rsidRPr="000B79B6">
          <w:rPr>
            <w:rFonts w:ascii="Agency FB" w:hAnsi="Agency FB"/>
            <w:szCs w:val="6"/>
            <w:lang w:val="en-US"/>
            <w:rPrChange w:id="3091" w:author="01-134212-149" w:date="2022-06-22T21:16:00Z">
              <w:rPr>
                <w:rFonts w:ascii="Agency FB" w:hAnsi="Agency FB"/>
                <w:sz w:val="28"/>
                <w:szCs w:val="6"/>
                <w:lang w:val="en-US"/>
              </w:rPr>
            </w:rPrChange>
          </w:rPr>
          <w:tab/>
        </w:r>
        <w:r w:rsidRPr="000B79B6">
          <w:rPr>
            <w:rFonts w:ascii="Agency FB" w:hAnsi="Agency FB"/>
            <w:szCs w:val="6"/>
            <w:lang w:val="en-US"/>
            <w:rPrChange w:id="3092" w:author="01-134212-149" w:date="2022-06-22T21:16:00Z">
              <w:rPr>
                <w:rFonts w:ascii="Agency FB" w:hAnsi="Agency FB"/>
                <w:sz w:val="28"/>
                <w:szCs w:val="6"/>
                <w:lang w:val="en-US"/>
              </w:rPr>
            </w:rPrChange>
          </w:rPr>
          <w:tab/>
        </w:r>
        <w:r w:rsidRPr="000B79B6">
          <w:rPr>
            <w:rFonts w:ascii="Agency FB" w:hAnsi="Agency FB"/>
            <w:szCs w:val="6"/>
            <w:lang w:val="en-US"/>
            <w:rPrChange w:id="3093" w:author="01-134212-149" w:date="2022-06-22T21:16:00Z">
              <w:rPr>
                <w:rFonts w:ascii="Agency FB" w:hAnsi="Agency FB"/>
                <w:sz w:val="28"/>
                <w:szCs w:val="6"/>
                <w:lang w:val="en-US"/>
              </w:rPr>
            </w:rPrChange>
          </w:rPr>
          <w:tab/>
        </w:r>
        <w:r w:rsidRPr="000B79B6">
          <w:rPr>
            <w:rFonts w:ascii="Agency FB" w:hAnsi="Agency FB"/>
            <w:szCs w:val="6"/>
            <w:lang w:val="en-US"/>
            <w:rPrChange w:id="3094" w:author="01-134212-149" w:date="2022-06-22T21:16:00Z">
              <w:rPr>
                <w:rFonts w:ascii="Agency FB" w:hAnsi="Agency FB"/>
                <w:sz w:val="28"/>
                <w:szCs w:val="6"/>
                <w:lang w:val="en-US"/>
              </w:rPr>
            </w:rPrChange>
          </w:rPr>
          <w:tab/>
        </w:r>
        <w:r w:rsidRPr="000B79B6">
          <w:rPr>
            <w:rFonts w:ascii="Agency FB" w:hAnsi="Agency FB"/>
            <w:szCs w:val="6"/>
            <w:lang w:val="en-US"/>
            <w:rPrChange w:id="3095" w:author="01-134212-149" w:date="2022-06-22T21:16:00Z">
              <w:rPr>
                <w:rFonts w:ascii="Agency FB" w:hAnsi="Agency FB"/>
                <w:sz w:val="28"/>
                <w:szCs w:val="6"/>
                <w:lang w:val="en-US"/>
              </w:rPr>
            </w:rPrChange>
          </w:rPr>
          <w:tab/>
          <w:t>cout &lt;&lt; "Enter Immunity Level(BELOW 10): ";</w:t>
        </w:r>
      </w:ins>
    </w:p>
    <w:p w14:paraId="168B7D75" w14:textId="77777777" w:rsidR="007A5533" w:rsidRPr="000B79B6" w:rsidRDefault="007A5533" w:rsidP="007A5533">
      <w:pPr>
        <w:rPr>
          <w:ins w:id="3096" w:author="01-134212-149" w:date="2022-06-22T20:03:00Z"/>
          <w:rFonts w:ascii="Agency FB" w:hAnsi="Agency FB"/>
          <w:szCs w:val="6"/>
          <w:lang w:val="en-US"/>
          <w:rPrChange w:id="3097" w:author="01-134212-149" w:date="2022-06-22T21:16:00Z">
            <w:rPr>
              <w:ins w:id="3098" w:author="01-134212-149" w:date="2022-06-22T20:03:00Z"/>
              <w:rFonts w:ascii="Agency FB" w:hAnsi="Agency FB"/>
              <w:sz w:val="28"/>
              <w:szCs w:val="6"/>
              <w:lang w:val="en-US"/>
            </w:rPr>
          </w:rPrChange>
        </w:rPr>
      </w:pPr>
      <w:ins w:id="3099" w:author="01-134212-149" w:date="2022-06-22T20:03:00Z">
        <w:r w:rsidRPr="000B79B6">
          <w:rPr>
            <w:rFonts w:ascii="Agency FB" w:hAnsi="Agency FB"/>
            <w:szCs w:val="6"/>
            <w:lang w:val="en-US"/>
            <w:rPrChange w:id="3100" w:author="01-134212-149" w:date="2022-06-22T21:16:00Z">
              <w:rPr>
                <w:rFonts w:ascii="Agency FB" w:hAnsi="Agency FB"/>
                <w:sz w:val="28"/>
                <w:szCs w:val="6"/>
                <w:lang w:val="en-US"/>
              </w:rPr>
            </w:rPrChange>
          </w:rPr>
          <w:tab/>
        </w:r>
        <w:r w:rsidRPr="000B79B6">
          <w:rPr>
            <w:rFonts w:ascii="Agency FB" w:hAnsi="Agency FB"/>
            <w:szCs w:val="6"/>
            <w:lang w:val="en-US"/>
            <w:rPrChange w:id="3101" w:author="01-134212-149" w:date="2022-06-22T21:16:00Z">
              <w:rPr>
                <w:rFonts w:ascii="Agency FB" w:hAnsi="Agency FB"/>
                <w:sz w:val="28"/>
                <w:szCs w:val="6"/>
                <w:lang w:val="en-US"/>
              </w:rPr>
            </w:rPrChange>
          </w:rPr>
          <w:tab/>
        </w:r>
        <w:r w:rsidRPr="000B79B6">
          <w:rPr>
            <w:rFonts w:ascii="Agency FB" w:hAnsi="Agency FB"/>
            <w:szCs w:val="6"/>
            <w:lang w:val="en-US"/>
            <w:rPrChange w:id="3102" w:author="01-134212-149" w:date="2022-06-22T21:16:00Z">
              <w:rPr>
                <w:rFonts w:ascii="Agency FB" w:hAnsi="Agency FB"/>
                <w:sz w:val="28"/>
                <w:szCs w:val="6"/>
                <w:lang w:val="en-US"/>
              </w:rPr>
            </w:rPrChange>
          </w:rPr>
          <w:tab/>
        </w:r>
        <w:r w:rsidRPr="000B79B6">
          <w:rPr>
            <w:rFonts w:ascii="Agency FB" w:hAnsi="Agency FB"/>
            <w:szCs w:val="6"/>
            <w:lang w:val="en-US"/>
            <w:rPrChange w:id="3103" w:author="01-134212-149" w:date="2022-06-22T21:16:00Z">
              <w:rPr>
                <w:rFonts w:ascii="Agency FB" w:hAnsi="Agency FB"/>
                <w:sz w:val="28"/>
                <w:szCs w:val="6"/>
                <w:lang w:val="en-US"/>
              </w:rPr>
            </w:rPrChange>
          </w:rPr>
          <w:tab/>
        </w:r>
        <w:r w:rsidRPr="000B79B6">
          <w:rPr>
            <w:rFonts w:ascii="Agency FB" w:hAnsi="Agency FB"/>
            <w:szCs w:val="6"/>
            <w:lang w:val="en-US"/>
            <w:rPrChange w:id="3104" w:author="01-134212-149" w:date="2022-06-22T21:16:00Z">
              <w:rPr>
                <w:rFonts w:ascii="Agency FB" w:hAnsi="Agency FB"/>
                <w:sz w:val="28"/>
                <w:szCs w:val="6"/>
                <w:lang w:val="en-US"/>
              </w:rPr>
            </w:rPrChange>
          </w:rPr>
          <w:tab/>
        </w:r>
        <w:r w:rsidRPr="000B79B6">
          <w:rPr>
            <w:rFonts w:ascii="Agency FB" w:hAnsi="Agency FB"/>
            <w:szCs w:val="6"/>
            <w:lang w:val="en-US"/>
            <w:rPrChange w:id="3105" w:author="01-134212-149" w:date="2022-06-22T21:16:00Z">
              <w:rPr>
                <w:rFonts w:ascii="Agency FB" w:hAnsi="Agency FB"/>
                <w:sz w:val="28"/>
                <w:szCs w:val="6"/>
                <w:lang w:val="en-US"/>
              </w:rPr>
            </w:rPrChange>
          </w:rPr>
          <w:tab/>
          <w:t>cin.getline(CP.ImmunityLevel, 30);</w:t>
        </w:r>
      </w:ins>
    </w:p>
    <w:p w14:paraId="00589D57" w14:textId="77777777" w:rsidR="007A5533" w:rsidRPr="000B79B6" w:rsidRDefault="007A5533" w:rsidP="007A5533">
      <w:pPr>
        <w:rPr>
          <w:ins w:id="3106" w:author="01-134212-149" w:date="2022-06-22T20:03:00Z"/>
          <w:rFonts w:ascii="Agency FB" w:hAnsi="Agency FB"/>
          <w:szCs w:val="6"/>
          <w:lang w:val="en-US"/>
          <w:rPrChange w:id="3107" w:author="01-134212-149" w:date="2022-06-22T21:16:00Z">
            <w:rPr>
              <w:ins w:id="3108" w:author="01-134212-149" w:date="2022-06-22T20:03:00Z"/>
              <w:rFonts w:ascii="Agency FB" w:hAnsi="Agency FB"/>
              <w:sz w:val="28"/>
              <w:szCs w:val="6"/>
              <w:lang w:val="en-US"/>
            </w:rPr>
          </w:rPrChange>
        </w:rPr>
      </w:pPr>
      <w:ins w:id="3109" w:author="01-134212-149" w:date="2022-06-22T20:03:00Z">
        <w:r w:rsidRPr="000B79B6">
          <w:rPr>
            <w:rFonts w:ascii="Agency FB" w:hAnsi="Agency FB"/>
            <w:szCs w:val="6"/>
            <w:lang w:val="en-US"/>
            <w:rPrChange w:id="3110" w:author="01-134212-149" w:date="2022-06-22T21:16:00Z">
              <w:rPr>
                <w:rFonts w:ascii="Agency FB" w:hAnsi="Agency FB"/>
                <w:sz w:val="28"/>
                <w:szCs w:val="6"/>
                <w:lang w:val="en-US"/>
              </w:rPr>
            </w:rPrChange>
          </w:rPr>
          <w:tab/>
        </w:r>
        <w:r w:rsidRPr="000B79B6">
          <w:rPr>
            <w:rFonts w:ascii="Agency FB" w:hAnsi="Agency FB"/>
            <w:szCs w:val="6"/>
            <w:lang w:val="en-US"/>
            <w:rPrChange w:id="3111" w:author="01-134212-149" w:date="2022-06-22T21:16:00Z">
              <w:rPr>
                <w:rFonts w:ascii="Agency FB" w:hAnsi="Agency FB"/>
                <w:sz w:val="28"/>
                <w:szCs w:val="6"/>
                <w:lang w:val="en-US"/>
              </w:rPr>
            </w:rPrChange>
          </w:rPr>
          <w:tab/>
        </w:r>
        <w:r w:rsidRPr="000B79B6">
          <w:rPr>
            <w:rFonts w:ascii="Agency FB" w:hAnsi="Agency FB"/>
            <w:szCs w:val="6"/>
            <w:lang w:val="en-US"/>
            <w:rPrChange w:id="3112" w:author="01-134212-149" w:date="2022-06-22T21:16:00Z">
              <w:rPr>
                <w:rFonts w:ascii="Agency FB" w:hAnsi="Agency FB"/>
                <w:sz w:val="28"/>
                <w:szCs w:val="6"/>
                <w:lang w:val="en-US"/>
              </w:rPr>
            </w:rPrChange>
          </w:rPr>
          <w:tab/>
        </w:r>
        <w:r w:rsidRPr="000B79B6">
          <w:rPr>
            <w:rFonts w:ascii="Agency FB" w:hAnsi="Agency FB"/>
            <w:szCs w:val="6"/>
            <w:lang w:val="en-US"/>
            <w:rPrChange w:id="3113" w:author="01-134212-149" w:date="2022-06-22T21:16:00Z">
              <w:rPr>
                <w:rFonts w:ascii="Agency FB" w:hAnsi="Agency FB"/>
                <w:sz w:val="28"/>
                <w:szCs w:val="6"/>
                <w:lang w:val="en-US"/>
              </w:rPr>
            </w:rPrChange>
          </w:rPr>
          <w:tab/>
        </w:r>
        <w:r w:rsidRPr="000B79B6">
          <w:rPr>
            <w:rFonts w:ascii="Agency FB" w:hAnsi="Agency FB"/>
            <w:szCs w:val="6"/>
            <w:lang w:val="en-US"/>
            <w:rPrChange w:id="3114" w:author="01-134212-149" w:date="2022-06-22T21:16:00Z">
              <w:rPr>
                <w:rFonts w:ascii="Agency FB" w:hAnsi="Agency FB"/>
                <w:sz w:val="28"/>
                <w:szCs w:val="6"/>
                <w:lang w:val="en-US"/>
              </w:rPr>
            </w:rPrChange>
          </w:rPr>
          <w:tab/>
        </w:r>
        <w:r w:rsidRPr="000B79B6">
          <w:rPr>
            <w:rFonts w:ascii="Agency FB" w:hAnsi="Agency FB"/>
            <w:szCs w:val="6"/>
            <w:lang w:val="en-US"/>
            <w:rPrChange w:id="3115" w:author="01-134212-149" w:date="2022-06-22T21:16:00Z">
              <w:rPr>
                <w:rFonts w:ascii="Agency FB" w:hAnsi="Agency FB"/>
                <w:sz w:val="28"/>
                <w:szCs w:val="6"/>
                <w:lang w:val="en-US"/>
              </w:rPr>
            </w:rPrChange>
          </w:rPr>
          <w:tab/>
          <w:t>cout &lt;&lt; "Enter Symptoms(Fever,Cough, Tiredness): ";</w:t>
        </w:r>
      </w:ins>
    </w:p>
    <w:p w14:paraId="6298D00B" w14:textId="77777777" w:rsidR="007A5533" w:rsidRPr="000B79B6" w:rsidRDefault="007A5533" w:rsidP="007A5533">
      <w:pPr>
        <w:rPr>
          <w:ins w:id="3116" w:author="01-134212-149" w:date="2022-06-22T20:03:00Z"/>
          <w:rFonts w:ascii="Agency FB" w:hAnsi="Agency FB"/>
          <w:szCs w:val="6"/>
          <w:lang w:val="en-US"/>
          <w:rPrChange w:id="3117" w:author="01-134212-149" w:date="2022-06-22T21:16:00Z">
            <w:rPr>
              <w:ins w:id="3118" w:author="01-134212-149" w:date="2022-06-22T20:03:00Z"/>
              <w:rFonts w:ascii="Agency FB" w:hAnsi="Agency FB"/>
              <w:sz w:val="28"/>
              <w:szCs w:val="6"/>
              <w:lang w:val="en-US"/>
            </w:rPr>
          </w:rPrChange>
        </w:rPr>
      </w:pPr>
      <w:ins w:id="3119" w:author="01-134212-149" w:date="2022-06-22T20:03:00Z">
        <w:r w:rsidRPr="000B79B6">
          <w:rPr>
            <w:rFonts w:ascii="Agency FB" w:hAnsi="Agency FB"/>
            <w:szCs w:val="6"/>
            <w:lang w:val="en-US"/>
            <w:rPrChange w:id="3120" w:author="01-134212-149" w:date="2022-06-22T21:16:00Z">
              <w:rPr>
                <w:rFonts w:ascii="Agency FB" w:hAnsi="Agency FB"/>
                <w:sz w:val="28"/>
                <w:szCs w:val="6"/>
                <w:lang w:val="en-US"/>
              </w:rPr>
            </w:rPrChange>
          </w:rPr>
          <w:tab/>
        </w:r>
        <w:r w:rsidRPr="000B79B6">
          <w:rPr>
            <w:rFonts w:ascii="Agency FB" w:hAnsi="Agency FB"/>
            <w:szCs w:val="6"/>
            <w:lang w:val="en-US"/>
            <w:rPrChange w:id="3121" w:author="01-134212-149" w:date="2022-06-22T21:16:00Z">
              <w:rPr>
                <w:rFonts w:ascii="Agency FB" w:hAnsi="Agency FB"/>
                <w:sz w:val="28"/>
                <w:szCs w:val="6"/>
                <w:lang w:val="en-US"/>
              </w:rPr>
            </w:rPrChange>
          </w:rPr>
          <w:tab/>
        </w:r>
        <w:r w:rsidRPr="000B79B6">
          <w:rPr>
            <w:rFonts w:ascii="Agency FB" w:hAnsi="Agency FB"/>
            <w:szCs w:val="6"/>
            <w:lang w:val="en-US"/>
            <w:rPrChange w:id="3122" w:author="01-134212-149" w:date="2022-06-22T21:16:00Z">
              <w:rPr>
                <w:rFonts w:ascii="Agency FB" w:hAnsi="Agency FB"/>
                <w:sz w:val="28"/>
                <w:szCs w:val="6"/>
                <w:lang w:val="en-US"/>
              </w:rPr>
            </w:rPrChange>
          </w:rPr>
          <w:tab/>
        </w:r>
        <w:r w:rsidRPr="000B79B6">
          <w:rPr>
            <w:rFonts w:ascii="Agency FB" w:hAnsi="Agency FB"/>
            <w:szCs w:val="6"/>
            <w:lang w:val="en-US"/>
            <w:rPrChange w:id="3123" w:author="01-134212-149" w:date="2022-06-22T21:16:00Z">
              <w:rPr>
                <w:rFonts w:ascii="Agency FB" w:hAnsi="Agency FB"/>
                <w:sz w:val="28"/>
                <w:szCs w:val="6"/>
                <w:lang w:val="en-US"/>
              </w:rPr>
            </w:rPrChange>
          </w:rPr>
          <w:tab/>
        </w:r>
        <w:r w:rsidRPr="000B79B6">
          <w:rPr>
            <w:rFonts w:ascii="Agency FB" w:hAnsi="Agency FB"/>
            <w:szCs w:val="6"/>
            <w:lang w:val="en-US"/>
            <w:rPrChange w:id="3124" w:author="01-134212-149" w:date="2022-06-22T21:16:00Z">
              <w:rPr>
                <w:rFonts w:ascii="Agency FB" w:hAnsi="Agency FB"/>
                <w:sz w:val="28"/>
                <w:szCs w:val="6"/>
                <w:lang w:val="en-US"/>
              </w:rPr>
            </w:rPrChange>
          </w:rPr>
          <w:tab/>
        </w:r>
        <w:r w:rsidRPr="000B79B6">
          <w:rPr>
            <w:rFonts w:ascii="Agency FB" w:hAnsi="Agency FB"/>
            <w:szCs w:val="6"/>
            <w:lang w:val="en-US"/>
            <w:rPrChange w:id="3125" w:author="01-134212-149" w:date="2022-06-22T21:16:00Z">
              <w:rPr>
                <w:rFonts w:ascii="Agency FB" w:hAnsi="Agency FB"/>
                <w:sz w:val="28"/>
                <w:szCs w:val="6"/>
                <w:lang w:val="en-US"/>
              </w:rPr>
            </w:rPrChange>
          </w:rPr>
          <w:tab/>
          <w:t>cin.getline(CP.Symptoms, 30);</w:t>
        </w:r>
      </w:ins>
    </w:p>
    <w:p w14:paraId="1B72341B" w14:textId="77777777" w:rsidR="007A5533" w:rsidRPr="000B79B6" w:rsidRDefault="007A5533" w:rsidP="007A5533">
      <w:pPr>
        <w:rPr>
          <w:ins w:id="3126" w:author="01-134212-149" w:date="2022-06-22T20:03:00Z"/>
          <w:rFonts w:ascii="Agency FB" w:hAnsi="Agency FB"/>
          <w:szCs w:val="6"/>
          <w:lang w:val="en-US"/>
          <w:rPrChange w:id="3127" w:author="01-134212-149" w:date="2022-06-22T21:16:00Z">
            <w:rPr>
              <w:ins w:id="3128" w:author="01-134212-149" w:date="2022-06-22T20:03:00Z"/>
              <w:rFonts w:ascii="Agency FB" w:hAnsi="Agency FB"/>
              <w:sz w:val="28"/>
              <w:szCs w:val="6"/>
              <w:lang w:val="en-US"/>
            </w:rPr>
          </w:rPrChange>
        </w:rPr>
      </w:pPr>
      <w:ins w:id="3129" w:author="01-134212-149" w:date="2022-06-22T20:03:00Z">
        <w:r w:rsidRPr="000B79B6">
          <w:rPr>
            <w:rFonts w:ascii="Agency FB" w:hAnsi="Agency FB"/>
            <w:szCs w:val="6"/>
            <w:lang w:val="en-US"/>
            <w:rPrChange w:id="3130" w:author="01-134212-149" w:date="2022-06-22T21:16:00Z">
              <w:rPr>
                <w:rFonts w:ascii="Agency FB" w:hAnsi="Agency FB"/>
                <w:sz w:val="28"/>
                <w:szCs w:val="6"/>
                <w:lang w:val="en-US"/>
              </w:rPr>
            </w:rPrChange>
          </w:rPr>
          <w:tab/>
        </w:r>
        <w:r w:rsidRPr="000B79B6">
          <w:rPr>
            <w:rFonts w:ascii="Agency FB" w:hAnsi="Agency FB"/>
            <w:szCs w:val="6"/>
            <w:lang w:val="en-US"/>
            <w:rPrChange w:id="3131" w:author="01-134212-149" w:date="2022-06-22T21:16:00Z">
              <w:rPr>
                <w:rFonts w:ascii="Agency FB" w:hAnsi="Agency FB"/>
                <w:sz w:val="28"/>
                <w:szCs w:val="6"/>
                <w:lang w:val="en-US"/>
              </w:rPr>
            </w:rPrChange>
          </w:rPr>
          <w:tab/>
        </w:r>
        <w:r w:rsidRPr="000B79B6">
          <w:rPr>
            <w:rFonts w:ascii="Agency FB" w:hAnsi="Agency FB"/>
            <w:szCs w:val="6"/>
            <w:lang w:val="en-US"/>
            <w:rPrChange w:id="3132" w:author="01-134212-149" w:date="2022-06-22T21:16:00Z">
              <w:rPr>
                <w:rFonts w:ascii="Agency FB" w:hAnsi="Agency FB"/>
                <w:sz w:val="28"/>
                <w:szCs w:val="6"/>
                <w:lang w:val="en-US"/>
              </w:rPr>
            </w:rPrChange>
          </w:rPr>
          <w:tab/>
        </w:r>
        <w:r w:rsidRPr="000B79B6">
          <w:rPr>
            <w:rFonts w:ascii="Agency FB" w:hAnsi="Agency FB"/>
            <w:szCs w:val="6"/>
            <w:lang w:val="en-US"/>
            <w:rPrChange w:id="3133" w:author="01-134212-149" w:date="2022-06-22T21:16:00Z">
              <w:rPr>
                <w:rFonts w:ascii="Agency FB" w:hAnsi="Agency FB"/>
                <w:sz w:val="28"/>
                <w:szCs w:val="6"/>
                <w:lang w:val="en-US"/>
              </w:rPr>
            </w:rPrChange>
          </w:rPr>
          <w:tab/>
        </w:r>
        <w:r w:rsidRPr="000B79B6">
          <w:rPr>
            <w:rFonts w:ascii="Agency FB" w:hAnsi="Agency FB"/>
            <w:szCs w:val="6"/>
            <w:lang w:val="en-US"/>
            <w:rPrChange w:id="3134" w:author="01-134212-149" w:date="2022-06-22T21:16:00Z">
              <w:rPr>
                <w:rFonts w:ascii="Agency FB" w:hAnsi="Agency FB"/>
                <w:sz w:val="28"/>
                <w:szCs w:val="6"/>
                <w:lang w:val="en-US"/>
              </w:rPr>
            </w:rPrChange>
          </w:rPr>
          <w:tab/>
        </w:r>
        <w:r w:rsidRPr="000B79B6">
          <w:rPr>
            <w:rFonts w:ascii="Agency FB" w:hAnsi="Agency FB"/>
            <w:szCs w:val="6"/>
            <w:lang w:val="en-US"/>
            <w:rPrChange w:id="3135" w:author="01-134212-149" w:date="2022-06-22T21:16:00Z">
              <w:rPr>
                <w:rFonts w:ascii="Agency FB" w:hAnsi="Agency FB"/>
                <w:sz w:val="28"/>
                <w:szCs w:val="6"/>
                <w:lang w:val="en-US"/>
              </w:rPr>
            </w:rPrChange>
          </w:rPr>
          <w:tab/>
          <w:t>temp &lt;&lt; p.PatientName &lt;&lt; " " &lt;&lt; p.Age &lt;&lt; " " &lt;&lt; p.Address &lt;&lt; " " &lt;&lt; p.Status &lt;&lt; " " &lt;&lt; CP.Symptoms &lt;&lt; " " &lt;&lt; CP.ImmunityLevel &lt;&lt; " " &lt;&lt; RP.CityName &lt;&lt; endl;</w:t>
        </w:r>
      </w:ins>
    </w:p>
    <w:p w14:paraId="0745A636" w14:textId="77777777" w:rsidR="007A5533" w:rsidRPr="000B79B6" w:rsidRDefault="007A5533" w:rsidP="007A5533">
      <w:pPr>
        <w:rPr>
          <w:ins w:id="3136" w:author="01-134212-149" w:date="2022-06-22T20:03:00Z"/>
          <w:rFonts w:ascii="Agency FB" w:hAnsi="Agency FB"/>
          <w:szCs w:val="6"/>
          <w:lang w:val="en-US"/>
          <w:rPrChange w:id="3137" w:author="01-134212-149" w:date="2022-06-22T21:16:00Z">
            <w:rPr>
              <w:ins w:id="3138" w:author="01-134212-149" w:date="2022-06-22T20:03:00Z"/>
              <w:rFonts w:ascii="Agency FB" w:hAnsi="Agency FB"/>
              <w:sz w:val="28"/>
              <w:szCs w:val="6"/>
              <w:lang w:val="en-US"/>
            </w:rPr>
          </w:rPrChange>
        </w:rPr>
      </w:pPr>
      <w:ins w:id="3139" w:author="01-134212-149" w:date="2022-06-22T20:03:00Z">
        <w:r w:rsidRPr="000B79B6">
          <w:rPr>
            <w:rFonts w:ascii="Agency FB" w:hAnsi="Agency FB"/>
            <w:szCs w:val="6"/>
            <w:lang w:val="en-US"/>
            <w:rPrChange w:id="3140" w:author="01-134212-149" w:date="2022-06-22T21:16:00Z">
              <w:rPr>
                <w:rFonts w:ascii="Agency FB" w:hAnsi="Agency FB"/>
                <w:sz w:val="28"/>
                <w:szCs w:val="6"/>
                <w:lang w:val="en-US"/>
              </w:rPr>
            </w:rPrChange>
          </w:rPr>
          <w:tab/>
        </w:r>
        <w:r w:rsidRPr="000B79B6">
          <w:rPr>
            <w:rFonts w:ascii="Agency FB" w:hAnsi="Agency FB"/>
            <w:szCs w:val="6"/>
            <w:lang w:val="en-US"/>
            <w:rPrChange w:id="3141" w:author="01-134212-149" w:date="2022-06-22T21:16:00Z">
              <w:rPr>
                <w:rFonts w:ascii="Agency FB" w:hAnsi="Agency FB"/>
                <w:sz w:val="28"/>
                <w:szCs w:val="6"/>
                <w:lang w:val="en-US"/>
              </w:rPr>
            </w:rPrChange>
          </w:rPr>
          <w:tab/>
        </w:r>
        <w:r w:rsidRPr="000B79B6">
          <w:rPr>
            <w:rFonts w:ascii="Agency FB" w:hAnsi="Agency FB"/>
            <w:szCs w:val="6"/>
            <w:lang w:val="en-US"/>
            <w:rPrChange w:id="3142" w:author="01-134212-149" w:date="2022-06-22T21:16:00Z">
              <w:rPr>
                <w:rFonts w:ascii="Agency FB" w:hAnsi="Agency FB"/>
                <w:sz w:val="28"/>
                <w:szCs w:val="6"/>
                <w:lang w:val="en-US"/>
              </w:rPr>
            </w:rPrChange>
          </w:rPr>
          <w:tab/>
        </w:r>
        <w:r w:rsidRPr="000B79B6">
          <w:rPr>
            <w:rFonts w:ascii="Agency FB" w:hAnsi="Agency FB"/>
            <w:szCs w:val="6"/>
            <w:lang w:val="en-US"/>
            <w:rPrChange w:id="3143" w:author="01-134212-149" w:date="2022-06-22T21:16:00Z">
              <w:rPr>
                <w:rFonts w:ascii="Agency FB" w:hAnsi="Agency FB"/>
                <w:sz w:val="28"/>
                <w:szCs w:val="6"/>
                <w:lang w:val="en-US"/>
              </w:rPr>
            </w:rPrChange>
          </w:rPr>
          <w:tab/>
        </w:r>
        <w:r w:rsidRPr="000B79B6">
          <w:rPr>
            <w:rFonts w:ascii="Agency FB" w:hAnsi="Agency FB"/>
            <w:szCs w:val="6"/>
            <w:lang w:val="en-US"/>
            <w:rPrChange w:id="3144" w:author="01-134212-149" w:date="2022-06-22T21:16:00Z">
              <w:rPr>
                <w:rFonts w:ascii="Agency FB" w:hAnsi="Agency FB"/>
                <w:sz w:val="28"/>
                <w:szCs w:val="6"/>
                <w:lang w:val="en-US"/>
              </w:rPr>
            </w:rPrChange>
          </w:rPr>
          <w:tab/>
          <w:t>}</w:t>
        </w:r>
      </w:ins>
    </w:p>
    <w:p w14:paraId="16061427" w14:textId="77777777" w:rsidR="007A5533" w:rsidRPr="000B79B6" w:rsidRDefault="007A5533" w:rsidP="007A5533">
      <w:pPr>
        <w:rPr>
          <w:ins w:id="3145" w:author="01-134212-149" w:date="2022-06-22T20:03:00Z"/>
          <w:rFonts w:ascii="Agency FB" w:hAnsi="Agency FB"/>
          <w:szCs w:val="6"/>
          <w:lang w:val="en-US"/>
          <w:rPrChange w:id="3146" w:author="01-134212-149" w:date="2022-06-22T21:16:00Z">
            <w:rPr>
              <w:ins w:id="3147" w:author="01-134212-149" w:date="2022-06-22T20:03:00Z"/>
              <w:rFonts w:ascii="Agency FB" w:hAnsi="Agency FB"/>
              <w:sz w:val="28"/>
              <w:szCs w:val="6"/>
              <w:lang w:val="en-US"/>
            </w:rPr>
          </w:rPrChange>
        </w:rPr>
      </w:pPr>
      <w:ins w:id="3148" w:author="01-134212-149" w:date="2022-06-22T20:03:00Z">
        <w:r w:rsidRPr="000B79B6">
          <w:rPr>
            <w:rFonts w:ascii="Agency FB" w:hAnsi="Agency FB"/>
            <w:szCs w:val="6"/>
            <w:lang w:val="en-US"/>
            <w:rPrChange w:id="3149" w:author="01-134212-149" w:date="2022-06-22T21:16:00Z">
              <w:rPr>
                <w:rFonts w:ascii="Agency FB" w:hAnsi="Agency FB"/>
                <w:sz w:val="28"/>
                <w:szCs w:val="6"/>
                <w:lang w:val="en-US"/>
              </w:rPr>
            </w:rPrChange>
          </w:rPr>
          <w:tab/>
        </w:r>
        <w:r w:rsidRPr="000B79B6">
          <w:rPr>
            <w:rFonts w:ascii="Agency FB" w:hAnsi="Agency FB"/>
            <w:szCs w:val="6"/>
            <w:lang w:val="en-US"/>
            <w:rPrChange w:id="3150" w:author="01-134212-149" w:date="2022-06-22T21:16:00Z">
              <w:rPr>
                <w:rFonts w:ascii="Agency FB" w:hAnsi="Agency FB"/>
                <w:sz w:val="28"/>
                <w:szCs w:val="6"/>
                <w:lang w:val="en-US"/>
              </w:rPr>
            </w:rPrChange>
          </w:rPr>
          <w:tab/>
        </w:r>
        <w:r w:rsidRPr="000B79B6">
          <w:rPr>
            <w:rFonts w:ascii="Agency FB" w:hAnsi="Agency FB"/>
            <w:szCs w:val="6"/>
            <w:lang w:val="en-US"/>
            <w:rPrChange w:id="3151" w:author="01-134212-149" w:date="2022-06-22T21:16:00Z">
              <w:rPr>
                <w:rFonts w:ascii="Agency FB" w:hAnsi="Agency FB"/>
                <w:sz w:val="28"/>
                <w:szCs w:val="6"/>
                <w:lang w:val="en-US"/>
              </w:rPr>
            </w:rPrChange>
          </w:rPr>
          <w:tab/>
        </w:r>
        <w:r w:rsidRPr="000B79B6">
          <w:rPr>
            <w:rFonts w:ascii="Agency FB" w:hAnsi="Agency FB"/>
            <w:szCs w:val="6"/>
            <w:lang w:val="en-US"/>
            <w:rPrChange w:id="3152" w:author="01-134212-149" w:date="2022-06-22T21:16:00Z">
              <w:rPr>
                <w:rFonts w:ascii="Agency FB" w:hAnsi="Agency FB"/>
                <w:sz w:val="28"/>
                <w:szCs w:val="6"/>
                <w:lang w:val="en-US"/>
              </w:rPr>
            </w:rPrChange>
          </w:rPr>
          <w:tab/>
          <w:t>}</w:t>
        </w:r>
      </w:ins>
    </w:p>
    <w:p w14:paraId="023FC7EE" w14:textId="77777777" w:rsidR="007A5533" w:rsidRPr="000B79B6" w:rsidRDefault="007A5533" w:rsidP="007A5533">
      <w:pPr>
        <w:rPr>
          <w:ins w:id="3153" w:author="01-134212-149" w:date="2022-06-22T20:03:00Z"/>
          <w:rFonts w:ascii="Agency FB" w:hAnsi="Agency FB"/>
          <w:szCs w:val="6"/>
          <w:lang w:val="en-US"/>
          <w:rPrChange w:id="3154" w:author="01-134212-149" w:date="2022-06-22T21:16:00Z">
            <w:rPr>
              <w:ins w:id="3155" w:author="01-134212-149" w:date="2022-06-22T20:03:00Z"/>
              <w:rFonts w:ascii="Agency FB" w:hAnsi="Agency FB"/>
              <w:sz w:val="28"/>
              <w:szCs w:val="6"/>
              <w:lang w:val="en-US"/>
            </w:rPr>
          </w:rPrChange>
        </w:rPr>
      </w:pPr>
      <w:ins w:id="3156" w:author="01-134212-149" w:date="2022-06-22T20:03:00Z">
        <w:r w:rsidRPr="000B79B6">
          <w:rPr>
            <w:rFonts w:ascii="Agency FB" w:hAnsi="Agency FB"/>
            <w:szCs w:val="6"/>
            <w:lang w:val="en-US"/>
            <w:rPrChange w:id="3157" w:author="01-134212-149" w:date="2022-06-22T21:16:00Z">
              <w:rPr>
                <w:rFonts w:ascii="Agency FB" w:hAnsi="Agency FB"/>
                <w:sz w:val="28"/>
                <w:szCs w:val="6"/>
                <w:lang w:val="en-US"/>
              </w:rPr>
            </w:rPrChange>
          </w:rPr>
          <w:tab/>
        </w:r>
        <w:r w:rsidRPr="000B79B6">
          <w:rPr>
            <w:rFonts w:ascii="Agency FB" w:hAnsi="Agency FB"/>
            <w:szCs w:val="6"/>
            <w:lang w:val="en-US"/>
            <w:rPrChange w:id="3158" w:author="01-134212-149" w:date="2022-06-22T21:16:00Z">
              <w:rPr>
                <w:rFonts w:ascii="Agency FB" w:hAnsi="Agency FB"/>
                <w:sz w:val="28"/>
                <w:szCs w:val="6"/>
                <w:lang w:val="en-US"/>
              </w:rPr>
            </w:rPrChange>
          </w:rPr>
          <w:tab/>
        </w:r>
        <w:r w:rsidRPr="000B79B6">
          <w:rPr>
            <w:rFonts w:ascii="Agency FB" w:hAnsi="Agency FB"/>
            <w:szCs w:val="6"/>
            <w:lang w:val="en-US"/>
            <w:rPrChange w:id="3159" w:author="01-134212-149" w:date="2022-06-22T21:16:00Z">
              <w:rPr>
                <w:rFonts w:ascii="Agency FB" w:hAnsi="Agency FB"/>
                <w:sz w:val="28"/>
                <w:szCs w:val="6"/>
                <w:lang w:val="en-US"/>
              </w:rPr>
            </w:rPrChange>
          </w:rPr>
          <w:tab/>
        </w:r>
        <w:r w:rsidRPr="000B79B6">
          <w:rPr>
            <w:rFonts w:ascii="Agency FB" w:hAnsi="Agency FB"/>
            <w:szCs w:val="6"/>
            <w:lang w:val="en-US"/>
            <w:rPrChange w:id="3160" w:author="01-134212-149" w:date="2022-06-22T21:16:00Z">
              <w:rPr>
                <w:rFonts w:ascii="Agency FB" w:hAnsi="Agency FB"/>
                <w:sz w:val="28"/>
                <w:szCs w:val="6"/>
                <w:lang w:val="en-US"/>
              </w:rPr>
            </w:rPrChange>
          </w:rPr>
          <w:tab/>
          <w:t>else</w:t>
        </w:r>
      </w:ins>
    </w:p>
    <w:p w14:paraId="63E5ABEF" w14:textId="77777777" w:rsidR="007A5533" w:rsidRPr="000B79B6" w:rsidRDefault="007A5533" w:rsidP="007A5533">
      <w:pPr>
        <w:rPr>
          <w:ins w:id="3161" w:author="01-134212-149" w:date="2022-06-22T20:03:00Z"/>
          <w:rFonts w:ascii="Agency FB" w:hAnsi="Agency FB"/>
          <w:szCs w:val="6"/>
          <w:lang w:val="en-US"/>
          <w:rPrChange w:id="3162" w:author="01-134212-149" w:date="2022-06-22T21:16:00Z">
            <w:rPr>
              <w:ins w:id="3163" w:author="01-134212-149" w:date="2022-06-22T20:03:00Z"/>
              <w:rFonts w:ascii="Agency FB" w:hAnsi="Agency FB"/>
              <w:sz w:val="28"/>
              <w:szCs w:val="6"/>
              <w:lang w:val="en-US"/>
            </w:rPr>
          </w:rPrChange>
        </w:rPr>
      </w:pPr>
      <w:ins w:id="3164" w:author="01-134212-149" w:date="2022-06-22T20:03:00Z">
        <w:r w:rsidRPr="000B79B6">
          <w:rPr>
            <w:rFonts w:ascii="Agency FB" w:hAnsi="Agency FB"/>
            <w:szCs w:val="6"/>
            <w:lang w:val="en-US"/>
            <w:rPrChange w:id="3165" w:author="01-134212-149" w:date="2022-06-22T21:16:00Z">
              <w:rPr>
                <w:rFonts w:ascii="Agency FB" w:hAnsi="Agency FB"/>
                <w:sz w:val="28"/>
                <w:szCs w:val="6"/>
                <w:lang w:val="en-US"/>
              </w:rPr>
            </w:rPrChange>
          </w:rPr>
          <w:tab/>
        </w:r>
        <w:r w:rsidRPr="000B79B6">
          <w:rPr>
            <w:rFonts w:ascii="Agency FB" w:hAnsi="Agency FB"/>
            <w:szCs w:val="6"/>
            <w:lang w:val="en-US"/>
            <w:rPrChange w:id="3166" w:author="01-134212-149" w:date="2022-06-22T21:16:00Z">
              <w:rPr>
                <w:rFonts w:ascii="Agency FB" w:hAnsi="Agency FB"/>
                <w:sz w:val="28"/>
                <w:szCs w:val="6"/>
                <w:lang w:val="en-US"/>
              </w:rPr>
            </w:rPrChange>
          </w:rPr>
          <w:tab/>
        </w:r>
        <w:r w:rsidRPr="000B79B6">
          <w:rPr>
            <w:rFonts w:ascii="Agency FB" w:hAnsi="Agency FB"/>
            <w:szCs w:val="6"/>
            <w:lang w:val="en-US"/>
            <w:rPrChange w:id="3167" w:author="01-134212-149" w:date="2022-06-22T21:16:00Z">
              <w:rPr>
                <w:rFonts w:ascii="Agency FB" w:hAnsi="Agency FB"/>
                <w:sz w:val="28"/>
                <w:szCs w:val="6"/>
                <w:lang w:val="en-US"/>
              </w:rPr>
            </w:rPrChange>
          </w:rPr>
          <w:tab/>
        </w:r>
        <w:r w:rsidRPr="000B79B6">
          <w:rPr>
            <w:rFonts w:ascii="Agency FB" w:hAnsi="Agency FB"/>
            <w:szCs w:val="6"/>
            <w:lang w:val="en-US"/>
            <w:rPrChange w:id="3168" w:author="01-134212-149" w:date="2022-06-22T21:16:00Z">
              <w:rPr>
                <w:rFonts w:ascii="Agency FB" w:hAnsi="Agency FB"/>
                <w:sz w:val="28"/>
                <w:szCs w:val="6"/>
                <w:lang w:val="en-US"/>
              </w:rPr>
            </w:rPrChange>
          </w:rPr>
          <w:tab/>
          <w:t>{</w:t>
        </w:r>
      </w:ins>
    </w:p>
    <w:p w14:paraId="7D01CBAF" w14:textId="77777777" w:rsidR="007A5533" w:rsidRPr="000B79B6" w:rsidRDefault="007A5533" w:rsidP="007A5533">
      <w:pPr>
        <w:rPr>
          <w:ins w:id="3169" w:author="01-134212-149" w:date="2022-06-22T20:03:00Z"/>
          <w:rFonts w:ascii="Agency FB" w:hAnsi="Agency FB"/>
          <w:szCs w:val="6"/>
          <w:lang w:val="en-US"/>
          <w:rPrChange w:id="3170" w:author="01-134212-149" w:date="2022-06-22T21:16:00Z">
            <w:rPr>
              <w:ins w:id="3171" w:author="01-134212-149" w:date="2022-06-22T20:03:00Z"/>
              <w:rFonts w:ascii="Agency FB" w:hAnsi="Agency FB"/>
              <w:sz w:val="28"/>
              <w:szCs w:val="6"/>
              <w:lang w:val="en-US"/>
            </w:rPr>
          </w:rPrChange>
        </w:rPr>
      </w:pPr>
      <w:ins w:id="3172" w:author="01-134212-149" w:date="2022-06-22T20:03:00Z">
        <w:r w:rsidRPr="000B79B6">
          <w:rPr>
            <w:rFonts w:ascii="Agency FB" w:hAnsi="Agency FB"/>
            <w:szCs w:val="6"/>
            <w:lang w:val="en-US"/>
            <w:rPrChange w:id="3173" w:author="01-134212-149" w:date="2022-06-22T21:16:00Z">
              <w:rPr>
                <w:rFonts w:ascii="Agency FB" w:hAnsi="Agency FB"/>
                <w:sz w:val="28"/>
                <w:szCs w:val="6"/>
                <w:lang w:val="en-US"/>
              </w:rPr>
            </w:rPrChange>
          </w:rPr>
          <w:tab/>
        </w:r>
        <w:r w:rsidRPr="000B79B6">
          <w:rPr>
            <w:rFonts w:ascii="Agency FB" w:hAnsi="Agency FB"/>
            <w:szCs w:val="6"/>
            <w:lang w:val="en-US"/>
            <w:rPrChange w:id="3174" w:author="01-134212-149" w:date="2022-06-22T21:16:00Z">
              <w:rPr>
                <w:rFonts w:ascii="Agency FB" w:hAnsi="Agency FB"/>
                <w:sz w:val="28"/>
                <w:szCs w:val="6"/>
                <w:lang w:val="en-US"/>
              </w:rPr>
            </w:rPrChange>
          </w:rPr>
          <w:tab/>
        </w:r>
        <w:r w:rsidRPr="000B79B6">
          <w:rPr>
            <w:rFonts w:ascii="Agency FB" w:hAnsi="Agency FB"/>
            <w:szCs w:val="6"/>
            <w:lang w:val="en-US"/>
            <w:rPrChange w:id="3175" w:author="01-134212-149" w:date="2022-06-22T21:16:00Z">
              <w:rPr>
                <w:rFonts w:ascii="Agency FB" w:hAnsi="Agency FB"/>
                <w:sz w:val="28"/>
                <w:szCs w:val="6"/>
                <w:lang w:val="en-US"/>
              </w:rPr>
            </w:rPrChange>
          </w:rPr>
          <w:tab/>
        </w:r>
        <w:r w:rsidRPr="000B79B6">
          <w:rPr>
            <w:rFonts w:ascii="Agency FB" w:hAnsi="Agency FB"/>
            <w:szCs w:val="6"/>
            <w:lang w:val="en-US"/>
            <w:rPrChange w:id="3176" w:author="01-134212-149" w:date="2022-06-22T21:16:00Z">
              <w:rPr>
                <w:rFonts w:ascii="Agency FB" w:hAnsi="Agency FB"/>
                <w:sz w:val="28"/>
                <w:szCs w:val="6"/>
                <w:lang w:val="en-US"/>
              </w:rPr>
            </w:rPrChange>
          </w:rPr>
          <w:tab/>
        </w:r>
        <w:r w:rsidRPr="000B79B6">
          <w:rPr>
            <w:rFonts w:ascii="Agency FB" w:hAnsi="Agency FB"/>
            <w:szCs w:val="6"/>
            <w:lang w:val="en-US"/>
            <w:rPrChange w:id="3177" w:author="01-134212-149" w:date="2022-06-22T21:16:00Z">
              <w:rPr>
                <w:rFonts w:ascii="Agency FB" w:hAnsi="Agency FB"/>
                <w:sz w:val="28"/>
                <w:szCs w:val="6"/>
                <w:lang w:val="en-US"/>
              </w:rPr>
            </w:rPrChange>
          </w:rPr>
          <w:tab/>
          <w:t>temp &lt;&lt; p.PatientName &lt;&lt; " " &lt;&lt; p.Age &lt;&lt; " " &lt;&lt; p.Address &lt;&lt; " " &lt;&lt; p.Status &lt;&lt; " " &lt;&lt; RP.Symptoms &lt;&lt; " " &lt;&lt; RP.DiseaseName &lt;&lt; " " &lt;&lt; RP.CityName &lt;&lt; endl;</w:t>
        </w:r>
      </w:ins>
    </w:p>
    <w:p w14:paraId="48F003F1" w14:textId="77777777" w:rsidR="007A5533" w:rsidRPr="000B79B6" w:rsidRDefault="007A5533" w:rsidP="007A5533">
      <w:pPr>
        <w:rPr>
          <w:ins w:id="3178" w:author="01-134212-149" w:date="2022-06-22T20:03:00Z"/>
          <w:rFonts w:ascii="Agency FB" w:hAnsi="Agency FB"/>
          <w:szCs w:val="6"/>
          <w:lang w:val="en-US"/>
          <w:rPrChange w:id="3179" w:author="01-134212-149" w:date="2022-06-22T21:16:00Z">
            <w:rPr>
              <w:ins w:id="3180" w:author="01-134212-149" w:date="2022-06-22T20:03:00Z"/>
              <w:rFonts w:ascii="Agency FB" w:hAnsi="Agency FB"/>
              <w:sz w:val="28"/>
              <w:szCs w:val="6"/>
              <w:lang w:val="en-US"/>
            </w:rPr>
          </w:rPrChange>
        </w:rPr>
      </w:pPr>
      <w:ins w:id="3181" w:author="01-134212-149" w:date="2022-06-22T20:03:00Z">
        <w:r w:rsidRPr="000B79B6">
          <w:rPr>
            <w:rFonts w:ascii="Agency FB" w:hAnsi="Agency FB"/>
            <w:szCs w:val="6"/>
            <w:lang w:val="en-US"/>
            <w:rPrChange w:id="3182" w:author="01-134212-149" w:date="2022-06-22T21:16:00Z">
              <w:rPr>
                <w:rFonts w:ascii="Agency FB" w:hAnsi="Agency FB"/>
                <w:sz w:val="28"/>
                <w:szCs w:val="6"/>
                <w:lang w:val="en-US"/>
              </w:rPr>
            </w:rPrChange>
          </w:rPr>
          <w:tab/>
        </w:r>
        <w:r w:rsidRPr="000B79B6">
          <w:rPr>
            <w:rFonts w:ascii="Agency FB" w:hAnsi="Agency FB"/>
            <w:szCs w:val="6"/>
            <w:lang w:val="en-US"/>
            <w:rPrChange w:id="3183" w:author="01-134212-149" w:date="2022-06-22T21:16:00Z">
              <w:rPr>
                <w:rFonts w:ascii="Agency FB" w:hAnsi="Agency FB"/>
                <w:sz w:val="28"/>
                <w:szCs w:val="6"/>
                <w:lang w:val="en-US"/>
              </w:rPr>
            </w:rPrChange>
          </w:rPr>
          <w:tab/>
        </w:r>
        <w:r w:rsidRPr="000B79B6">
          <w:rPr>
            <w:rFonts w:ascii="Agency FB" w:hAnsi="Agency FB"/>
            <w:szCs w:val="6"/>
            <w:lang w:val="en-US"/>
            <w:rPrChange w:id="3184" w:author="01-134212-149" w:date="2022-06-22T21:16:00Z">
              <w:rPr>
                <w:rFonts w:ascii="Agency FB" w:hAnsi="Agency FB"/>
                <w:sz w:val="28"/>
                <w:szCs w:val="6"/>
                <w:lang w:val="en-US"/>
              </w:rPr>
            </w:rPrChange>
          </w:rPr>
          <w:tab/>
        </w:r>
        <w:r w:rsidRPr="000B79B6">
          <w:rPr>
            <w:rFonts w:ascii="Agency FB" w:hAnsi="Agency FB"/>
            <w:szCs w:val="6"/>
            <w:lang w:val="en-US"/>
            <w:rPrChange w:id="3185" w:author="01-134212-149" w:date="2022-06-22T21:16:00Z">
              <w:rPr>
                <w:rFonts w:ascii="Agency FB" w:hAnsi="Agency FB"/>
                <w:sz w:val="28"/>
                <w:szCs w:val="6"/>
                <w:lang w:val="en-US"/>
              </w:rPr>
            </w:rPrChange>
          </w:rPr>
          <w:tab/>
          <w:t>}</w:t>
        </w:r>
      </w:ins>
    </w:p>
    <w:p w14:paraId="3AD408B2" w14:textId="77777777" w:rsidR="007A5533" w:rsidRPr="000B79B6" w:rsidRDefault="007A5533" w:rsidP="007A5533">
      <w:pPr>
        <w:rPr>
          <w:ins w:id="3186" w:author="01-134212-149" w:date="2022-06-22T20:03:00Z"/>
          <w:rFonts w:ascii="Agency FB" w:hAnsi="Agency FB"/>
          <w:szCs w:val="6"/>
          <w:lang w:val="en-US"/>
          <w:rPrChange w:id="3187" w:author="01-134212-149" w:date="2022-06-22T21:16:00Z">
            <w:rPr>
              <w:ins w:id="3188" w:author="01-134212-149" w:date="2022-06-22T20:03:00Z"/>
              <w:rFonts w:ascii="Agency FB" w:hAnsi="Agency FB"/>
              <w:sz w:val="28"/>
              <w:szCs w:val="6"/>
              <w:lang w:val="en-US"/>
            </w:rPr>
          </w:rPrChange>
        </w:rPr>
      </w:pPr>
    </w:p>
    <w:p w14:paraId="735E6DD3" w14:textId="77777777" w:rsidR="007A5533" w:rsidRPr="000B79B6" w:rsidRDefault="007A5533" w:rsidP="007A5533">
      <w:pPr>
        <w:rPr>
          <w:ins w:id="3189" w:author="01-134212-149" w:date="2022-06-22T20:03:00Z"/>
          <w:rFonts w:ascii="Agency FB" w:hAnsi="Agency FB"/>
          <w:szCs w:val="6"/>
          <w:lang w:val="en-US"/>
          <w:rPrChange w:id="3190" w:author="01-134212-149" w:date="2022-06-22T21:16:00Z">
            <w:rPr>
              <w:ins w:id="3191" w:author="01-134212-149" w:date="2022-06-22T20:03:00Z"/>
              <w:rFonts w:ascii="Agency FB" w:hAnsi="Agency FB"/>
              <w:sz w:val="28"/>
              <w:szCs w:val="6"/>
              <w:lang w:val="en-US"/>
            </w:rPr>
          </w:rPrChange>
        </w:rPr>
      </w:pPr>
      <w:ins w:id="3192" w:author="01-134212-149" w:date="2022-06-22T20:03:00Z">
        <w:r w:rsidRPr="000B79B6">
          <w:rPr>
            <w:rFonts w:ascii="Agency FB" w:hAnsi="Agency FB"/>
            <w:szCs w:val="6"/>
            <w:lang w:val="en-US"/>
            <w:rPrChange w:id="3193" w:author="01-134212-149" w:date="2022-06-22T21:16:00Z">
              <w:rPr>
                <w:rFonts w:ascii="Agency FB" w:hAnsi="Agency FB"/>
                <w:sz w:val="28"/>
                <w:szCs w:val="6"/>
                <w:lang w:val="en-US"/>
              </w:rPr>
            </w:rPrChange>
          </w:rPr>
          <w:tab/>
        </w:r>
        <w:r w:rsidRPr="000B79B6">
          <w:rPr>
            <w:rFonts w:ascii="Agency FB" w:hAnsi="Agency FB"/>
            <w:szCs w:val="6"/>
            <w:lang w:val="en-US"/>
            <w:rPrChange w:id="3194" w:author="01-134212-149" w:date="2022-06-22T21:16:00Z">
              <w:rPr>
                <w:rFonts w:ascii="Agency FB" w:hAnsi="Agency FB"/>
                <w:sz w:val="28"/>
                <w:szCs w:val="6"/>
                <w:lang w:val="en-US"/>
              </w:rPr>
            </w:rPrChange>
          </w:rPr>
          <w:tab/>
        </w:r>
        <w:r w:rsidRPr="000B79B6">
          <w:rPr>
            <w:rFonts w:ascii="Agency FB" w:hAnsi="Agency FB"/>
            <w:szCs w:val="6"/>
            <w:lang w:val="en-US"/>
            <w:rPrChange w:id="3195" w:author="01-134212-149" w:date="2022-06-22T21:16:00Z">
              <w:rPr>
                <w:rFonts w:ascii="Agency FB" w:hAnsi="Agency FB"/>
                <w:sz w:val="28"/>
                <w:szCs w:val="6"/>
                <w:lang w:val="en-US"/>
              </w:rPr>
            </w:rPrChange>
          </w:rPr>
          <w:tab/>
          <w:t>}</w:t>
        </w:r>
      </w:ins>
    </w:p>
    <w:p w14:paraId="08A83DB4" w14:textId="77777777" w:rsidR="007A5533" w:rsidRPr="000B79B6" w:rsidRDefault="007A5533" w:rsidP="007A5533">
      <w:pPr>
        <w:rPr>
          <w:ins w:id="3196" w:author="01-134212-149" w:date="2022-06-22T20:03:00Z"/>
          <w:rFonts w:ascii="Agency FB" w:hAnsi="Agency FB"/>
          <w:szCs w:val="6"/>
          <w:lang w:val="en-US"/>
          <w:rPrChange w:id="3197" w:author="01-134212-149" w:date="2022-06-22T21:16:00Z">
            <w:rPr>
              <w:ins w:id="3198" w:author="01-134212-149" w:date="2022-06-22T20:03:00Z"/>
              <w:rFonts w:ascii="Agency FB" w:hAnsi="Agency FB"/>
              <w:sz w:val="28"/>
              <w:szCs w:val="6"/>
              <w:lang w:val="en-US"/>
            </w:rPr>
          </w:rPrChange>
        </w:rPr>
      </w:pPr>
      <w:ins w:id="3199" w:author="01-134212-149" w:date="2022-06-22T20:03:00Z">
        <w:r w:rsidRPr="000B79B6">
          <w:rPr>
            <w:rFonts w:ascii="Agency FB" w:hAnsi="Agency FB"/>
            <w:szCs w:val="6"/>
            <w:lang w:val="en-US"/>
            <w:rPrChange w:id="3200" w:author="01-134212-149" w:date="2022-06-22T21:16:00Z">
              <w:rPr>
                <w:rFonts w:ascii="Agency FB" w:hAnsi="Agency FB"/>
                <w:sz w:val="28"/>
                <w:szCs w:val="6"/>
                <w:lang w:val="en-US"/>
              </w:rPr>
            </w:rPrChange>
          </w:rPr>
          <w:tab/>
        </w:r>
        <w:r w:rsidRPr="000B79B6">
          <w:rPr>
            <w:rFonts w:ascii="Agency FB" w:hAnsi="Agency FB"/>
            <w:szCs w:val="6"/>
            <w:lang w:val="en-US"/>
            <w:rPrChange w:id="3201" w:author="01-134212-149" w:date="2022-06-22T21:16:00Z">
              <w:rPr>
                <w:rFonts w:ascii="Agency FB" w:hAnsi="Agency FB"/>
                <w:sz w:val="28"/>
                <w:szCs w:val="6"/>
                <w:lang w:val="en-US"/>
              </w:rPr>
            </w:rPrChange>
          </w:rPr>
          <w:tab/>
          <w:t>}</w:t>
        </w:r>
      </w:ins>
    </w:p>
    <w:p w14:paraId="3953D438" w14:textId="77777777" w:rsidR="007A5533" w:rsidRPr="000B79B6" w:rsidRDefault="007A5533" w:rsidP="007A5533">
      <w:pPr>
        <w:rPr>
          <w:ins w:id="3202" w:author="01-134212-149" w:date="2022-06-22T20:03:00Z"/>
          <w:rFonts w:ascii="Agency FB" w:hAnsi="Agency FB"/>
          <w:szCs w:val="6"/>
          <w:lang w:val="en-US"/>
          <w:rPrChange w:id="3203" w:author="01-134212-149" w:date="2022-06-22T21:16:00Z">
            <w:rPr>
              <w:ins w:id="3204" w:author="01-134212-149" w:date="2022-06-22T20:03:00Z"/>
              <w:rFonts w:ascii="Agency FB" w:hAnsi="Agency FB"/>
              <w:sz w:val="28"/>
              <w:szCs w:val="6"/>
              <w:lang w:val="en-US"/>
            </w:rPr>
          </w:rPrChange>
        </w:rPr>
      </w:pPr>
      <w:ins w:id="3205" w:author="01-134212-149" w:date="2022-06-22T20:03:00Z">
        <w:r w:rsidRPr="000B79B6">
          <w:rPr>
            <w:rFonts w:ascii="Agency FB" w:hAnsi="Agency FB"/>
            <w:szCs w:val="6"/>
            <w:lang w:val="en-US"/>
            <w:rPrChange w:id="3206" w:author="01-134212-149" w:date="2022-06-22T21:16:00Z">
              <w:rPr>
                <w:rFonts w:ascii="Agency FB" w:hAnsi="Agency FB"/>
                <w:sz w:val="28"/>
                <w:szCs w:val="6"/>
                <w:lang w:val="en-US"/>
              </w:rPr>
            </w:rPrChange>
          </w:rPr>
          <w:tab/>
        </w:r>
        <w:r w:rsidRPr="000B79B6">
          <w:rPr>
            <w:rFonts w:ascii="Agency FB" w:hAnsi="Agency FB"/>
            <w:szCs w:val="6"/>
            <w:lang w:val="en-US"/>
            <w:rPrChange w:id="3207" w:author="01-134212-149" w:date="2022-06-22T21:16:00Z">
              <w:rPr>
                <w:rFonts w:ascii="Agency FB" w:hAnsi="Agency FB"/>
                <w:sz w:val="28"/>
                <w:szCs w:val="6"/>
                <w:lang w:val="en-US"/>
              </w:rPr>
            </w:rPrChange>
          </w:rPr>
          <w:tab/>
          <w:t>else if (option == 2)</w:t>
        </w:r>
      </w:ins>
    </w:p>
    <w:p w14:paraId="60013A2A" w14:textId="77777777" w:rsidR="007A5533" w:rsidRPr="000B79B6" w:rsidRDefault="007A5533" w:rsidP="007A5533">
      <w:pPr>
        <w:rPr>
          <w:ins w:id="3208" w:author="01-134212-149" w:date="2022-06-22T20:03:00Z"/>
          <w:rFonts w:ascii="Agency FB" w:hAnsi="Agency FB"/>
          <w:szCs w:val="6"/>
          <w:lang w:val="en-US"/>
          <w:rPrChange w:id="3209" w:author="01-134212-149" w:date="2022-06-22T21:16:00Z">
            <w:rPr>
              <w:ins w:id="3210" w:author="01-134212-149" w:date="2022-06-22T20:03:00Z"/>
              <w:rFonts w:ascii="Agency FB" w:hAnsi="Agency FB"/>
              <w:sz w:val="28"/>
              <w:szCs w:val="6"/>
              <w:lang w:val="en-US"/>
            </w:rPr>
          </w:rPrChange>
        </w:rPr>
      </w:pPr>
      <w:ins w:id="3211" w:author="01-134212-149" w:date="2022-06-22T20:03:00Z">
        <w:r w:rsidRPr="000B79B6">
          <w:rPr>
            <w:rFonts w:ascii="Agency FB" w:hAnsi="Agency FB"/>
            <w:szCs w:val="6"/>
            <w:lang w:val="en-US"/>
            <w:rPrChange w:id="3212" w:author="01-134212-149" w:date="2022-06-22T21:16:00Z">
              <w:rPr>
                <w:rFonts w:ascii="Agency FB" w:hAnsi="Agency FB"/>
                <w:sz w:val="28"/>
                <w:szCs w:val="6"/>
                <w:lang w:val="en-US"/>
              </w:rPr>
            </w:rPrChange>
          </w:rPr>
          <w:tab/>
        </w:r>
        <w:r w:rsidRPr="000B79B6">
          <w:rPr>
            <w:rFonts w:ascii="Agency FB" w:hAnsi="Agency FB"/>
            <w:szCs w:val="6"/>
            <w:lang w:val="en-US"/>
            <w:rPrChange w:id="3213" w:author="01-134212-149" w:date="2022-06-22T21:16:00Z">
              <w:rPr>
                <w:rFonts w:ascii="Agency FB" w:hAnsi="Agency FB"/>
                <w:sz w:val="28"/>
                <w:szCs w:val="6"/>
                <w:lang w:val="en-US"/>
              </w:rPr>
            </w:rPrChange>
          </w:rPr>
          <w:tab/>
          <w:t>{</w:t>
        </w:r>
      </w:ins>
    </w:p>
    <w:p w14:paraId="2A214496" w14:textId="77777777" w:rsidR="007A5533" w:rsidRPr="000B79B6" w:rsidRDefault="007A5533" w:rsidP="007A5533">
      <w:pPr>
        <w:rPr>
          <w:ins w:id="3214" w:author="01-134212-149" w:date="2022-06-22T20:03:00Z"/>
          <w:rFonts w:ascii="Agency FB" w:hAnsi="Agency FB"/>
          <w:szCs w:val="6"/>
          <w:lang w:val="en-US"/>
          <w:rPrChange w:id="3215" w:author="01-134212-149" w:date="2022-06-22T21:16:00Z">
            <w:rPr>
              <w:ins w:id="3216" w:author="01-134212-149" w:date="2022-06-22T20:03:00Z"/>
              <w:rFonts w:ascii="Agency FB" w:hAnsi="Agency FB"/>
              <w:sz w:val="28"/>
              <w:szCs w:val="6"/>
              <w:lang w:val="en-US"/>
            </w:rPr>
          </w:rPrChange>
        </w:rPr>
      </w:pPr>
      <w:ins w:id="3217" w:author="01-134212-149" w:date="2022-06-22T20:03:00Z">
        <w:r w:rsidRPr="000B79B6">
          <w:rPr>
            <w:rFonts w:ascii="Agency FB" w:hAnsi="Agency FB"/>
            <w:szCs w:val="6"/>
            <w:lang w:val="en-US"/>
            <w:rPrChange w:id="3218" w:author="01-134212-149" w:date="2022-06-22T21:16:00Z">
              <w:rPr>
                <w:rFonts w:ascii="Agency FB" w:hAnsi="Agency FB"/>
                <w:sz w:val="28"/>
                <w:szCs w:val="6"/>
                <w:lang w:val="en-US"/>
              </w:rPr>
            </w:rPrChange>
          </w:rPr>
          <w:tab/>
        </w:r>
        <w:r w:rsidRPr="000B79B6">
          <w:rPr>
            <w:rFonts w:ascii="Agency FB" w:hAnsi="Agency FB"/>
            <w:szCs w:val="6"/>
            <w:lang w:val="en-US"/>
            <w:rPrChange w:id="3219" w:author="01-134212-149" w:date="2022-06-22T21:16:00Z">
              <w:rPr>
                <w:rFonts w:ascii="Agency FB" w:hAnsi="Agency FB"/>
                <w:sz w:val="28"/>
                <w:szCs w:val="6"/>
                <w:lang w:val="en-US"/>
              </w:rPr>
            </w:rPrChange>
          </w:rPr>
          <w:tab/>
        </w:r>
        <w:r w:rsidRPr="000B79B6">
          <w:rPr>
            <w:rFonts w:ascii="Agency FB" w:hAnsi="Agency FB"/>
            <w:szCs w:val="6"/>
            <w:lang w:val="en-US"/>
            <w:rPrChange w:id="3220" w:author="01-134212-149" w:date="2022-06-22T21:16:00Z">
              <w:rPr>
                <w:rFonts w:ascii="Agency FB" w:hAnsi="Agency FB"/>
                <w:sz w:val="28"/>
                <w:szCs w:val="6"/>
                <w:lang w:val="en-US"/>
              </w:rPr>
            </w:rPrChange>
          </w:rPr>
          <w:tab/>
          <w:t>while (patient &gt;&gt; p.PatientName &gt;&gt; p.Age &gt;&gt; p.Address &gt;&gt; p.Status &gt;&gt; CP.Symptoms &gt;&gt; CP.ImmunityLevel &gt;&gt; CP.CityName)</w:t>
        </w:r>
      </w:ins>
    </w:p>
    <w:p w14:paraId="5950F479" w14:textId="77777777" w:rsidR="007A5533" w:rsidRPr="000B79B6" w:rsidRDefault="007A5533" w:rsidP="007A5533">
      <w:pPr>
        <w:rPr>
          <w:ins w:id="3221" w:author="01-134212-149" w:date="2022-06-22T20:03:00Z"/>
          <w:rFonts w:ascii="Agency FB" w:hAnsi="Agency FB"/>
          <w:szCs w:val="6"/>
          <w:lang w:val="en-US"/>
          <w:rPrChange w:id="3222" w:author="01-134212-149" w:date="2022-06-22T21:16:00Z">
            <w:rPr>
              <w:ins w:id="3223" w:author="01-134212-149" w:date="2022-06-22T20:03:00Z"/>
              <w:rFonts w:ascii="Agency FB" w:hAnsi="Agency FB"/>
              <w:sz w:val="28"/>
              <w:szCs w:val="6"/>
              <w:lang w:val="en-US"/>
            </w:rPr>
          </w:rPrChange>
        </w:rPr>
      </w:pPr>
      <w:ins w:id="3224" w:author="01-134212-149" w:date="2022-06-22T20:03:00Z">
        <w:r w:rsidRPr="000B79B6">
          <w:rPr>
            <w:rFonts w:ascii="Agency FB" w:hAnsi="Agency FB"/>
            <w:szCs w:val="6"/>
            <w:lang w:val="en-US"/>
            <w:rPrChange w:id="3225" w:author="01-134212-149" w:date="2022-06-22T21:16:00Z">
              <w:rPr>
                <w:rFonts w:ascii="Agency FB" w:hAnsi="Agency FB"/>
                <w:sz w:val="28"/>
                <w:szCs w:val="6"/>
                <w:lang w:val="en-US"/>
              </w:rPr>
            </w:rPrChange>
          </w:rPr>
          <w:tab/>
        </w:r>
        <w:r w:rsidRPr="000B79B6">
          <w:rPr>
            <w:rFonts w:ascii="Agency FB" w:hAnsi="Agency FB"/>
            <w:szCs w:val="6"/>
            <w:lang w:val="en-US"/>
            <w:rPrChange w:id="3226" w:author="01-134212-149" w:date="2022-06-22T21:16:00Z">
              <w:rPr>
                <w:rFonts w:ascii="Agency FB" w:hAnsi="Agency FB"/>
                <w:sz w:val="28"/>
                <w:szCs w:val="6"/>
                <w:lang w:val="en-US"/>
              </w:rPr>
            </w:rPrChange>
          </w:rPr>
          <w:tab/>
        </w:r>
        <w:r w:rsidRPr="000B79B6">
          <w:rPr>
            <w:rFonts w:ascii="Agency FB" w:hAnsi="Agency FB"/>
            <w:szCs w:val="6"/>
            <w:lang w:val="en-US"/>
            <w:rPrChange w:id="3227" w:author="01-134212-149" w:date="2022-06-22T21:16:00Z">
              <w:rPr>
                <w:rFonts w:ascii="Agency FB" w:hAnsi="Agency FB"/>
                <w:sz w:val="28"/>
                <w:szCs w:val="6"/>
                <w:lang w:val="en-US"/>
              </w:rPr>
            </w:rPrChange>
          </w:rPr>
          <w:tab/>
          <w:t>{</w:t>
        </w:r>
      </w:ins>
    </w:p>
    <w:p w14:paraId="11BFB8D3" w14:textId="77777777" w:rsidR="007A5533" w:rsidRPr="000B79B6" w:rsidRDefault="007A5533" w:rsidP="007A5533">
      <w:pPr>
        <w:rPr>
          <w:ins w:id="3228" w:author="01-134212-149" w:date="2022-06-22T20:03:00Z"/>
          <w:rFonts w:ascii="Agency FB" w:hAnsi="Agency FB"/>
          <w:szCs w:val="6"/>
          <w:lang w:val="en-US"/>
          <w:rPrChange w:id="3229" w:author="01-134212-149" w:date="2022-06-22T21:16:00Z">
            <w:rPr>
              <w:ins w:id="3230" w:author="01-134212-149" w:date="2022-06-22T20:03:00Z"/>
              <w:rFonts w:ascii="Agency FB" w:hAnsi="Agency FB"/>
              <w:sz w:val="28"/>
              <w:szCs w:val="6"/>
              <w:lang w:val="en-US"/>
            </w:rPr>
          </w:rPrChange>
        </w:rPr>
      </w:pPr>
    </w:p>
    <w:p w14:paraId="03223B97" w14:textId="77777777" w:rsidR="007A5533" w:rsidRPr="000B79B6" w:rsidRDefault="007A5533" w:rsidP="007A5533">
      <w:pPr>
        <w:rPr>
          <w:ins w:id="3231" w:author="01-134212-149" w:date="2022-06-22T20:03:00Z"/>
          <w:rFonts w:ascii="Agency FB" w:hAnsi="Agency FB"/>
          <w:szCs w:val="6"/>
          <w:lang w:val="en-US"/>
          <w:rPrChange w:id="3232" w:author="01-134212-149" w:date="2022-06-22T21:16:00Z">
            <w:rPr>
              <w:ins w:id="3233" w:author="01-134212-149" w:date="2022-06-22T20:03:00Z"/>
              <w:rFonts w:ascii="Agency FB" w:hAnsi="Agency FB"/>
              <w:sz w:val="28"/>
              <w:szCs w:val="6"/>
              <w:lang w:val="en-US"/>
            </w:rPr>
          </w:rPrChange>
        </w:rPr>
      </w:pPr>
      <w:ins w:id="3234" w:author="01-134212-149" w:date="2022-06-22T20:03:00Z">
        <w:r w:rsidRPr="000B79B6">
          <w:rPr>
            <w:rFonts w:ascii="Agency FB" w:hAnsi="Agency FB"/>
            <w:szCs w:val="6"/>
            <w:lang w:val="en-US"/>
            <w:rPrChange w:id="3235" w:author="01-134212-149" w:date="2022-06-22T21:16:00Z">
              <w:rPr>
                <w:rFonts w:ascii="Agency FB" w:hAnsi="Agency FB"/>
                <w:sz w:val="28"/>
                <w:szCs w:val="6"/>
                <w:lang w:val="en-US"/>
              </w:rPr>
            </w:rPrChange>
          </w:rPr>
          <w:tab/>
        </w:r>
        <w:r w:rsidRPr="000B79B6">
          <w:rPr>
            <w:rFonts w:ascii="Agency FB" w:hAnsi="Agency FB"/>
            <w:szCs w:val="6"/>
            <w:lang w:val="en-US"/>
            <w:rPrChange w:id="3236" w:author="01-134212-149" w:date="2022-06-22T21:16:00Z">
              <w:rPr>
                <w:rFonts w:ascii="Agency FB" w:hAnsi="Agency FB"/>
                <w:sz w:val="28"/>
                <w:szCs w:val="6"/>
                <w:lang w:val="en-US"/>
              </w:rPr>
            </w:rPrChange>
          </w:rPr>
          <w:tab/>
        </w:r>
        <w:r w:rsidRPr="000B79B6">
          <w:rPr>
            <w:rFonts w:ascii="Agency FB" w:hAnsi="Agency FB"/>
            <w:szCs w:val="6"/>
            <w:lang w:val="en-US"/>
            <w:rPrChange w:id="3237" w:author="01-134212-149" w:date="2022-06-22T21:16:00Z">
              <w:rPr>
                <w:rFonts w:ascii="Agency FB" w:hAnsi="Agency FB"/>
                <w:sz w:val="28"/>
                <w:szCs w:val="6"/>
                <w:lang w:val="en-US"/>
              </w:rPr>
            </w:rPrChange>
          </w:rPr>
          <w:tab/>
        </w:r>
        <w:r w:rsidRPr="000B79B6">
          <w:rPr>
            <w:rFonts w:ascii="Agency FB" w:hAnsi="Agency FB"/>
            <w:szCs w:val="6"/>
            <w:lang w:val="en-US"/>
            <w:rPrChange w:id="3238" w:author="01-134212-149" w:date="2022-06-22T21:16:00Z">
              <w:rPr>
                <w:rFonts w:ascii="Agency FB" w:hAnsi="Agency FB"/>
                <w:sz w:val="28"/>
                <w:szCs w:val="6"/>
                <w:lang w:val="en-US"/>
              </w:rPr>
            </w:rPrChange>
          </w:rPr>
          <w:tab/>
          <w:t>if (strcmp(p.Status, "Corona") == 0 &amp;&amp; strcmp(p.PatientName, Name) == 0)</w:t>
        </w:r>
      </w:ins>
    </w:p>
    <w:p w14:paraId="5354C787" w14:textId="77777777" w:rsidR="007A5533" w:rsidRPr="000B79B6" w:rsidRDefault="007A5533" w:rsidP="007A5533">
      <w:pPr>
        <w:rPr>
          <w:ins w:id="3239" w:author="01-134212-149" w:date="2022-06-22T20:03:00Z"/>
          <w:rFonts w:ascii="Agency FB" w:hAnsi="Agency FB"/>
          <w:szCs w:val="6"/>
          <w:lang w:val="en-US"/>
          <w:rPrChange w:id="3240" w:author="01-134212-149" w:date="2022-06-22T21:16:00Z">
            <w:rPr>
              <w:ins w:id="3241" w:author="01-134212-149" w:date="2022-06-22T20:03:00Z"/>
              <w:rFonts w:ascii="Agency FB" w:hAnsi="Agency FB"/>
              <w:sz w:val="28"/>
              <w:szCs w:val="6"/>
              <w:lang w:val="en-US"/>
            </w:rPr>
          </w:rPrChange>
        </w:rPr>
      </w:pPr>
      <w:ins w:id="3242" w:author="01-134212-149" w:date="2022-06-22T20:03:00Z">
        <w:r w:rsidRPr="000B79B6">
          <w:rPr>
            <w:rFonts w:ascii="Agency FB" w:hAnsi="Agency FB"/>
            <w:szCs w:val="6"/>
            <w:lang w:val="en-US"/>
            <w:rPrChange w:id="3243" w:author="01-134212-149" w:date="2022-06-22T21:16:00Z">
              <w:rPr>
                <w:rFonts w:ascii="Agency FB" w:hAnsi="Agency FB"/>
                <w:sz w:val="28"/>
                <w:szCs w:val="6"/>
                <w:lang w:val="en-US"/>
              </w:rPr>
            </w:rPrChange>
          </w:rPr>
          <w:tab/>
        </w:r>
        <w:r w:rsidRPr="000B79B6">
          <w:rPr>
            <w:rFonts w:ascii="Agency FB" w:hAnsi="Agency FB"/>
            <w:szCs w:val="6"/>
            <w:lang w:val="en-US"/>
            <w:rPrChange w:id="3244" w:author="01-134212-149" w:date="2022-06-22T21:16:00Z">
              <w:rPr>
                <w:rFonts w:ascii="Agency FB" w:hAnsi="Agency FB"/>
                <w:sz w:val="28"/>
                <w:szCs w:val="6"/>
                <w:lang w:val="en-US"/>
              </w:rPr>
            </w:rPrChange>
          </w:rPr>
          <w:tab/>
        </w:r>
        <w:r w:rsidRPr="000B79B6">
          <w:rPr>
            <w:rFonts w:ascii="Agency FB" w:hAnsi="Agency FB"/>
            <w:szCs w:val="6"/>
            <w:lang w:val="en-US"/>
            <w:rPrChange w:id="3245" w:author="01-134212-149" w:date="2022-06-22T21:16:00Z">
              <w:rPr>
                <w:rFonts w:ascii="Agency FB" w:hAnsi="Agency FB"/>
                <w:sz w:val="28"/>
                <w:szCs w:val="6"/>
                <w:lang w:val="en-US"/>
              </w:rPr>
            </w:rPrChange>
          </w:rPr>
          <w:tab/>
        </w:r>
        <w:r w:rsidRPr="000B79B6">
          <w:rPr>
            <w:rFonts w:ascii="Agency FB" w:hAnsi="Agency FB"/>
            <w:szCs w:val="6"/>
            <w:lang w:val="en-US"/>
            <w:rPrChange w:id="3246" w:author="01-134212-149" w:date="2022-06-22T21:16:00Z">
              <w:rPr>
                <w:rFonts w:ascii="Agency FB" w:hAnsi="Agency FB"/>
                <w:sz w:val="28"/>
                <w:szCs w:val="6"/>
                <w:lang w:val="en-US"/>
              </w:rPr>
            </w:rPrChange>
          </w:rPr>
          <w:tab/>
          <w:t>{</w:t>
        </w:r>
      </w:ins>
    </w:p>
    <w:p w14:paraId="76775E4F" w14:textId="77777777" w:rsidR="007A5533" w:rsidRPr="000B79B6" w:rsidRDefault="007A5533" w:rsidP="007A5533">
      <w:pPr>
        <w:rPr>
          <w:ins w:id="3247" w:author="01-134212-149" w:date="2022-06-22T20:03:00Z"/>
          <w:rFonts w:ascii="Agency FB" w:hAnsi="Agency FB"/>
          <w:szCs w:val="6"/>
          <w:lang w:val="en-US"/>
          <w:rPrChange w:id="3248" w:author="01-134212-149" w:date="2022-06-22T21:16:00Z">
            <w:rPr>
              <w:ins w:id="3249" w:author="01-134212-149" w:date="2022-06-22T20:03:00Z"/>
              <w:rFonts w:ascii="Agency FB" w:hAnsi="Agency FB"/>
              <w:sz w:val="28"/>
              <w:szCs w:val="6"/>
              <w:lang w:val="en-US"/>
            </w:rPr>
          </w:rPrChange>
        </w:rPr>
      </w:pPr>
      <w:ins w:id="3250" w:author="01-134212-149" w:date="2022-06-22T20:03:00Z">
        <w:r w:rsidRPr="000B79B6">
          <w:rPr>
            <w:rFonts w:ascii="Agency FB" w:hAnsi="Agency FB"/>
            <w:szCs w:val="6"/>
            <w:lang w:val="en-US"/>
            <w:rPrChange w:id="3251" w:author="01-134212-149" w:date="2022-06-22T21:16:00Z">
              <w:rPr>
                <w:rFonts w:ascii="Agency FB" w:hAnsi="Agency FB"/>
                <w:sz w:val="28"/>
                <w:szCs w:val="6"/>
                <w:lang w:val="en-US"/>
              </w:rPr>
            </w:rPrChange>
          </w:rPr>
          <w:tab/>
        </w:r>
        <w:r w:rsidRPr="000B79B6">
          <w:rPr>
            <w:rFonts w:ascii="Agency FB" w:hAnsi="Agency FB"/>
            <w:szCs w:val="6"/>
            <w:lang w:val="en-US"/>
            <w:rPrChange w:id="3252" w:author="01-134212-149" w:date="2022-06-22T21:16:00Z">
              <w:rPr>
                <w:rFonts w:ascii="Agency FB" w:hAnsi="Agency FB"/>
                <w:sz w:val="28"/>
                <w:szCs w:val="6"/>
                <w:lang w:val="en-US"/>
              </w:rPr>
            </w:rPrChange>
          </w:rPr>
          <w:tab/>
        </w:r>
        <w:r w:rsidRPr="000B79B6">
          <w:rPr>
            <w:rFonts w:ascii="Agency FB" w:hAnsi="Agency FB"/>
            <w:szCs w:val="6"/>
            <w:lang w:val="en-US"/>
            <w:rPrChange w:id="3253" w:author="01-134212-149" w:date="2022-06-22T21:16:00Z">
              <w:rPr>
                <w:rFonts w:ascii="Agency FB" w:hAnsi="Agency FB"/>
                <w:sz w:val="28"/>
                <w:szCs w:val="6"/>
                <w:lang w:val="en-US"/>
              </w:rPr>
            </w:rPrChange>
          </w:rPr>
          <w:tab/>
        </w:r>
        <w:r w:rsidRPr="000B79B6">
          <w:rPr>
            <w:rFonts w:ascii="Agency FB" w:hAnsi="Agency FB"/>
            <w:szCs w:val="6"/>
            <w:lang w:val="en-US"/>
            <w:rPrChange w:id="3254" w:author="01-134212-149" w:date="2022-06-22T21:16:00Z">
              <w:rPr>
                <w:rFonts w:ascii="Agency FB" w:hAnsi="Agency FB"/>
                <w:sz w:val="28"/>
                <w:szCs w:val="6"/>
                <w:lang w:val="en-US"/>
              </w:rPr>
            </w:rPrChange>
          </w:rPr>
          <w:tab/>
        </w:r>
        <w:r w:rsidRPr="000B79B6">
          <w:rPr>
            <w:rFonts w:ascii="Agency FB" w:hAnsi="Agency FB"/>
            <w:szCs w:val="6"/>
            <w:lang w:val="en-US"/>
            <w:rPrChange w:id="3255" w:author="01-134212-149" w:date="2022-06-22T21:16:00Z">
              <w:rPr>
                <w:rFonts w:ascii="Agency FB" w:hAnsi="Agency FB"/>
                <w:sz w:val="28"/>
                <w:szCs w:val="6"/>
                <w:lang w:val="en-US"/>
              </w:rPr>
            </w:rPrChange>
          </w:rPr>
          <w:tab/>
          <w:t>a = 1;</w:t>
        </w:r>
      </w:ins>
    </w:p>
    <w:p w14:paraId="5C69EC7E" w14:textId="77777777" w:rsidR="007A5533" w:rsidRPr="000B79B6" w:rsidRDefault="007A5533" w:rsidP="007A5533">
      <w:pPr>
        <w:rPr>
          <w:ins w:id="3256" w:author="01-134212-149" w:date="2022-06-22T20:03:00Z"/>
          <w:rFonts w:ascii="Agency FB" w:hAnsi="Agency FB"/>
          <w:szCs w:val="6"/>
          <w:lang w:val="en-US"/>
          <w:rPrChange w:id="3257" w:author="01-134212-149" w:date="2022-06-22T21:16:00Z">
            <w:rPr>
              <w:ins w:id="3258" w:author="01-134212-149" w:date="2022-06-22T20:03:00Z"/>
              <w:rFonts w:ascii="Agency FB" w:hAnsi="Agency FB"/>
              <w:sz w:val="28"/>
              <w:szCs w:val="6"/>
              <w:lang w:val="en-US"/>
            </w:rPr>
          </w:rPrChange>
        </w:rPr>
      </w:pPr>
      <w:ins w:id="3259" w:author="01-134212-149" w:date="2022-06-22T20:03:00Z">
        <w:r w:rsidRPr="000B79B6">
          <w:rPr>
            <w:rFonts w:ascii="Agency FB" w:hAnsi="Agency FB"/>
            <w:szCs w:val="6"/>
            <w:lang w:val="en-US"/>
            <w:rPrChange w:id="3260" w:author="01-134212-149" w:date="2022-06-22T21:16:00Z">
              <w:rPr>
                <w:rFonts w:ascii="Agency FB" w:hAnsi="Agency FB"/>
                <w:sz w:val="28"/>
                <w:szCs w:val="6"/>
                <w:lang w:val="en-US"/>
              </w:rPr>
            </w:rPrChange>
          </w:rPr>
          <w:tab/>
        </w:r>
        <w:r w:rsidRPr="000B79B6">
          <w:rPr>
            <w:rFonts w:ascii="Agency FB" w:hAnsi="Agency FB"/>
            <w:szCs w:val="6"/>
            <w:lang w:val="en-US"/>
            <w:rPrChange w:id="3261" w:author="01-134212-149" w:date="2022-06-22T21:16:00Z">
              <w:rPr>
                <w:rFonts w:ascii="Agency FB" w:hAnsi="Agency FB"/>
                <w:sz w:val="28"/>
                <w:szCs w:val="6"/>
                <w:lang w:val="en-US"/>
              </w:rPr>
            </w:rPrChange>
          </w:rPr>
          <w:tab/>
        </w:r>
        <w:r w:rsidRPr="000B79B6">
          <w:rPr>
            <w:rFonts w:ascii="Agency FB" w:hAnsi="Agency FB"/>
            <w:szCs w:val="6"/>
            <w:lang w:val="en-US"/>
            <w:rPrChange w:id="3262" w:author="01-134212-149" w:date="2022-06-22T21:16:00Z">
              <w:rPr>
                <w:rFonts w:ascii="Agency FB" w:hAnsi="Agency FB"/>
                <w:sz w:val="28"/>
                <w:szCs w:val="6"/>
                <w:lang w:val="en-US"/>
              </w:rPr>
            </w:rPrChange>
          </w:rPr>
          <w:tab/>
        </w:r>
        <w:r w:rsidRPr="000B79B6">
          <w:rPr>
            <w:rFonts w:ascii="Agency FB" w:hAnsi="Agency FB"/>
            <w:szCs w:val="6"/>
            <w:lang w:val="en-US"/>
            <w:rPrChange w:id="3263" w:author="01-134212-149" w:date="2022-06-22T21:16:00Z">
              <w:rPr>
                <w:rFonts w:ascii="Agency FB" w:hAnsi="Agency FB"/>
                <w:sz w:val="28"/>
                <w:szCs w:val="6"/>
                <w:lang w:val="en-US"/>
              </w:rPr>
            </w:rPrChange>
          </w:rPr>
          <w:tab/>
        </w:r>
        <w:r w:rsidRPr="000B79B6">
          <w:rPr>
            <w:rFonts w:ascii="Agency FB" w:hAnsi="Agency FB"/>
            <w:szCs w:val="6"/>
            <w:lang w:val="en-US"/>
            <w:rPrChange w:id="3264" w:author="01-134212-149" w:date="2022-06-22T21:16:00Z">
              <w:rPr>
                <w:rFonts w:ascii="Agency FB" w:hAnsi="Agency FB"/>
                <w:sz w:val="28"/>
                <w:szCs w:val="6"/>
                <w:lang w:val="en-US"/>
              </w:rPr>
            </w:rPrChange>
          </w:rPr>
          <w:tab/>
          <w:t>cout &lt;&lt; setiosflags(ios::left) &lt;&lt; setw(30) &lt;&lt; "Name" &lt;&lt; setw(10) &lt;&lt; "Age" &lt;&lt; setw(30) &lt;&lt; "Address" &lt;&lt; setw(15) &lt;&lt; "Status" &lt;&lt; setw(15) &lt;&lt; "Symptoms" &lt;&lt; setw(10) &lt;&lt; "Imm. Level" &lt;&lt; setw(15) &lt;&lt; "City\n\n" &lt;&lt; endl;</w:t>
        </w:r>
      </w:ins>
    </w:p>
    <w:p w14:paraId="66A277E9" w14:textId="77777777" w:rsidR="007A5533" w:rsidRPr="000B79B6" w:rsidRDefault="007A5533" w:rsidP="007A5533">
      <w:pPr>
        <w:rPr>
          <w:ins w:id="3265" w:author="01-134212-149" w:date="2022-06-22T20:03:00Z"/>
          <w:rFonts w:ascii="Agency FB" w:hAnsi="Agency FB"/>
          <w:szCs w:val="6"/>
          <w:lang w:val="en-US"/>
          <w:rPrChange w:id="3266" w:author="01-134212-149" w:date="2022-06-22T21:16:00Z">
            <w:rPr>
              <w:ins w:id="3267" w:author="01-134212-149" w:date="2022-06-22T20:03:00Z"/>
              <w:rFonts w:ascii="Agency FB" w:hAnsi="Agency FB"/>
              <w:sz w:val="28"/>
              <w:szCs w:val="6"/>
              <w:lang w:val="en-US"/>
            </w:rPr>
          </w:rPrChange>
        </w:rPr>
      </w:pPr>
      <w:ins w:id="3268" w:author="01-134212-149" w:date="2022-06-22T20:03:00Z">
        <w:r w:rsidRPr="000B79B6">
          <w:rPr>
            <w:rFonts w:ascii="Agency FB" w:hAnsi="Agency FB"/>
            <w:szCs w:val="6"/>
            <w:lang w:val="en-US"/>
            <w:rPrChange w:id="3269" w:author="01-134212-149" w:date="2022-06-22T21:16:00Z">
              <w:rPr>
                <w:rFonts w:ascii="Agency FB" w:hAnsi="Agency FB"/>
                <w:sz w:val="28"/>
                <w:szCs w:val="6"/>
                <w:lang w:val="en-US"/>
              </w:rPr>
            </w:rPrChange>
          </w:rPr>
          <w:lastRenderedPageBreak/>
          <w:tab/>
        </w:r>
        <w:r w:rsidRPr="000B79B6">
          <w:rPr>
            <w:rFonts w:ascii="Agency FB" w:hAnsi="Agency FB"/>
            <w:szCs w:val="6"/>
            <w:lang w:val="en-US"/>
            <w:rPrChange w:id="3270" w:author="01-134212-149" w:date="2022-06-22T21:16:00Z">
              <w:rPr>
                <w:rFonts w:ascii="Agency FB" w:hAnsi="Agency FB"/>
                <w:sz w:val="28"/>
                <w:szCs w:val="6"/>
                <w:lang w:val="en-US"/>
              </w:rPr>
            </w:rPrChange>
          </w:rPr>
          <w:tab/>
        </w:r>
        <w:r w:rsidRPr="000B79B6">
          <w:rPr>
            <w:rFonts w:ascii="Agency FB" w:hAnsi="Agency FB"/>
            <w:szCs w:val="6"/>
            <w:lang w:val="en-US"/>
            <w:rPrChange w:id="3271" w:author="01-134212-149" w:date="2022-06-22T21:16:00Z">
              <w:rPr>
                <w:rFonts w:ascii="Agency FB" w:hAnsi="Agency FB"/>
                <w:sz w:val="28"/>
                <w:szCs w:val="6"/>
                <w:lang w:val="en-US"/>
              </w:rPr>
            </w:rPrChange>
          </w:rPr>
          <w:tab/>
        </w:r>
        <w:r w:rsidRPr="000B79B6">
          <w:rPr>
            <w:rFonts w:ascii="Agency FB" w:hAnsi="Agency FB"/>
            <w:szCs w:val="6"/>
            <w:lang w:val="en-US"/>
            <w:rPrChange w:id="3272" w:author="01-134212-149" w:date="2022-06-22T21:16:00Z">
              <w:rPr>
                <w:rFonts w:ascii="Agency FB" w:hAnsi="Agency FB"/>
                <w:sz w:val="28"/>
                <w:szCs w:val="6"/>
                <w:lang w:val="en-US"/>
              </w:rPr>
            </w:rPrChange>
          </w:rPr>
          <w:tab/>
        </w:r>
        <w:r w:rsidRPr="000B79B6">
          <w:rPr>
            <w:rFonts w:ascii="Agency FB" w:hAnsi="Agency FB"/>
            <w:szCs w:val="6"/>
            <w:lang w:val="en-US"/>
            <w:rPrChange w:id="3273" w:author="01-134212-149" w:date="2022-06-22T21:16:00Z">
              <w:rPr>
                <w:rFonts w:ascii="Agency FB" w:hAnsi="Agency FB"/>
                <w:sz w:val="28"/>
                <w:szCs w:val="6"/>
                <w:lang w:val="en-US"/>
              </w:rPr>
            </w:rPrChange>
          </w:rPr>
          <w:tab/>
          <w:t>cout &lt;&lt; setiosflags(ios::left) &lt;&lt; setw(30) &lt;&lt; p.PatientName &lt;&lt; setw(10) &lt;&lt; p.Age &lt;&lt; setw(30) &lt;&lt; p.Address &lt;&lt; setw(15) &lt;&lt; p.Status &lt;&lt; setw(15) &lt;&lt; CP.Symptoms &lt;&lt; setw(10) &lt;&lt; CP.ImmunityLevel &lt;&lt; setw(15) &lt;&lt; CP.CityName &lt;&lt; endl &lt;&lt; endl;</w:t>
        </w:r>
      </w:ins>
    </w:p>
    <w:p w14:paraId="01DF1332" w14:textId="77777777" w:rsidR="007A5533" w:rsidRPr="000B79B6" w:rsidRDefault="007A5533" w:rsidP="007A5533">
      <w:pPr>
        <w:rPr>
          <w:ins w:id="3274" w:author="01-134212-149" w:date="2022-06-22T20:03:00Z"/>
          <w:rFonts w:ascii="Agency FB" w:hAnsi="Agency FB"/>
          <w:szCs w:val="6"/>
          <w:lang w:val="en-US"/>
          <w:rPrChange w:id="3275" w:author="01-134212-149" w:date="2022-06-22T21:16:00Z">
            <w:rPr>
              <w:ins w:id="3276" w:author="01-134212-149" w:date="2022-06-22T20:03:00Z"/>
              <w:rFonts w:ascii="Agency FB" w:hAnsi="Agency FB"/>
              <w:sz w:val="28"/>
              <w:szCs w:val="6"/>
              <w:lang w:val="en-US"/>
            </w:rPr>
          </w:rPrChange>
        </w:rPr>
      </w:pPr>
    </w:p>
    <w:p w14:paraId="65F007B4" w14:textId="77777777" w:rsidR="007A5533" w:rsidRPr="000B79B6" w:rsidRDefault="007A5533" w:rsidP="007A5533">
      <w:pPr>
        <w:rPr>
          <w:ins w:id="3277" w:author="01-134212-149" w:date="2022-06-22T20:03:00Z"/>
          <w:rFonts w:ascii="Agency FB" w:hAnsi="Agency FB"/>
          <w:szCs w:val="6"/>
          <w:lang w:val="en-US"/>
          <w:rPrChange w:id="3278" w:author="01-134212-149" w:date="2022-06-22T21:16:00Z">
            <w:rPr>
              <w:ins w:id="3279" w:author="01-134212-149" w:date="2022-06-22T20:03:00Z"/>
              <w:rFonts w:ascii="Agency FB" w:hAnsi="Agency FB"/>
              <w:sz w:val="28"/>
              <w:szCs w:val="6"/>
              <w:lang w:val="en-US"/>
            </w:rPr>
          </w:rPrChange>
        </w:rPr>
      </w:pPr>
      <w:ins w:id="3280" w:author="01-134212-149" w:date="2022-06-22T20:03:00Z">
        <w:r w:rsidRPr="000B79B6">
          <w:rPr>
            <w:rFonts w:ascii="Agency FB" w:hAnsi="Agency FB"/>
            <w:szCs w:val="6"/>
            <w:lang w:val="en-US"/>
            <w:rPrChange w:id="3281" w:author="01-134212-149" w:date="2022-06-22T21:16:00Z">
              <w:rPr>
                <w:rFonts w:ascii="Agency FB" w:hAnsi="Agency FB"/>
                <w:sz w:val="28"/>
                <w:szCs w:val="6"/>
                <w:lang w:val="en-US"/>
              </w:rPr>
            </w:rPrChange>
          </w:rPr>
          <w:tab/>
        </w:r>
        <w:r w:rsidRPr="000B79B6">
          <w:rPr>
            <w:rFonts w:ascii="Agency FB" w:hAnsi="Agency FB"/>
            <w:szCs w:val="6"/>
            <w:lang w:val="en-US"/>
            <w:rPrChange w:id="3282" w:author="01-134212-149" w:date="2022-06-22T21:16:00Z">
              <w:rPr>
                <w:rFonts w:ascii="Agency FB" w:hAnsi="Agency FB"/>
                <w:sz w:val="28"/>
                <w:szCs w:val="6"/>
                <w:lang w:val="en-US"/>
              </w:rPr>
            </w:rPrChange>
          </w:rPr>
          <w:tab/>
        </w:r>
        <w:r w:rsidRPr="000B79B6">
          <w:rPr>
            <w:rFonts w:ascii="Agency FB" w:hAnsi="Agency FB"/>
            <w:szCs w:val="6"/>
            <w:lang w:val="en-US"/>
            <w:rPrChange w:id="3283" w:author="01-134212-149" w:date="2022-06-22T21:16:00Z">
              <w:rPr>
                <w:rFonts w:ascii="Agency FB" w:hAnsi="Agency FB"/>
                <w:sz w:val="28"/>
                <w:szCs w:val="6"/>
                <w:lang w:val="en-US"/>
              </w:rPr>
            </w:rPrChange>
          </w:rPr>
          <w:tab/>
        </w:r>
        <w:r w:rsidRPr="000B79B6">
          <w:rPr>
            <w:rFonts w:ascii="Agency FB" w:hAnsi="Agency FB"/>
            <w:szCs w:val="6"/>
            <w:lang w:val="en-US"/>
            <w:rPrChange w:id="3284" w:author="01-134212-149" w:date="2022-06-22T21:16:00Z">
              <w:rPr>
                <w:rFonts w:ascii="Agency FB" w:hAnsi="Agency FB"/>
                <w:sz w:val="28"/>
                <w:szCs w:val="6"/>
                <w:lang w:val="en-US"/>
              </w:rPr>
            </w:rPrChange>
          </w:rPr>
          <w:tab/>
          <w:t>abov:</w:t>
        </w:r>
      </w:ins>
    </w:p>
    <w:p w14:paraId="44647A7B" w14:textId="77777777" w:rsidR="007A5533" w:rsidRPr="000B79B6" w:rsidRDefault="007A5533" w:rsidP="007A5533">
      <w:pPr>
        <w:rPr>
          <w:ins w:id="3285" w:author="01-134212-149" w:date="2022-06-22T20:03:00Z"/>
          <w:rFonts w:ascii="Agency FB" w:hAnsi="Agency FB"/>
          <w:szCs w:val="6"/>
          <w:lang w:val="en-US"/>
          <w:rPrChange w:id="3286" w:author="01-134212-149" w:date="2022-06-22T21:16:00Z">
            <w:rPr>
              <w:ins w:id="3287" w:author="01-134212-149" w:date="2022-06-22T20:03:00Z"/>
              <w:rFonts w:ascii="Agency FB" w:hAnsi="Agency FB"/>
              <w:sz w:val="28"/>
              <w:szCs w:val="6"/>
              <w:lang w:val="en-US"/>
            </w:rPr>
          </w:rPrChange>
        </w:rPr>
      </w:pPr>
      <w:ins w:id="3288" w:author="01-134212-149" w:date="2022-06-22T20:03:00Z">
        <w:r w:rsidRPr="000B79B6">
          <w:rPr>
            <w:rFonts w:ascii="Agency FB" w:hAnsi="Agency FB"/>
            <w:szCs w:val="6"/>
            <w:lang w:val="en-US"/>
            <w:rPrChange w:id="3289" w:author="01-134212-149" w:date="2022-06-22T21:16:00Z">
              <w:rPr>
                <w:rFonts w:ascii="Agency FB" w:hAnsi="Agency FB"/>
                <w:sz w:val="28"/>
                <w:szCs w:val="6"/>
                <w:lang w:val="en-US"/>
              </w:rPr>
            </w:rPrChange>
          </w:rPr>
          <w:tab/>
        </w:r>
        <w:r w:rsidRPr="000B79B6">
          <w:rPr>
            <w:rFonts w:ascii="Agency FB" w:hAnsi="Agency FB"/>
            <w:szCs w:val="6"/>
            <w:lang w:val="en-US"/>
            <w:rPrChange w:id="3290" w:author="01-134212-149" w:date="2022-06-22T21:16:00Z">
              <w:rPr>
                <w:rFonts w:ascii="Agency FB" w:hAnsi="Agency FB"/>
                <w:sz w:val="28"/>
                <w:szCs w:val="6"/>
                <w:lang w:val="en-US"/>
              </w:rPr>
            </w:rPrChange>
          </w:rPr>
          <w:tab/>
        </w:r>
        <w:r w:rsidRPr="000B79B6">
          <w:rPr>
            <w:rFonts w:ascii="Agency FB" w:hAnsi="Agency FB"/>
            <w:szCs w:val="6"/>
            <w:lang w:val="en-US"/>
            <w:rPrChange w:id="3291" w:author="01-134212-149" w:date="2022-06-22T21:16:00Z">
              <w:rPr>
                <w:rFonts w:ascii="Agency FB" w:hAnsi="Agency FB"/>
                <w:sz w:val="28"/>
                <w:szCs w:val="6"/>
                <w:lang w:val="en-US"/>
              </w:rPr>
            </w:rPrChange>
          </w:rPr>
          <w:tab/>
        </w:r>
        <w:r w:rsidRPr="000B79B6">
          <w:rPr>
            <w:rFonts w:ascii="Agency FB" w:hAnsi="Agency FB"/>
            <w:szCs w:val="6"/>
            <w:lang w:val="en-US"/>
            <w:rPrChange w:id="3292" w:author="01-134212-149" w:date="2022-06-22T21:16:00Z">
              <w:rPr>
                <w:rFonts w:ascii="Agency FB" w:hAnsi="Agency FB"/>
                <w:sz w:val="28"/>
                <w:szCs w:val="6"/>
                <w:lang w:val="en-US"/>
              </w:rPr>
            </w:rPrChange>
          </w:rPr>
          <w:tab/>
        </w:r>
        <w:r w:rsidRPr="000B79B6">
          <w:rPr>
            <w:rFonts w:ascii="Agency FB" w:hAnsi="Agency FB"/>
            <w:szCs w:val="6"/>
            <w:lang w:val="en-US"/>
            <w:rPrChange w:id="3293" w:author="01-134212-149" w:date="2022-06-22T21:16:00Z">
              <w:rPr>
                <w:rFonts w:ascii="Agency FB" w:hAnsi="Agency FB"/>
                <w:sz w:val="28"/>
                <w:szCs w:val="6"/>
                <w:lang w:val="en-US"/>
              </w:rPr>
            </w:rPrChange>
          </w:rPr>
          <w:tab/>
          <w:t>cout &lt;&lt; "Enter Patient Status(1- Regular \t 2 - Corona Patient): ";</w:t>
        </w:r>
      </w:ins>
    </w:p>
    <w:p w14:paraId="5DBB955A" w14:textId="77777777" w:rsidR="007A5533" w:rsidRPr="000B79B6" w:rsidRDefault="007A5533" w:rsidP="007A5533">
      <w:pPr>
        <w:rPr>
          <w:ins w:id="3294" w:author="01-134212-149" w:date="2022-06-22T20:03:00Z"/>
          <w:rFonts w:ascii="Agency FB" w:hAnsi="Agency FB"/>
          <w:szCs w:val="6"/>
          <w:lang w:val="en-US"/>
          <w:rPrChange w:id="3295" w:author="01-134212-149" w:date="2022-06-22T21:16:00Z">
            <w:rPr>
              <w:ins w:id="3296" w:author="01-134212-149" w:date="2022-06-22T20:03:00Z"/>
              <w:rFonts w:ascii="Agency FB" w:hAnsi="Agency FB"/>
              <w:sz w:val="28"/>
              <w:szCs w:val="6"/>
              <w:lang w:val="en-US"/>
            </w:rPr>
          </w:rPrChange>
        </w:rPr>
      </w:pPr>
      <w:ins w:id="3297" w:author="01-134212-149" w:date="2022-06-22T20:03:00Z">
        <w:r w:rsidRPr="000B79B6">
          <w:rPr>
            <w:rFonts w:ascii="Agency FB" w:hAnsi="Agency FB"/>
            <w:szCs w:val="6"/>
            <w:lang w:val="en-US"/>
            <w:rPrChange w:id="3298" w:author="01-134212-149" w:date="2022-06-22T21:16:00Z">
              <w:rPr>
                <w:rFonts w:ascii="Agency FB" w:hAnsi="Agency FB"/>
                <w:sz w:val="28"/>
                <w:szCs w:val="6"/>
                <w:lang w:val="en-US"/>
              </w:rPr>
            </w:rPrChange>
          </w:rPr>
          <w:tab/>
        </w:r>
        <w:r w:rsidRPr="000B79B6">
          <w:rPr>
            <w:rFonts w:ascii="Agency FB" w:hAnsi="Agency FB"/>
            <w:szCs w:val="6"/>
            <w:lang w:val="en-US"/>
            <w:rPrChange w:id="3299" w:author="01-134212-149" w:date="2022-06-22T21:16:00Z">
              <w:rPr>
                <w:rFonts w:ascii="Agency FB" w:hAnsi="Agency FB"/>
                <w:sz w:val="28"/>
                <w:szCs w:val="6"/>
                <w:lang w:val="en-US"/>
              </w:rPr>
            </w:rPrChange>
          </w:rPr>
          <w:tab/>
        </w:r>
        <w:r w:rsidRPr="000B79B6">
          <w:rPr>
            <w:rFonts w:ascii="Agency FB" w:hAnsi="Agency FB"/>
            <w:szCs w:val="6"/>
            <w:lang w:val="en-US"/>
            <w:rPrChange w:id="3300" w:author="01-134212-149" w:date="2022-06-22T21:16:00Z">
              <w:rPr>
                <w:rFonts w:ascii="Agency FB" w:hAnsi="Agency FB"/>
                <w:sz w:val="28"/>
                <w:szCs w:val="6"/>
                <w:lang w:val="en-US"/>
              </w:rPr>
            </w:rPrChange>
          </w:rPr>
          <w:tab/>
        </w:r>
        <w:r w:rsidRPr="000B79B6">
          <w:rPr>
            <w:rFonts w:ascii="Agency FB" w:hAnsi="Agency FB"/>
            <w:szCs w:val="6"/>
            <w:lang w:val="en-US"/>
            <w:rPrChange w:id="3301" w:author="01-134212-149" w:date="2022-06-22T21:16:00Z">
              <w:rPr>
                <w:rFonts w:ascii="Agency FB" w:hAnsi="Agency FB"/>
                <w:sz w:val="28"/>
                <w:szCs w:val="6"/>
                <w:lang w:val="en-US"/>
              </w:rPr>
            </w:rPrChange>
          </w:rPr>
          <w:tab/>
        </w:r>
        <w:r w:rsidRPr="000B79B6">
          <w:rPr>
            <w:rFonts w:ascii="Agency FB" w:hAnsi="Agency FB"/>
            <w:szCs w:val="6"/>
            <w:lang w:val="en-US"/>
            <w:rPrChange w:id="3302" w:author="01-134212-149" w:date="2022-06-22T21:16:00Z">
              <w:rPr>
                <w:rFonts w:ascii="Agency FB" w:hAnsi="Agency FB"/>
                <w:sz w:val="28"/>
                <w:szCs w:val="6"/>
                <w:lang w:val="en-US"/>
              </w:rPr>
            </w:rPrChange>
          </w:rPr>
          <w:tab/>
          <w:t>int op;</w:t>
        </w:r>
      </w:ins>
    </w:p>
    <w:p w14:paraId="005D8147" w14:textId="77777777" w:rsidR="007A5533" w:rsidRPr="000B79B6" w:rsidRDefault="007A5533" w:rsidP="007A5533">
      <w:pPr>
        <w:rPr>
          <w:ins w:id="3303" w:author="01-134212-149" w:date="2022-06-22T20:03:00Z"/>
          <w:rFonts w:ascii="Agency FB" w:hAnsi="Agency FB"/>
          <w:szCs w:val="6"/>
          <w:lang w:val="en-US"/>
          <w:rPrChange w:id="3304" w:author="01-134212-149" w:date="2022-06-22T21:16:00Z">
            <w:rPr>
              <w:ins w:id="3305" w:author="01-134212-149" w:date="2022-06-22T20:03:00Z"/>
              <w:rFonts w:ascii="Agency FB" w:hAnsi="Agency FB"/>
              <w:sz w:val="28"/>
              <w:szCs w:val="6"/>
              <w:lang w:val="en-US"/>
            </w:rPr>
          </w:rPrChange>
        </w:rPr>
      </w:pPr>
      <w:ins w:id="3306" w:author="01-134212-149" w:date="2022-06-22T20:03:00Z">
        <w:r w:rsidRPr="000B79B6">
          <w:rPr>
            <w:rFonts w:ascii="Agency FB" w:hAnsi="Agency FB"/>
            <w:szCs w:val="6"/>
            <w:lang w:val="en-US"/>
            <w:rPrChange w:id="3307" w:author="01-134212-149" w:date="2022-06-22T21:16:00Z">
              <w:rPr>
                <w:rFonts w:ascii="Agency FB" w:hAnsi="Agency FB"/>
                <w:sz w:val="28"/>
                <w:szCs w:val="6"/>
                <w:lang w:val="en-US"/>
              </w:rPr>
            </w:rPrChange>
          </w:rPr>
          <w:tab/>
        </w:r>
        <w:r w:rsidRPr="000B79B6">
          <w:rPr>
            <w:rFonts w:ascii="Agency FB" w:hAnsi="Agency FB"/>
            <w:szCs w:val="6"/>
            <w:lang w:val="en-US"/>
            <w:rPrChange w:id="3308" w:author="01-134212-149" w:date="2022-06-22T21:16:00Z">
              <w:rPr>
                <w:rFonts w:ascii="Agency FB" w:hAnsi="Agency FB"/>
                <w:sz w:val="28"/>
                <w:szCs w:val="6"/>
                <w:lang w:val="en-US"/>
              </w:rPr>
            </w:rPrChange>
          </w:rPr>
          <w:tab/>
        </w:r>
        <w:r w:rsidRPr="000B79B6">
          <w:rPr>
            <w:rFonts w:ascii="Agency FB" w:hAnsi="Agency FB"/>
            <w:szCs w:val="6"/>
            <w:lang w:val="en-US"/>
            <w:rPrChange w:id="3309" w:author="01-134212-149" w:date="2022-06-22T21:16:00Z">
              <w:rPr>
                <w:rFonts w:ascii="Agency FB" w:hAnsi="Agency FB"/>
                <w:sz w:val="28"/>
                <w:szCs w:val="6"/>
                <w:lang w:val="en-US"/>
              </w:rPr>
            </w:rPrChange>
          </w:rPr>
          <w:tab/>
        </w:r>
        <w:r w:rsidRPr="000B79B6">
          <w:rPr>
            <w:rFonts w:ascii="Agency FB" w:hAnsi="Agency FB"/>
            <w:szCs w:val="6"/>
            <w:lang w:val="en-US"/>
            <w:rPrChange w:id="3310" w:author="01-134212-149" w:date="2022-06-22T21:16:00Z">
              <w:rPr>
                <w:rFonts w:ascii="Agency FB" w:hAnsi="Agency FB"/>
                <w:sz w:val="28"/>
                <w:szCs w:val="6"/>
                <w:lang w:val="en-US"/>
              </w:rPr>
            </w:rPrChange>
          </w:rPr>
          <w:tab/>
        </w:r>
        <w:r w:rsidRPr="000B79B6">
          <w:rPr>
            <w:rFonts w:ascii="Agency FB" w:hAnsi="Agency FB"/>
            <w:szCs w:val="6"/>
            <w:lang w:val="en-US"/>
            <w:rPrChange w:id="3311" w:author="01-134212-149" w:date="2022-06-22T21:16:00Z">
              <w:rPr>
                <w:rFonts w:ascii="Agency FB" w:hAnsi="Agency FB"/>
                <w:sz w:val="28"/>
                <w:szCs w:val="6"/>
                <w:lang w:val="en-US"/>
              </w:rPr>
            </w:rPrChange>
          </w:rPr>
          <w:tab/>
          <w:t>cin &gt;&gt; op;</w:t>
        </w:r>
      </w:ins>
    </w:p>
    <w:p w14:paraId="1E3543A2" w14:textId="77777777" w:rsidR="007A5533" w:rsidRPr="000B79B6" w:rsidRDefault="007A5533" w:rsidP="007A5533">
      <w:pPr>
        <w:rPr>
          <w:ins w:id="3312" w:author="01-134212-149" w:date="2022-06-22T20:03:00Z"/>
          <w:rFonts w:ascii="Agency FB" w:hAnsi="Agency FB"/>
          <w:szCs w:val="6"/>
          <w:lang w:val="en-US"/>
          <w:rPrChange w:id="3313" w:author="01-134212-149" w:date="2022-06-22T21:16:00Z">
            <w:rPr>
              <w:ins w:id="3314" w:author="01-134212-149" w:date="2022-06-22T20:03:00Z"/>
              <w:rFonts w:ascii="Agency FB" w:hAnsi="Agency FB"/>
              <w:sz w:val="28"/>
              <w:szCs w:val="6"/>
              <w:lang w:val="en-US"/>
            </w:rPr>
          </w:rPrChange>
        </w:rPr>
      </w:pPr>
      <w:ins w:id="3315" w:author="01-134212-149" w:date="2022-06-22T20:03:00Z">
        <w:r w:rsidRPr="000B79B6">
          <w:rPr>
            <w:rFonts w:ascii="Agency FB" w:hAnsi="Agency FB"/>
            <w:szCs w:val="6"/>
            <w:lang w:val="en-US"/>
            <w:rPrChange w:id="3316" w:author="01-134212-149" w:date="2022-06-22T21:16:00Z">
              <w:rPr>
                <w:rFonts w:ascii="Agency FB" w:hAnsi="Agency FB"/>
                <w:sz w:val="28"/>
                <w:szCs w:val="6"/>
                <w:lang w:val="en-US"/>
              </w:rPr>
            </w:rPrChange>
          </w:rPr>
          <w:tab/>
        </w:r>
        <w:r w:rsidRPr="000B79B6">
          <w:rPr>
            <w:rFonts w:ascii="Agency FB" w:hAnsi="Agency FB"/>
            <w:szCs w:val="6"/>
            <w:lang w:val="en-US"/>
            <w:rPrChange w:id="3317" w:author="01-134212-149" w:date="2022-06-22T21:16:00Z">
              <w:rPr>
                <w:rFonts w:ascii="Agency FB" w:hAnsi="Agency FB"/>
                <w:sz w:val="28"/>
                <w:szCs w:val="6"/>
                <w:lang w:val="en-US"/>
              </w:rPr>
            </w:rPrChange>
          </w:rPr>
          <w:tab/>
        </w:r>
        <w:r w:rsidRPr="000B79B6">
          <w:rPr>
            <w:rFonts w:ascii="Agency FB" w:hAnsi="Agency FB"/>
            <w:szCs w:val="6"/>
            <w:lang w:val="en-US"/>
            <w:rPrChange w:id="3318" w:author="01-134212-149" w:date="2022-06-22T21:16:00Z">
              <w:rPr>
                <w:rFonts w:ascii="Agency FB" w:hAnsi="Agency FB"/>
                <w:sz w:val="28"/>
                <w:szCs w:val="6"/>
                <w:lang w:val="en-US"/>
              </w:rPr>
            </w:rPrChange>
          </w:rPr>
          <w:tab/>
        </w:r>
        <w:r w:rsidRPr="000B79B6">
          <w:rPr>
            <w:rFonts w:ascii="Agency FB" w:hAnsi="Agency FB"/>
            <w:szCs w:val="6"/>
            <w:lang w:val="en-US"/>
            <w:rPrChange w:id="3319" w:author="01-134212-149" w:date="2022-06-22T21:16:00Z">
              <w:rPr>
                <w:rFonts w:ascii="Agency FB" w:hAnsi="Agency FB"/>
                <w:sz w:val="28"/>
                <w:szCs w:val="6"/>
                <w:lang w:val="en-US"/>
              </w:rPr>
            </w:rPrChange>
          </w:rPr>
          <w:tab/>
        </w:r>
        <w:r w:rsidRPr="000B79B6">
          <w:rPr>
            <w:rFonts w:ascii="Agency FB" w:hAnsi="Agency FB"/>
            <w:szCs w:val="6"/>
            <w:lang w:val="en-US"/>
            <w:rPrChange w:id="3320" w:author="01-134212-149" w:date="2022-06-22T21:16:00Z">
              <w:rPr>
                <w:rFonts w:ascii="Agency FB" w:hAnsi="Agency FB"/>
                <w:sz w:val="28"/>
                <w:szCs w:val="6"/>
                <w:lang w:val="en-US"/>
              </w:rPr>
            </w:rPrChange>
          </w:rPr>
          <w:tab/>
          <w:t>if (op &gt; 2 || op &lt; 1)</w:t>
        </w:r>
      </w:ins>
    </w:p>
    <w:p w14:paraId="7C705239" w14:textId="77777777" w:rsidR="007A5533" w:rsidRPr="000B79B6" w:rsidRDefault="007A5533" w:rsidP="007A5533">
      <w:pPr>
        <w:rPr>
          <w:ins w:id="3321" w:author="01-134212-149" w:date="2022-06-22T20:03:00Z"/>
          <w:rFonts w:ascii="Agency FB" w:hAnsi="Agency FB"/>
          <w:szCs w:val="6"/>
          <w:lang w:val="en-US"/>
          <w:rPrChange w:id="3322" w:author="01-134212-149" w:date="2022-06-22T21:16:00Z">
            <w:rPr>
              <w:ins w:id="3323" w:author="01-134212-149" w:date="2022-06-22T20:03:00Z"/>
              <w:rFonts w:ascii="Agency FB" w:hAnsi="Agency FB"/>
              <w:sz w:val="28"/>
              <w:szCs w:val="6"/>
              <w:lang w:val="en-US"/>
            </w:rPr>
          </w:rPrChange>
        </w:rPr>
      </w:pPr>
      <w:ins w:id="3324" w:author="01-134212-149" w:date="2022-06-22T20:03:00Z">
        <w:r w:rsidRPr="000B79B6">
          <w:rPr>
            <w:rFonts w:ascii="Agency FB" w:hAnsi="Agency FB"/>
            <w:szCs w:val="6"/>
            <w:lang w:val="en-US"/>
            <w:rPrChange w:id="3325" w:author="01-134212-149" w:date="2022-06-22T21:16:00Z">
              <w:rPr>
                <w:rFonts w:ascii="Agency FB" w:hAnsi="Agency FB"/>
                <w:sz w:val="28"/>
                <w:szCs w:val="6"/>
                <w:lang w:val="en-US"/>
              </w:rPr>
            </w:rPrChange>
          </w:rPr>
          <w:tab/>
        </w:r>
        <w:r w:rsidRPr="000B79B6">
          <w:rPr>
            <w:rFonts w:ascii="Agency FB" w:hAnsi="Agency FB"/>
            <w:szCs w:val="6"/>
            <w:lang w:val="en-US"/>
            <w:rPrChange w:id="3326" w:author="01-134212-149" w:date="2022-06-22T21:16:00Z">
              <w:rPr>
                <w:rFonts w:ascii="Agency FB" w:hAnsi="Agency FB"/>
                <w:sz w:val="28"/>
                <w:szCs w:val="6"/>
                <w:lang w:val="en-US"/>
              </w:rPr>
            </w:rPrChange>
          </w:rPr>
          <w:tab/>
        </w:r>
        <w:r w:rsidRPr="000B79B6">
          <w:rPr>
            <w:rFonts w:ascii="Agency FB" w:hAnsi="Agency FB"/>
            <w:szCs w:val="6"/>
            <w:lang w:val="en-US"/>
            <w:rPrChange w:id="3327" w:author="01-134212-149" w:date="2022-06-22T21:16:00Z">
              <w:rPr>
                <w:rFonts w:ascii="Agency FB" w:hAnsi="Agency FB"/>
                <w:sz w:val="28"/>
                <w:szCs w:val="6"/>
                <w:lang w:val="en-US"/>
              </w:rPr>
            </w:rPrChange>
          </w:rPr>
          <w:tab/>
        </w:r>
        <w:r w:rsidRPr="000B79B6">
          <w:rPr>
            <w:rFonts w:ascii="Agency FB" w:hAnsi="Agency FB"/>
            <w:szCs w:val="6"/>
            <w:lang w:val="en-US"/>
            <w:rPrChange w:id="3328" w:author="01-134212-149" w:date="2022-06-22T21:16:00Z">
              <w:rPr>
                <w:rFonts w:ascii="Agency FB" w:hAnsi="Agency FB"/>
                <w:sz w:val="28"/>
                <w:szCs w:val="6"/>
                <w:lang w:val="en-US"/>
              </w:rPr>
            </w:rPrChange>
          </w:rPr>
          <w:tab/>
        </w:r>
        <w:r w:rsidRPr="000B79B6">
          <w:rPr>
            <w:rFonts w:ascii="Agency FB" w:hAnsi="Agency FB"/>
            <w:szCs w:val="6"/>
            <w:lang w:val="en-US"/>
            <w:rPrChange w:id="3329" w:author="01-134212-149" w:date="2022-06-22T21:16:00Z">
              <w:rPr>
                <w:rFonts w:ascii="Agency FB" w:hAnsi="Agency FB"/>
                <w:sz w:val="28"/>
                <w:szCs w:val="6"/>
                <w:lang w:val="en-US"/>
              </w:rPr>
            </w:rPrChange>
          </w:rPr>
          <w:tab/>
          <w:t>{</w:t>
        </w:r>
      </w:ins>
    </w:p>
    <w:p w14:paraId="7C0F6205" w14:textId="77777777" w:rsidR="007A5533" w:rsidRPr="000B79B6" w:rsidRDefault="007A5533" w:rsidP="007A5533">
      <w:pPr>
        <w:rPr>
          <w:ins w:id="3330" w:author="01-134212-149" w:date="2022-06-22T20:03:00Z"/>
          <w:rFonts w:ascii="Agency FB" w:hAnsi="Agency FB"/>
          <w:szCs w:val="6"/>
          <w:lang w:val="en-US"/>
          <w:rPrChange w:id="3331" w:author="01-134212-149" w:date="2022-06-22T21:16:00Z">
            <w:rPr>
              <w:ins w:id="3332" w:author="01-134212-149" w:date="2022-06-22T20:03:00Z"/>
              <w:rFonts w:ascii="Agency FB" w:hAnsi="Agency FB"/>
              <w:sz w:val="28"/>
              <w:szCs w:val="6"/>
              <w:lang w:val="en-US"/>
            </w:rPr>
          </w:rPrChange>
        </w:rPr>
      </w:pPr>
      <w:ins w:id="3333" w:author="01-134212-149" w:date="2022-06-22T20:03:00Z">
        <w:r w:rsidRPr="000B79B6">
          <w:rPr>
            <w:rFonts w:ascii="Agency FB" w:hAnsi="Agency FB"/>
            <w:szCs w:val="6"/>
            <w:lang w:val="en-US"/>
            <w:rPrChange w:id="3334" w:author="01-134212-149" w:date="2022-06-22T21:16:00Z">
              <w:rPr>
                <w:rFonts w:ascii="Agency FB" w:hAnsi="Agency FB"/>
                <w:sz w:val="28"/>
                <w:szCs w:val="6"/>
                <w:lang w:val="en-US"/>
              </w:rPr>
            </w:rPrChange>
          </w:rPr>
          <w:tab/>
        </w:r>
        <w:r w:rsidRPr="000B79B6">
          <w:rPr>
            <w:rFonts w:ascii="Agency FB" w:hAnsi="Agency FB"/>
            <w:szCs w:val="6"/>
            <w:lang w:val="en-US"/>
            <w:rPrChange w:id="3335" w:author="01-134212-149" w:date="2022-06-22T21:16:00Z">
              <w:rPr>
                <w:rFonts w:ascii="Agency FB" w:hAnsi="Agency FB"/>
                <w:sz w:val="28"/>
                <w:szCs w:val="6"/>
                <w:lang w:val="en-US"/>
              </w:rPr>
            </w:rPrChange>
          </w:rPr>
          <w:tab/>
        </w:r>
        <w:r w:rsidRPr="000B79B6">
          <w:rPr>
            <w:rFonts w:ascii="Agency FB" w:hAnsi="Agency FB"/>
            <w:szCs w:val="6"/>
            <w:lang w:val="en-US"/>
            <w:rPrChange w:id="3336" w:author="01-134212-149" w:date="2022-06-22T21:16:00Z">
              <w:rPr>
                <w:rFonts w:ascii="Agency FB" w:hAnsi="Agency FB"/>
                <w:sz w:val="28"/>
                <w:szCs w:val="6"/>
                <w:lang w:val="en-US"/>
              </w:rPr>
            </w:rPrChange>
          </w:rPr>
          <w:tab/>
        </w:r>
        <w:r w:rsidRPr="000B79B6">
          <w:rPr>
            <w:rFonts w:ascii="Agency FB" w:hAnsi="Agency FB"/>
            <w:szCs w:val="6"/>
            <w:lang w:val="en-US"/>
            <w:rPrChange w:id="3337" w:author="01-134212-149" w:date="2022-06-22T21:16:00Z">
              <w:rPr>
                <w:rFonts w:ascii="Agency FB" w:hAnsi="Agency FB"/>
                <w:sz w:val="28"/>
                <w:szCs w:val="6"/>
                <w:lang w:val="en-US"/>
              </w:rPr>
            </w:rPrChange>
          </w:rPr>
          <w:tab/>
        </w:r>
        <w:r w:rsidRPr="000B79B6">
          <w:rPr>
            <w:rFonts w:ascii="Agency FB" w:hAnsi="Agency FB"/>
            <w:szCs w:val="6"/>
            <w:lang w:val="en-US"/>
            <w:rPrChange w:id="3338" w:author="01-134212-149" w:date="2022-06-22T21:16:00Z">
              <w:rPr>
                <w:rFonts w:ascii="Agency FB" w:hAnsi="Agency FB"/>
                <w:sz w:val="28"/>
                <w:szCs w:val="6"/>
                <w:lang w:val="en-US"/>
              </w:rPr>
            </w:rPrChange>
          </w:rPr>
          <w:tab/>
        </w:r>
        <w:r w:rsidRPr="000B79B6">
          <w:rPr>
            <w:rFonts w:ascii="Agency FB" w:hAnsi="Agency FB"/>
            <w:szCs w:val="6"/>
            <w:lang w:val="en-US"/>
            <w:rPrChange w:id="3339" w:author="01-134212-149" w:date="2022-06-22T21:16:00Z">
              <w:rPr>
                <w:rFonts w:ascii="Agency FB" w:hAnsi="Agency FB"/>
                <w:sz w:val="28"/>
                <w:szCs w:val="6"/>
                <w:lang w:val="en-US"/>
              </w:rPr>
            </w:rPrChange>
          </w:rPr>
          <w:tab/>
          <w:t>cout &lt;&lt; "\nInvalid Number\n";</w:t>
        </w:r>
      </w:ins>
    </w:p>
    <w:p w14:paraId="753049D5" w14:textId="77777777" w:rsidR="007A5533" w:rsidRPr="000B79B6" w:rsidRDefault="007A5533" w:rsidP="007A5533">
      <w:pPr>
        <w:rPr>
          <w:ins w:id="3340" w:author="01-134212-149" w:date="2022-06-22T20:03:00Z"/>
          <w:rFonts w:ascii="Agency FB" w:hAnsi="Agency FB"/>
          <w:szCs w:val="6"/>
          <w:lang w:val="en-US"/>
          <w:rPrChange w:id="3341" w:author="01-134212-149" w:date="2022-06-22T21:16:00Z">
            <w:rPr>
              <w:ins w:id="3342" w:author="01-134212-149" w:date="2022-06-22T20:03:00Z"/>
              <w:rFonts w:ascii="Agency FB" w:hAnsi="Agency FB"/>
              <w:sz w:val="28"/>
              <w:szCs w:val="6"/>
              <w:lang w:val="en-US"/>
            </w:rPr>
          </w:rPrChange>
        </w:rPr>
      </w:pPr>
      <w:ins w:id="3343" w:author="01-134212-149" w:date="2022-06-22T20:03:00Z">
        <w:r w:rsidRPr="000B79B6">
          <w:rPr>
            <w:rFonts w:ascii="Agency FB" w:hAnsi="Agency FB"/>
            <w:szCs w:val="6"/>
            <w:lang w:val="en-US"/>
            <w:rPrChange w:id="3344" w:author="01-134212-149" w:date="2022-06-22T21:16:00Z">
              <w:rPr>
                <w:rFonts w:ascii="Agency FB" w:hAnsi="Agency FB"/>
                <w:sz w:val="28"/>
                <w:szCs w:val="6"/>
                <w:lang w:val="en-US"/>
              </w:rPr>
            </w:rPrChange>
          </w:rPr>
          <w:tab/>
        </w:r>
        <w:r w:rsidRPr="000B79B6">
          <w:rPr>
            <w:rFonts w:ascii="Agency FB" w:hAnsi="Agency FB"/>
            <w:szCs w:val="6"/>
            <w:lang w:val="en-US"/>
            <w:rPrChange w:id="3345" w:author="01-134212-149" w:date="2022-06-22T21:16:00Z">
              <w:rPr>
                <w:rFonts w:ascii="Agency FB" w:hAnsi="Agency FB"/>
                <w:sz w:val="28"/>
                <w:szCs w:val="6"/>
                <w:lang w:val="en-US"/>
              </w:rPr>
            </w:rPrChange>
          </w:rPr>
          <w:tab/>
        </w:r>
        <w:r w:rsidRPr="000B79B6">
          <w:rPr>
            <w:rFonts w:ascii="Agency FB" w:hAnsi="Agency FB"/>
            <w:szCs w:val="6"/>
            <w:lang w:val="en-US"/>
            <w:rPrChange w:id="3346" w:author="01-134212-149" w:date="2022-06-22T21:16:00Z">
              <w:rPr>
                <w:rFonts w:ascii="Agency FB" w:hAnsi="Agency FB"/>
                <w:sz w:val="28"/>
                <w:szCs w:val="6"/>
                <w:lang w:val="en-US"/>
              </w:rPr>
            </w:rPrChange>
          </w:rPr>
          <w:tab/>
        </w:r>
        <w:r w:rsidRPr="000B79B6">
          <w:rPr>
            <w:rFonts w:ascii="Agency FB" w:hAnsi="Agency FB"/>
            <w:szCs w:val="6"/>
            <w:lang w:val="en-US"/>
            <w:rPrChange w:id="3347" w:author="01-134212-149" w:date="2022-06-22T21:16:00Z">
              <w:rPr>
                <w:rFonts w:ascii="Agency FB" w:hAnsi="Agency FB"/>
                <w:sz w:val="28"/>
                <w:szCs w:val="6"/>
                <w:lang w:val="en-US"/>
              </w:rPr>
            </w:rPrChange>
          </w:rPr>
          <w:tab/>
        </w:r>
        <w:r w:rsidRPr="000B79B6">
          <w:rPr>
            <w:rFonts w:ascii="Agency FB" w:hAnsi="Agency FB"/>
            <w:szCs w:val="6"/>
            <w:lang w:val="en-US"/>
            <w:rPrChange w:id="3348" w:author="01-134212-149" w:date="2022-06-22T21:16:00Z">
              <w:rPr>
                <w:rFonts w:ascii="Agency FB" w:hAnsi="Agency FB"/>
                <w:sz w:val="28"/>
                <w:szCs w:val="6"/>
                <w:lang w:val="en-US"/>
              </w:rPr>
            </w:rPrChange>
          </w:rPr>
          <w:tab/>
        </w:r>
        <w:r w:rsidRPr="000B79B6">
          <w:rPr>
            <w:rFonts w:ascii="Agency FB" w:hAnsi="Agency FB"/>
            <w:szCs w:val="6"/>
            <w:lang w:val="en-US"/>
            <w:rPrChange w:id="3349" w:author="01-134212-149" w:date="2022-06-22T21:16:00Z">
              <w:rPr>
                <w:rFonts w:ascii="Agency FB" w:hAnsi="Agency FB"/>
                <w:sz w:val="28"/>
                <w:szCs w:val="6"/>
                <w:lang w:val="en-US"/>
              </w:rPr>
            </w:rPrChange>
          </w:rPr>
          <w:tab/>
          <w:t>goto abov;</w:t>
        </w:r>
      </w:ins>
    </w:p>
    <w:p w14:paraId="588D5F7F" w14:textId="77777777" w:rsidR="007A5533" w:rsidRPr="000B79B6" w:rsidRDefault="007A5533" w:rsidP="007A5533">
      <w:pPr>
        <w:rPr>
          <w:ins w:id="3350" w:author="01-134212-149" w:date="2022-06-22T20:03:00Z"/>
          <w:rFonts w:ascii="Agency FB" w:hAnsi="Agency FB"/>
          <w:szCs w:val="6"/>
          <w:lang w:val="en-US"/>
          <w:rPrChange w:id="3351" w:author="01-134212-149" w:date="2022-06-22T21:16:00Z">
            <w:rPr>
              <w:ins w:id="3352" w:author="01-134212-149" w:date="2022-06-22T20:03:00Z"/>
              <w:rFonts w:ascii="Agency FB" w:hAnsi="Agency FB"/>
              <w:sz w:val="28"/>
              <w:szCs w:val="6"/>
              <w:lang w:val="en-US"/>
            </w:rPr>
          </w:rPrChange>
        </w:rPr>
      </w:pPr>
      <w:ins w:id="3353" w:author="01-134212-149" w:date="2022-06-22T20:03:00Z">
        <w:r w:rsidRPr="000B79B6">
          <w:rPr>
            <w:rFonts w:ascii="Agency FB" w:hAnsi="Agency FB"/>
            <w:szCs w:val="6"/>
            <w:lang w:val="en-US"/>
            <w:rPrChange w:id="3354" w:author="01-134212-149" w:date="2022-06-22T21:16:00Z">
              <w:rPr>
                <w:rFonts w:ascii="Agency FB" w:hAnsi="Agency FB"/>
                <w:sz w:val="28"/>
                <w:szCs w:val="6"/>
                <w:lang w:val="en-US"/>
              </w:rPr>
            </w:rPrChange>
          </w:rPr>
          <w:tab/>
        </w:r>
        <w:r w:rsidRPr="000B79B6">
          <w:rPr>
            <w:rFonts w:ascii="Agency FB" w:hAnsi="Agency FB"/>
            <w:szCs w:val="6"/>
            <w:lang w:val="en-US"/>
            <w:rPrChange w:id="3355" w:author="01-134212-149" w:date="2022-06-22T21:16:00Z">
              <w:rPr>
                <w:rFonts w:ascii="Agency FB" w:hAnsi="Agency FB"/>
                <w:sz w:val="28"/>
                <w:szCs w:val="6"/>
                <w:lang w:val="en-US"/>
              </w:rPr>
            </w:rPrChange>
          </w:rPr>
          <w:tab/>
        </w:r>
        <w:r w:rsidRPr="000B79B6">
          <w:rPr>
            <w:rFonts w:ascii="Agency FB" w:hAnsi="Agency FB"/>
            <w:szCs w:val="6"/>
            <w:lang w:val="en-US"/>
            <w:rPrChange w:id="3356" w:author="01-134212-149" w:date="2022-06-22T21:16:00Z">
              <w:rPr>
                <w:rFonts w:ascii="Agency FB" w:hAnsi="Agency FB"/>
                <w:sz w:val="28"/>
                <w:szCs w:val="6"/>
                <w:lang w:val="en-US"/>
              </w:rPr>
            </w:rPrChange>
          </w:rPr>
          <w:tab/>
        </w:r>
        <w:r w:rsidRPr="000B79B6">
          <w:rPr>
            <w:rFonts w:ascii="Agency FB" w:hAnsi="Agency FB"/>
            <w:szCs w:val="6"/>
            <w:lang w:val="en-US"/>
            <w:rPrChange w:id="3357" w:author="01-134212-149" w:date="2022-06-22T21:16:00Z">
              <w:rPr>
                <w:rFonts w:ascii="Agency FB" w:hAnsi="Agency FB"/>
                <w:sz w:val="28"/>
                <w:szCs w:val="6"/>
                <w:lang w:val="en-US"/>
              </w:rPr>
            </w:rPrChange>
          </w:rPr>
          <w:tab/>
        </w:r>
        <w:r w:rsidRPr="000B79B6">
          <w:rPr>
            <w:rFonts w:ascii="Agency FB" w:hAnsi="Agency FB"/>
            <w:szCs w:val="6"/>
            <w:lang w:val="en-US"/>
            <w:rPrChange w:id="3358" w:author="01-134212-149" w:date="2022-06-22T21:16:00Z">
              <w:rPr>
                <w:rFonts w:ascii="Agency FB" w:hAnsi="Agency FB"/>
                <w:sz w:val="28"/>
                <w:szCs w:val="6"/>
                <w:lang w:val="en-US"/>
              </w:rPr>
            </w:rPrChange>
          </w:rPr>
          <w:tab/>
          <w:t>}</w:t>
        </w:r>
      </w:ins>
    </w:p>
    <w:p w14:paraId="4295735D" w14:textId="77777777" w:rsidR="007A5533" w:rsidRPr="000B79B6" w:rsidRDefault="007A5533" w:rsidP="007A5533">
      <w:pPr>
        <w:rPr>
          <w:ins w:id="3359" w:author="01-134212-149" w:date="2022-06-22T20:03:00Z"/>
          <w:rFonts w:ascii="Agency FB" w:hAnsi="Agency FB"/>
          <w:szCs w:val="6"/>
          <w:lang w:val="en-US"/>
          <w:rPrChange w:id="3360" w:author="01-134212-149" w:date="2022-06-22T21:16:00Z">
            <w:rPr>
              <w:ins w:id="3361" w:author="01-134212-149" w:date="2022-06-22T20:03:00Z"/>
              <w:rFonts w:ascii="Agency FB" w:hAnsi="Agency FB"/>
              <w:sz w:val="28"/>
              <w:szCs w:val="6"/>
              <w:lang w:val="en-US"/>
            </w:rPr>
          </w:rPrChange>
        </w:rPr>
      </w:pPr>
      <w:ins w:id="3362" w:author="01-134212-149" w:date="2022-06-22T20:03:00Z">
        <w:r w:rsidRPr="000B79B6">
          <w:rPr>
            <w:rFonts w:ascii="Agency FB" w:hAnsi="Agency FB"/>
            <w:szCs w:val="6"/>
            <w:lang w:val="en-US"/>
            <w:rPrChange w:id="3363" w:author="01-134212-149" w:date="2022-06-22T21:16:00Z">
              <w:rPr>
                <w:rFonts w:ascii="Agency FB" w:hAnsi="Agency FB"/>
                <w:sz w:val="28"/>
                <w:szCs w:val="6"/>
                <w:lang w:val="en-US"/>
              </w:rPr>
            </w:rPrChange>
          </w:rPr>
          <w:tab/>
        </w:r>
        <w:r w:rsidRPr="000B79B6">
          <w:rPr>
            <w:rFonts w:ascii="Agency FB" w:hAnsi="Agency FB"/>
            <w:szCs w:val="6"/>
            <w:lang w:val="en-US"/>
            <w:rPrChange w:id="3364" w:author="01-134212-149" w:date="2022-06-22T21:16:00Z">
              <w:rPr>
                <w:rFonts w:ascii="Agency FB" w:hAnsi="Agency FB"/>
                <w:sz w:val="28"/>
                <w:szCs w:val="6"/>
                <w:lang w:val="en-US"/>
              </w:rPr>
            </w:rPrChange>
          </w:rPr>
          <w:tab/>
        </w:r>
        <w:r w:rsidRPr="000B79B6">
          <w:rPr>
            <w:rFonts w:ascii="Agency FB" w:hAnsi="Agency FB"/>
            <w:szCs w:val="6"/>
            <w:lang w:val="en-US"/>
            <w:rPrChange w:id="3365" w:author="01-134212-149" w:date="2022-06-22T21:16:00Z">
              <w:rPr>
                <w:rFonts w:ascii="Agency FB" w:hAnsi="Agency FB"/>
                <w:sz w:val="28"/>
                <w:szCs w:val="6"/>
                <w:lang w:val="en-US"/>
              </w:rPr>
            </w:rPrChange>
          </w:rPr>
          <w:tab/>
        </w:r>
        <w:r w:rsidRPr="000B79B6">
          <w:rPr>
            <w:rFonts w:ascii="Agency FB" w:hAnsi="Agency FB"/>
            <w:szCs w:val="6"/>
            <w:lang w:val="en-US"/>
            <w:rPrChange w:id="3366" w:author="01-134212-149" w:date="2022-06-22T21:16:00Z">
              <w:rPr>
                <w:rFonts w:ascii="Agency FB" w:hAnsi="Agency FB"/>
                <w:sz w:val="28"/>
                <w:szCs w:val="6"/>
                <w:lang w:val="en-US"/>
              </w:rPr>
            </w:rPrChange>
          </w:rPr>
          <w:tab/>
        </w:r>
        <w:r w:rsidRPr="000B79B6">
          <w:rPr>
            <w:rFonts w:ascii="Agency FB" w:hAnsi="Agency FB"/>
            <w:szCs w:val="6"/>
            <w:lang w:val="en-US"/>
            <w:rPrChange w:id="3367" w:author="01-134212-149" w:date="2022-06-22T21:16:00Z">
              <w:rPr>
                <w:rFonts w:ascii="Agency FB" w:hAnsi="Agency FB"/>
                <w:sz w:val="28"/>
                <w:szCs w:val="6"/>
                <w:lang w:val="en-US"/>
              </w:rPr>
            </w:rPrChange>
          </w:rPr>
          <w:tab/>
          <w:t>if (op == 1)</w:t>
        </w:r>
      </w:ins>
    </w:p>
    <w:p w14:paraId="7A7783A9" w14:textId="77777777" w:rsidR="007A5533" w:rsidRPr="000B79B6" w:rsidRDefault="007A5533" w:rsidP="007A5533">
      <w:pPr>
        <w:rPr>
          <w:ins w:id="3368" w:author="01-134212-149" w:date="2022-06-22T20:03:00Z"/>
          <w:rFonts w:ascii="Agency FB" w:hAnsi="Agency FB"/>
          <w:szCs w:val="6"/>
          <w:lang w:val="en-US"/>
          <w:rPrChange w:id="3369" w:author="01-134212-149" w:date="2022-06-22T21:16:00Z">
            <w:rPr>
              <w:ins w:id="3370" w:author="01-134212-149" w:date="2022-06-22T20:03:00Z"/>
              <w:rFonts w:ascii="Agency FB" w:hAnsi="Agency FB"/>
              <w:sz w:val="28"/>
              <w:szCs w:val="6"/>
              <w:lang w:val="en-US"/>
            </w:rPr>
          </w:rPrChange>
        </w:rPr>
      </w:pPr>
      <w:ins w:id="3371" w:author="01-134212-149" w:date="2022-06-22T20:03:00Z">
        <w:r w:rsidRPr="000B79B6">
          <w:rPr>
            <w:rFonts w:ascii="Agency FB" w:hAnsi="Agency FB"/>
            <w:szCs w:val="6"/>
            <w:lang w:val="en-US"/>
            <w:rPrChange w:id="3372" w:author="01-134212-149" w:date="2022-06-22T21:16:00Z">
              <w:rPr>
                <w:rFonts w:ascii="Agency FB" w:hAnsi="Agency FB"/>
                <w:sz w:val="28"/>
                <w:szCs w:val="6"/>
                <w:lang w:val="en-US"/>
              </w:rPr>
            </w:rPrChange>
          </w:rPr>
          <w:tab/>
        </w:r>
        <w:r w:rsidRPr="000B79B6">
          <w:rPr>
            <w:rFonts w:ascii="Agency FB" w:hAnsi="Agency FB"/>
            <w:szCs w:val="6"/>
            <w:lang w:val="en-US"/>
            <w:rPrChange w:id="3373" w:author="01-134212-149" w:date="2022-06-22T21:16:00Z">
              <w:rPr>
                <w:rFonts w:ascii="Agency FB" w:hAnsi="Agency FB"/>
                <w:sz w:val="28"/>
                <w:szCs w:val="6"/>
                <w:lang w:val="en-US"/>
              </w:rPr>
            </w:rPrChange>
          </w:rPr>
          <w:tab/>
        </w:r>
        <w:r w:rsidRPr="000B79B6">
          <w:rPr>
            <w:rFonts w:ascii="Agency FB" w:hAnsi="Agency FB"/>
            <w:szCs w:val="6"/>
            <w:lang w:val="en-US"/>
            <w:rPrChange w:id="3374" w:author="01-134212-149" w:date="2022-06-22T21:16:00Z">
              <w:rPr>
                <w:rFonts w:ascii="Agency FB" w:hAnsi="Agency FB"/>
                <w:sz w:val="28"/>
                <w:szCs w:val="6"/>
                <w:lang w:val="en-US"/>
              </w:rPr>
            </w:rPrChange>
          </w:rPr>
          <w:tab/>
        </w:r>
        <w:r w:rsidRPr="000B79B6">
          <w:rPr>
            <w:rFonts w:ascii="Agency FB" w:hAnsi="Agency FB"/>
            <w:szCs w:val="6"/>
            <w:lang w:val="en-US"/>
            <w:rPrChange w:id="3375" w:author="01-134212-149" w:date="2022-06-22T21:16:00Z">
              <w:rPr>
                <w:rFonts w:ascii="Agency FB" w:hAnsi="Agency FB"/>
                <w:sz w:val="28"/>
                <w:szCs w:val="6"/>
                <w:lang w:val="en-US"/>
              </w:rPr>
            </w:rPrChange>
          </w:rPr>
          <w:tab/>
        </w:r>
        <w:r w:rsidRPr="000B79B6">
          <w:rPr>
            <w:rFonts w:ascii="Agency FB" w:hAnsi="Agency FB"/>
            <w:szCs w:val="6"/>
            <w:lang w:val="en-US"/>
            <w:rPrChange w:id="3376" w:author="01-134212-149" w:date="2022-06-22T21:16:00Z">
              <w:rPr>
                <w:rFonts w:ascii="Agency FB" w:hAnsi="Agency FB"/>
                <w:sz w:val="28"/>
                <w:szCs w:val="6"/>
                <w:lang w:val="en-US"/>
              </w:rPr>
            </w:rPrChange>
          </w:rPr>
          <w:tab/>
          <w:t>{</w:t>
        </w:r>
      </w:ins>
    </w:p>
    <w:p w14:paraId="5602D22B" w14:textId="77777777" w:rsidR="007A5533" w:rsidRPr="000B79B6" w:rsidRDefault="007A5533" w:rsidP="007A5533">
      <w:pPr>
        <w:rPr>
          <w:ins w:id="3377" w:author="01-134212-149" w:date="2022-06-22T20:03:00Z"/>
          <w:rFonts w:ascii="Agency FB" w:hAnsi="Agency FB"/>
          <w:szCs w:val="6"/>
          <w:lang w:val="en-US"/>
          <w:rPrChange w:id="3378" w:author="01-134212-149" w:date="2022-06-22T21:16:00Z">
            <w:rPr>
              <w:ins w:id="3379" w:author="01-134212-149" w:date="2022-06-22T20:03:00Z"/>
              <w:rFonts w:ascii="Agency FB" w:hAnsi="Agency FB"/>
              <w:sz w:val="28"/>
              <w:szCs w:val="6"/>
              <w:lang w:val="en-US"/>
            </w:rPr>
          </w:rPrChange>
        </w:rPr>
      </w:pPr>
      <w:ins w:id="3380" w:author="01-134212-149" w:date="2022-06-22T20:03:00Z">
        <w:r w:rsidRPr="000B79B6">
          <w:rPr>
            <w:rFonts w:ascii="Agency FB" w:hAnsi="Agency FB"/>
            <w:szCs w:val="6"/>
            <w:lang w:val="en-US"/>
            <w:rPrChange w:id="3381" w:author="01-134212-149" w:date="2022-06-22T21:16:00Z">
              <w:rPr>
                <w:rFonts w:ascii="Agency FB" w:hAnsi="Agency FB"/>
                <w:sz w:val="28"/>
                <w:szCs w:val="6"/>
                <w:lang w:val="en-US"/>
              </w:rPr>
            </w:rPrChange>
          </w:rPr>
          <w:tab/>
        </w:r>
        <w:r w:rsidRPr="000B79B6">
          <w:rPr>
            <w:rFonts w:ascii="Agency FB" w:hAnsi="Agency FB"/>
            <w:szCs w:val="6"/>
            <w:lang w:val="en-US"/>
            <w:rPrChange w:id="3382" w:author="01-134212-149" w:date="2022-06-22T21:16:00Z">
              <w:rPr>
                <w:rFonts w:ascii="Agency FB" w:hAnsi="Agency FB"/>
                <w:sz w:val="28"/>
                <w:szCs w:val="6"/>
                <w:lang w:val="en-US"/>
              </w:rPr>
            </w:rPrChange>
          </w:rPr>
          <w:tab/>
        </w:r>
        <w:r w:rsidRPr="000B79B6">
          <w:rPr>
            <w:rFonts w:ascii="Agency FB" w:hAnsi="Agency FB"/>
            <w:szCs w:val="6"/>
            <w:lang w:val="en-US"/>
            <w:rPrChange w:id="3383" w:author="01-134212-149" w:date="2022-06-22T21:16:00Z">
              <w:rPr>
                <w:rFonts w:ascii="Agency FB" w:hAnsi="Agency FB"/>
                <w:sz w:val="28"/>
                <w:szCs w:val="6"/>
                <w:lang w:val="en-US"/>
              </w:rPr>
            </w:rPrChange>
          </w:rPr>
          <w:tab/>
        </w:r>
        <w:r w:rsidRPr="000B79B6">
          <w:rPr>
            <w:rFonts w:ascii="Agency FB" w:hAnsi="Agency FB"/>
            <w:szCs w:val="6"/>
            <w:lang w:val="en-US"/>
            <w:rPrChange w:id="3384" w:author="01-134212-149" w:date="2022-06-22T21:16:00Z">
              <w:rPr>
                <w:rFonts w:ascii="Agency FB" w:hAnsi="Agency FB"/>
                <w:sz w:val="28"/>
                <w:szCs w:val="6"/>
                <w:lang w:val="en-US"/>
              </w:rPr>
            </w:rPrChange>
          </w:rPr>
          <w:tab/>
        </w:r>
        <w:r w:rsidRPr="000B79B6">
          <w:rPr>
            <w:rFonts w:ascii="Agency FB" w:hAnsi="Agency FB"/>
            <w:szCs w:val="6"/>
            <w:lang w:val="en-US"/>
            <w:rPrChange w:id="3385" w:author="01-134212-149" w:date="2022-06-22T21:16:00Z">
              <w:rPr>
                <w:rFonts w:ascii="Agency FB" w:hAnsi="Agency FB"/>
                <w:sz w:val="28"/>
                <w:szCs w:val="6"/>
                <w:lang w:val="en-US"/>
              </w:rPr>
            </w:rPrChange>
          </w:rPr>
          <w:tab/>
        </w:r>
        <w:r w:rsidRPr="000B79B6">
          <w:rPr>
            <w:rFonts w:ascii="Agency FB" w:hAnsi="Agency FB"/>
            <w:szCs w:val="6"/>
            <w:lang w:val="en-US"/>
            <w:rPrChange w:id="3386" w:author="01-134212-149" w:date="2022-06-22T21:16:00Z">
              <w:rPr>
                <w:rFonts w:ascii="Agency FB" w:hAnsi="Agency FB"/>
                <w:sz w:val="28"/>
                <w:szCs w:val="6"/>
                <w:lang w:val="en-US"/>
              </w:rPr>
            </w:rPrChange>
          </w:rPr>
          <w:tab/>
          <w:t>cin.ignore();</w:t>
        </w:r>
      </w:ins>
    </w:p>
    <w:p w14:paraId="4545AB7D" w14:textId="77777777" w:rsidR="007A5533" w:rsidRPr="000B79B6" w:rsidRDefault="007A5533" w:rsidP="007A5533">
      <w:pPr>
        <w:rPr>
          <w:ins w:id="3387" w:author="01-134212-149" w:date="2022-06-22T20:03:00Z"/>
          <w:rFonts w:ascii="Agency FB" w:hAnsi="Agency FB"/>
          <w:szCs w:val="6"/>
          <w:lang w:val="en-US"/>
          <w:rPrChange w:id="3388" w:author="01-134212-149" w:date="2022-06-22T21:16:00Z">
            <w:rPr>
              <w:ins w:id="3389" w:author="01-134212-149" w:date="2022-06-22T20:03:00Z"/>
              <w:rFonts w:ascii="Agency FB" w:hAnsi="Agency FB"/>
              <w:sz w:val="28"/>
              <w:szCs w:val="6"/>
              <w:lang w:val="en-US"/>
            </w:rPr>
          </w:rPrChange>
        </w:rPr>
      </w:pPr>
      <w:ins w:id="3390" w:author="01-134212-149" w:date="2022-06-22T20:03:00Z">
        <w:r w:rsidRPr="000B79B6">
          <w:rPr>
            <w:rFonts w:ascii="Agency FB" w:hAnsi="Agency FB"/>
            <w:szCs w:val="6"/>
            <w:lang w:val="en-US"/>
            <w:rPrChange w:id="3391" w:author="01-134212-149" w:date="2022-06-22T21:16:00Z">
              <w:rPr>
                <w:rFonts w:ascii="Agency FB" w:hAnsi="Agency FB"/>
                <w:sz w:val="28"/>
                <w:szCs w:val="6"/>
                <w:lang w:val="en-US"/>
              </w:rPr>
            </w:rPrChange>
          </w:rPr>
          <w:tab/>
        </w:r>
        <w:r w:rsidRPr="000B79B6">
          <w:rPr>
            <w:rFonts w:ascii="Agency FB" w:hAnsi="Agency FB"/>
            <w:szCs w:val="6"/>
            <w:lang w:val="en-US"/>
            <w:rPrChange w:id="3392" w:author="01-134212-149" w:date="2022-06-22T21:16:00Z">
              <w:rPr>
                <w:rFonts w:ascii="Agency FB" w:hAnsi="Agency FB"/>
                <w:sz w:val="28"/>
                <w:szCs w:val="6"/>
                <w:lang w:val="en-US"/>
              </w:rPr>
            </w:rPrChange>
          </w:rPr>
          <w:tab/>
        </w:r>
        <w:r w:rsidRPr="000B79B6">
          <w:rPr>
            <w:rFonts w:ascii="Agency FB" w:hAnsi="Agency FB"/>
            <w:szCs w:val="6"/>
            <w:lang w:val="en-US"/>
            <w:rPrChange w:id="3393" w:author="01-134212-149" w:date="2022-06-22T21:16:00Z">
              <w:rPr>
                <w:rFonts w:ascii="Agency FB" w:hAnsi="Agency FB"/>
                <w:sz w:val="28"/>
                <w:szCs w:val="6"/>
                <w:lang w:val="en-US"/>
              </w:rPr>
            </w:rPrChange>
          </w:rPr>
          <w:tab/>
        </w:r>
        <w:r w:rsidRPr="000B79B6">
          <w:rPr>
            <w:rFonts w:ascii="Agency FB" w:hAnsi="Agency FB"/>
            <w:szCs w:val="6"/>
            <w:lang w:val="en-US"/>
            <w:rPrChange w:id="3394" w:author="01-134212-149" w:date="2022-06-22T21:16:00Z">
              <w:rPr>
                <w:rFonts w:ascii="Agency FB" w:hAnsi="Agency FB"/>
                <w:sz w:val="28"/>
                <w:szCs w:val="6"/>
                <w:lang w:val="en-US"/>
              </w:rPr>
            </w:rPrChange>
          </w:rPr>
          <w:tab/>
        </w:r>
        <w:r w:rsidRPr="000B79B6">
          <w:rPr>
            <w:rFonts w:ascii="Agency FB" w:hAnsi="Agency FB"/>
            <w:szCs w:val="6"/>
            <w:lang w:val="en-US"/>
            <w:rPrChange w:id="3395" w:author="01-134212-149" w:date="2022-06-22T21:16:00Z">
              <w:rPr>
                <w:rFonts w:ascii="Agency FB" w:hAnsi="Agency FB"/>
                <w:sz w:val="28"/>
                <w:szCs w:val="6"/>
                <w:lang w:val="en-US"/>
              </w:rPr>
            </w:rPrChange>
          </w:rPr>
          <w:tab/>
        </w:r>
        <w:r w:rsidRPr="000B79B6">
          <w:rPr>
            <w:rFonts w:ascii="Agency FB" w:hAnsi="Agency FB"/>
            <w:szCs w:val="6"/>
            <w:lang w:val="en-US"/>
            <w:rPrChange w:id="3396" w:author="01-134212-149" w:date="2022-06-22T21:16:00Z">
              <w:rPr>
                <w:rFonts w:ascii="Agency FB" w:hAnsi="Agency FB"/>
                <w:sz w:val="28"/>
                <w:szCs w:val="6"/>
                <w:lang w:val="en-US"/>
              </w:rPr>
            </w:rPrChange>
          </w:rPr>
          <w:tab/>
          <w:t>strcpy_s(p.Status, "Regular");</w:t>
        </w:r>
      </w:ins>
    </w:p>
    <w:p w14:paraId="1CD0BB85" w14:textId="77777777" w:rsidR="007A5533" w:rsidRPr="000B79B6" w:rsidRDefault="007A5533" w:rsidP="007A5533">
      <w:pPr>
        <w:rPr>
          <w:ins w:id="3397" w:author="01-134212-149" w:date="2022-06-22T20:03:00Z"/>
          <w:rFonts w:ascii="Agency FB" w:hAnsi="Agency FB"/>
          <w:szCs w:val="6"/>
          <w:lang w:val="en-US"/>
          <w:rPrChange w:id="3398" w:author="01-134212-149" w:date="2022-06-22T21:16:00Z">
            <w:rPr>
              <w:ins w:id="3399" w:author="01-134212-149" w:date="2022-06-22T20:03:00Z"/>
              <w:rFonts w:ascii="Agency FB" w:hAnsi="Agency FB"/>
              <w:sz w:val="28"/>
              <w:szCs w:val="6"/>
              <w:lang w:val="en-US"/>
            </w:rPr>
          </w:rPrChange>
        </w:rPr>
      </w:pPr>
      <w:ins w:id="3400" w:author="01-134212-149" w:date="2022-06-22T20:03:00Z">
        <w:r w:rsidRPr="000B79B6">
          <w:rPr>
            <w:rFonts w:ascii="Agency FB" w:hAnsi="Agency FB"/>
            <w:szCs w:val="6"/>
            <w:lang w:val="en-US"/>
            <w:rPrChange w:id="3401" w:author="01-134212-149" w:date="2022-06-22T21:16:00Z">
              <w:rPr>
                <w:rFonts w:ascii="Agency FB" w:hAnsi="Agency FB"/>
                <w:sz w:val="28"/>
                <w:szCs w:val="6"/>
                <w:lang w:val="en-US"/>
              </w:rPr>
            </w:rPrChange>
          </w:rPr>
          <w:tab/>
        </w:r>
        <w:r w:rsidRPr="000B79B6">
          <w:rPr>
            <w:rFonts w:ascii="Agency FB" w:hAnsi="Agency FB"/>
            <w:szCs w:val="6"/>
            <w:lang w:val="en-US"/>
            <w:rPrChange w:id="3402" w:author="01-134212-149" w:date="2022-06-22T21:16:00Z">
              <w:rPr>
                <w:rFonts w:ascii="Agency FB" w:hAnsi="Agency FB"/>
                <w:sz w:val="28"/>
                <w:szCs w:val="6"/>
                <w:lang w:val="en-US"/>
              </w:rPr>
            </w:rPrChange>
          </w:rPr>
          <w:tab/>
        </w:r>
        <w:r w:rsidRPr="000B79B6">
          <w:rPr>
            <w:rFonts w:ascii="Agency FB" w:hAnsi="Agency FB"/>
            <w:szCs w:val="6"/>
            <w:lang w:val="en-US"/>
            <w:rPrChange w:id="3403" w:author="01-134212-149" w:date="2022-06-22T21:16:00Z">
              <w:rPr>
                <w:rFonts w:ascii="Agency FB" w:hAnsi="Agency FB"/>
                <w:sz w:val="28"/>
                <w:szCs w:val="6"/>
                <w:lang w:val="en-US"/>
              </w:rPr>
            </w:rPrChange>
          </w:rPr>
          <w:tab/>
        </w:r>
        <w:r w:rsidRPr="000B79B6">
          <w:rPr>
            <w:rFonts w:ascii="Agency FB" w:hAnsi="Agency FB"/>
            <w:szCs w:val="6"/>
            <w:lang w:val="en-US"/>
            <w:rPrChange w:id="3404" w:author="01-134212-149" w:date="2022-06-22T21:16:00Z">
              <w:rPr>
                <w:rFonts w:ascii="Agency FB" w:hAnsi="Agency FB"/>
                <w:sz w:val="28"/>
                <w:szCs w:val="6"/>
                <w:lang w:val="en-US"/>
              </w:rPr>
            </w:rPrChange>
          </w:rPr>
          <w:tab/>
        </w:r>
        <w:r w:rsidRPr="000B79B6">
          <w:rPr>
            <w:rFonts w:ascii="Agency FB" w:hAnsi="Agency FB"/>
            <w:szCs w:val="6"/>
            <w:lang w:val="en-US"/>
            <w:rPrChange w:id="3405" w:author="01-134212-149" w:date="2022-06-22T21:16:00Z">
              <w:rPr>
                <w:rFonts w:ascii="Agency FB" w:hAnsi="Agency FB"/>
                <w:sz w:val="28"/>
                <w:szCs w:val="6"/>
                <w:lang w:val="en-US"/>
              </w:rPr>
            </w:rPrChange>
          </w:rPr>
          <w:tab/>
        </w:r>
        <w:r w:rsidRPr="000B79B6">
          <w:rPr>
            <w:rFonts w:ascii="Agency FB" w:hAnsi="Agency FB"/>
            <w:szCs w:val="6"/>
            <w:lang w:val="en-US"/>
            <w:rPrChange w:id="3406" w:author="01-134212-149" w:date="2022-06-22T21:16:00Z">
              <w:rPr>
                <w:rFonts w:ascii="Agency FB" w:hAnsi="Agency FB"/>
                <w:sz w:val="28"/>
                <w:szCs w:val="6"/>
                <w:lang w:val="en-US"/>
              </w:rPr>
            </w:rPrChange>
          </w:rPr>
          <w:tab/>
          <w:t>cout &lt;&lt; "Enter Disease Name: ";</w:t>
        </w:r>
      </w:ins>
    </w:p>
    <w:p w14:paraId="0EB6A061" w14:textId="77777777" w:rsidR="007A5533" w:rsidRPr="000B79B6" w:rsidRDefault="007A5533" w:rsidP="007A5533">
      <w:pPr>
        <w:rPr>
          <w:ins w:id="3407" w:author="01-134212-149" w:date="2022-06-22T20:03:00Z"/>
          <w:rFonts w:ascii="Agency FB" w:hAnsi="Agency FB"/>
          <w:szCs w:val="6"/>
          <w:lang w:val="en-US"/>
          <w:rPrChange w:id="3408" w:author="01-134212-149" w:date="2022-06-22T21:16:00Z">
            <w:rPr>
              <w:ins w:id="3409" w:author="01-134212-149" w:date="2022-06-22T20:03:00Z"/>
              <w:rFonts w:ascii="Agency FB" w:hAnsi="Agency FB"/>
              <w:sz w:val="28"/>
              <w:szCs w:val="6"/>
              <w:lang w:val="en-US"/>
            </w:rPr>
          </w:rPrChange>
        </w:rPr>
      </w:pPr>
      <w:ins w:id="3410" w:author="01-134212-149" w:date="2022-06-22T20:03:00Z">
        <w:r w:rsidRPr="000B79B6">
          <w:rPr>
            <w:rFonts w:ascii="Agency FB" w:hAnsi="Agency FB"/>
            <w:szCs w:val="6"/>
            <w:lang w:val="en-US"/>
            <w:rPrChange w:id="3411" w:author="01-134212-149" w:date="2022-06-22T21:16:00Z">
              <w:rPr>
                <w:rFonts w:ascii="Agency FB" w:hAnsi="Agency FB"/>
                <w:sz w:val="28"/>
                <w:szCs w:val="6"/>
                <w:lang w:val="en-US"/>
              </w:rPr>
            </w:rPrChange>
          </w:rPr>
          <w:tab/>
        </w:r>
        <w:r w:rsidRPr="000B79B6">
          <w:rPr>
            <w:rFonts w:ascii="Agency FB" w:hAnsi="Agency FB"/>
            <w:szCs w:val="6"/>
            <w:lang w:val="en-US"/>
            <w:rPrChange w:id="3412" w:author="01-134212-149" w:date="2022-06-22T21:16:00Z">
              <w:rPr>
                <w:rFonts w:ascii="Agency FB" w:hAnsi="Agency FB"/>
                <w:sz w:val="28"/>
                <w:szCs w:val="6"/>
                <w:lang w:val="en-US"/>
              </w:rPr>
            </w:rPrChange>
          </w:rPr>
          <w:tab/>
        </w:r>
        <w:r w:rsidRPr="000B79B6">
          <w:rPr>
            <w:rFonts w:ascii="Agency FB" w:hAnsi="Agency FB"/>
            <w:szCs w:val="6"/>
            <w:lang w:val="en-US"/>
            <w:rPrChange w:id="3413" w:author="01-134212-149" w:date="2022-06-22T21:16:00Z">
              <w:rPr>
                <w:rFonts w:ascii="Agency FB" w:hAnsi="Agency FB"/>
                <w:sz w:val="28"/>
                <w:szCs w:val="6"/>
                <w:lang w:val="en-US"/>
              </w:rPr>
            </w:rPrChange>
          </w:rPr>
          <w:tab/>
        </w:r>
        <w:r w:rsidRPr="000B79B6">
          <w:rPr>
            <w:rFonts w:ascii="Agency FB" w:hAnsi="Agency FB"/>
            <w:szCs w:val="6"/>
            <w:lang w:val="en-US"/>
            <w:rPrChange w:id="3414" w:author="01-134212-149" w:date="2022-06-22T21:16:00Z">
              <w:rPr>
                <w:rFonts w:ascii="Agency FB" w:hAnsi="Agency FB"/>
                <w:sz w:val="28"/>
                <w:szCs w:val="6"/>
                <w:lang w:val="en-US"/>
              </w:rPr>
            </w:rPrChange>
          </w:rPr>
          <w:tab/>
        </w:r>
        <w:r w:rsidRPr="000B79B6">
          <w:rPr>
            <w:rFonts w:ascii="Agency FB" w:hAnsi="Agency FB"/>
            <w:szCs w:val="6"/>
            <w:lang w:val="en-US"/>
            <w:rPrChange w:id="3415" w:author="01-134212-149" w:date="2022-06-22T21:16:00Z">
              <w:rPr>
                <w:rFonts w:ascii="Agency FB" w:hAnsi="Agency FB"/>
                <w:sz w:val="28"/>
                <w:szCs w:val="6"/>
                <w:lang w:val="en-US"/>
              </w:rPr>
            </w:rPrChange>
          </w:rPr>
          <w:tab/>
        </w:r>
        <w:r w:rsidRPr="000B79B6">
          <w:rPr>
            <w:rFonts w:ascii="Agency FB" w:hAnsi="Agency FB"/>
            <w:szCs w:val="6"/>
            <w:lang w:val="en-US"/>
            <w:rPrChange w:id="3416" w:author="01-134212-149" w:date="2022-06-22T21:16:00Z">
              <w:rPr>
                <w:rFonts w:ascii="Agency FB" w:hAnsi="Agency FB"/>
                <w:sz w:val="28"/>
                <w:szCs w:val="6"/>
                <w:lang w:val="en-US"/>
              </w:rPr>
            </w:rPrChange>
          </w:rPr>
          <w:tab/>
          <w:t>cin.getline(RP.DiseaseName, 30);</w:t>
        </w:r>
      </w:ins>
    </w:p>
    <w:p w14:paraId="0F337285" w14:textId="77777777" w:rsidR="007A5533" w:rsidRPr="000B79B6" w:rsidRDefault="007A5533" w:rsidP="007A5533">
      <w:pPr>
        <w:rPr>
          <w:ins w:id="3417" w:author="01-134212-149" w:date="2022-06-22T20:03:00Z"/>
          <w:rFonts w:ascii="Agency FB" w:hAnsi="Agency FB"/>
          <w:szCs w:val="6"/>
          <w:lang w:val="en-US"/>
          <w:rPrChange w:id="3418" w:author="01-134212-149" w:date="2022-06-22T21:16:00Z">
            <w:rPr>
              <w:ins w:id="3419" w:author="01-134212-149" w:date="2022-06-22T20:03:00Z"/>
              <w:rFonts w:ascii="Agency FB" w:hAnsi="Agency FB"/>
              <w:sz w:val="28"/>
              <w:szCs w:val="6"/>
              <w:lang w:val="en-US"/>
            </w:rPr>
          </w:rPrChange>
        </w:rPr>
      </w:pPr>
      <w:ins w:id="3420" w:author="01-134212-149" w:date="2022-06-22T20:03:00Z">
        <w:r w:rsidRPr="000B79B6">
          <w:rPr>
            <w:rFonts w:ascii="Agency FB" w:hAnsi="Agency FB"/>
            <w:szCs w:val="6"/>
            <w:lang w:val="en-US"/>
            <w:rPrChange w:id="3421" w:author="01-134212-149" w:date="2022-06-22T21:16:00Z">
              <w:rPr>
                <w:rFonts w:ascii="Agency FB" w:hAnsi="Agency FB"/>
                <w:sz w:val="28"/>
                <w:szCs w:val="6"/>
                <w:lang w:val="en-US"/>
              </w:rPr>
            </w:rPrChange>
          </w:rPr>
          <w:tab/>
        </w:r>
        <w:r w:rsidRPr="000B79B6">
          <w:rPr>
            <w:rFonts w:ascii="Agency FB" w:hAnsi="Agency FB"/>
            <w:szCs w:val="6"/>
            <w:lang w:val="en-US"/>
            <w:rPrChange w:id="3422" w:author="01-134212-149" w:date="2022-06-22T21:16:00Z">
              <w:rPr>
                <w:rFonts w:ascii="Agency FB" w:hAnsi="Agency FB"/>
                <w:sz w:val="28"/>
                <w:szCs w:val="6"/>
                <w:lang w:val="en-US"/>
              </w:rPr>
            </w:rPrChange>
          </w:rPr>
          <w:tab/>
        </w:r>
        <w:r w:rsidRPr="000B79B6">
          <w:rPr>
            <w:rFonts w:ascii="Agency FB" w:hAnsi="Agency FB"/>
            <w:szCs w:val="6"/>
            <w:lang w:val="en-US"/>
            <w:rPrChange w:id="3423" w:author="01-134212-149" w:date="2022-06-22T21:16:00Z">
              <w:rPr>
                <w:rFonts w:ascii="Agency FB" w:hAnsi="Agency FB"/>
                <w:sz w:val="28"/>
                <w:szCs w:val="6"/>
                <w:lang w:val="en-US"/>
              </w:rPr>
            </w:rPrChange>
          </w:rPr>
          <w:tab/>
        </w:r>
        <w:r w:rsidRPr="000B79B6">
          <w:rPr>
            <w:rFonts w:ascii="Agency FB" w:hAnsi="Agency FB"/>
            <w:szCs w:val="6"/>
            <w:lang w:val="en-US"/>
            <w:rPrChange w:id="3424" w:author="01-134212-149" w:date="2022-06-22T21:16:00Z">
              <w:rPr>
                <w:rFonts w:ascii="Agency FB" w:hAnsi="Agency FB"/>
                <w:sz w:val="28"/>
                <w:szCs w:val="6"/>
                <w:lang w:val="en-US"/>
              </w:rPr>
            </w:rPrChange>
          </w:rPr>
          <w:tab/>
        </w:r>
        <w:r w:rsidRPr="000B79B6">
          <w:rPr>
            <w:rFonts w:ascii="Agency FB" w:hAnsi="Agency FB"/>
            <w:szCs w:val="6"/>
            <w:lang w:val="en-US"/>
            <w:rPrChange w:id="3425" w:author="01-134212-149" w:date="2022-06-22T21:16:00Z">
              <w:rPr>
                <w:rFonts w:ascii="Agency FB" w:hAnsi="Agency FB"/>
                <w:sz w:val="28"/>
                <w:szCs w:val="6"/>
                <w:lang w:val="en-US"/>
              </w:rPr>
            </w:rPrChange>
          </w:rPr>
          <w:tab/>
        </w:r>
        <w:r w:rsidRPr="000B79B6">
          <w:rPr>
            <w:rFonts w:ascii="Agency FB" w:hAnsi="Agency FB"/>
            <w:szCs w:val="6"/>
            <w:lang w:val="en-US"/>
            <w:rPrChange w:id="3426" w:author="01-134212-149" w:date="2022-06-22T21:16:00Z">
              <w:rPr>
                <w:rFonts w:ascii="Agency FB" w:hAnsi="Agency FB"/>
                <w:sz w:val="28"/>
                <w:szCs w:val="6"/>
                <w:lang w:val="en-US"/>
              </w:rPr>
            </w:rPrChange>
          </w:rPr>
          <w:tab/>
          <w:t>cout &lt;&lt; "Enter Symptoms(Faver,Cough, Tiredness): ";</w:t>
        </w:r>
      </w:ins>
    </w:p>
    <w:p w14:paraId="43BD2485" w14:textId="77777777" w:rsidR="007A5533" w:rsidRPr="000B79B6" w:rsidRDefault="007A5533" w:rsidP="007A5533">
      <w:pPr>
        <w:rPr>
          <w:ins w:id="3427" w:author="01-134212-149" w:date="2022-06-22T20:03:00Z"/>
          <w:rFonts w:ascii="Agency FB" w:hAnsi="Agency FB"/>
          <w:szCs w:val="6"/>
          <w:lang w:val="en-US"/>
          <w:rPrChange w:id="3428" w:author="01-134212-149" w:date="2022-06-22T21:16:00Z">
            <w:rPr>
              <w:ins w:id="3429" w:author="01-134212-149" w:date="2022-06-22T20:03:00Z"/>
              <w:rFonts w:ascii="Agency FB" w:hAnsi="Agency FB"/>
              <w:sz w:val="28"/>
              <w:szCs w:val="6"/>
              <w:lang w:val="en-US"/>
            </w:rPr>
          </w:rPrChange>
        </w:rPr>
      </w:pPr>
      <w:ins w:id="3430" w:author="01-134212-149" w:date="2022-06-22T20:03:00Z">
        <w:r w:rsidRPr="000B79B6">
          <w:rPr>
            <w:rFonts w:ascii="Agency FB" w:hAnsi="Agency FB"/>
            <w:szCs w:val="6"/>
            <w:lang w:val="en-US"/>
            <w:rPrChange w:id="3431" w:author="01-134212-149" w:date="2022-06-22T21:16:00Z">
              <w:rPr>
                <w:rFonts w:ascii="Agency FB" w:hAnsi="Agency FB"/>
                <w:sz w:val="28"/>
                <w:szCs w:val="6"/>
                <w:lang w:val="en-US"/>
              </w:rPr>
            </w:rPrChange>
          </w:rPr>
          <w:tab/>
        </w:r>
        <w:r w:rsidRPr="000B79B6">
          <w:rPr>
            <w:rFonts w:ascii="Agency FB" w:hAnsi="Agency FB"/>
            <w:szCs w:val="6"/>
            <w:lang w:val="en-US"/>
            <w:rPrChange w:id="3432" w:author="01-134212-149" w:date="2022-06-22T21:16:00Z">
              <w:rPr>
                <w:rFonts w:ascii="Agency FB" w:hAnsi="Agency FB"/>
                <w:sz w:val="28"/>
                <w:szCs w:val="6"/>
                <w:lang w:val="en-US"/>
              </w:rPr>
            </w:rPrChange>
          </w:rPr>
          <w:tab/>
        </w:r>
        <w:r w:rsidRPr="000B79B6">
          <w:rPr>
            <w:rFonts w:ascii="Agency FB" w:hAnsi="Agency FB"/>
            <w:szCs w:val="6"/>
            <w:lang w:val="en-US"/>
            <w:rPrChange w:id="3433" w:author="01-134212-149" w:date="2022-06-22T21:16:00Z">
              <w:rPr>
                <w:rFonts w:ascii="Agency FB" w:hAnsi="Agency FB"/>
                <w:sz w:val="28"/>
                <w:szCs w:val="6"/>
                <w:lang w:val="en-US"/>
              </w:rPr>
            </w:rPrChange>
          </w:rPr>
          <w:tab/>
        </w:r>
        <w:r w:rsidRPr="000B79B6">
          <w:rPr>
            <w:rFonts w:ascii="Agency FB" w:hAnsi="Agency FB"/>
            <w:szCs w:val="6"/>
            <w:lang w:val="en-US"/>
            <w:rPrChange w:id="3434" w:author="01-134212-149" w:date="2022-06-22T21:16:00Z">
              <w:rPr>
                <w:rFonts w:ascii="Agency FB" w:hAnsi="Agency FB"/>
                <w:sz w:val="28"/>
                <w:szCs w:val="6"/>
                <w:lang w:val="en-US"/>
              </w:rPr>
            </w:rPrChange>
          </w:rPr>
          <w:tab/>
        </w:r>
        <w:r w:rsidRPr="000B79B6">
          <w:rPr>
            <w:rFonts w:ascii="Agency FB" w:hAnsi="Agency FB"/>
            <w:szCs w:val="6"/>
            <w:lang w:val="en-US"/>
            <w:rPrChange w:id="3435" w:author="01-134212-149" w:date="2022-06-22T21:16:00Z">
              <w:rPr>
                <w:rFonts w:ascii="Agency FB" w:hAnsi="Agency FB"/>
                <w:sz w:val="28"/>
                <w:szCs w:val="6"/>
                <w:lang w:val="en-US"/>
              </w:rPr>
            </w:rPrChange>
          </w:rPr>
          <w:tab/>
        </w:r>
        <w:r w:rsidRPr="000B79B6">
          <w:rPr>
            <w:rFonts w:ascii="Agency FB" w:hAnsi="Agency FB"/>
            <w:szCs w:val="6"/>
            <w:lang w:val="en-US"/>
            <w:rPrChange w:id="3436" w:author="01-134212-149" w:date="2022-06-22T21:16:00Z">
              <w:rPr>
                <w:rFonts w:ascii="Agency FB" w:hAnsi="Agency FB"/>
                <w:sz w:val="28"/>
                <w:szCs w:val="6"/>
                <w:lang w:val="en-US"/>
              </w:rPr>
            </w:rPrChange>
          </w:rPr>
          <w:tab/>
          <w:t>cin.getline(RP.Symptoms, 30);</w:t>
        </w:r>
      </w:ins>
    </w:p>
    <w:p w14:paraId="4A2ED1BD" w14:textId="77777777" w:rsidR="007A5533" w:rsidRPr="000B79B6" w:rsidRDefault="007A5533" w:rsidP="007A5533">
      <w:pPr>
        <w:rPr>
          <w:ins w:id="3437" w:author="01-134212-149" w:date="2022-06-22T20:03:00Z"/>
          <w:rFonts w:ascii="Agency FB" w:hAnsi="Agency FB"/>
          <w:szCs w:val="6"/>
          <w:lang w:val="en-US"/>
          <w:rPrChange w:id="3438" w:author="01-134212-149" w:date="2022-06-22T21:16:00Z">
            <w:rPr>
              <w:ins w:id="3439" w:author="01-134212-149" w:date="2022-06-22T20:03:00Z"/>
              <w:rFonts w:ascii="Agency FB" w:hAnsi="Agency FB"/>
              <w:sz w:val="28"/>
              <w:szCs w:val="6"/>
              <w:lang w:val="en-US"/>
            </w:rPr>
          </w:rPrChange>
        </w:rPr>
      </w:pPr>
      <w:ins w:id="3440" w:author="01-134212-149" w:date="2022-06-22T20:03:00Z">
        <w:r w:rsidRPr="000B79B6">
          <w:rPr>
            <w:rFonts w:ascii="Agency FB" w:hAnsi="Agency FB"/>
            <w:szCs w:val="6"/>
            <w:lang w:val="en-US"/>
            <w:rPrChange w:id="3441" w:author="01-134212-149" w:date="2022-06-22T21:16:00Z">
              <w:rPr>
                <w:rFonts w:ascii="Agency FB" w:hAnsi="Agency FB"/>
                <w:sz w:val="28"/>
                <w:szCs w:val="6"/>
                <w:lang w:val="en-US"/>
              </w:rPr>
            </w:rPrChange>
          </w:rPr>
          <w:tab/>
        </w:r>
        <w:r w:rsidRPr="000B79B6">
          <w:rPr>
            <w:rFonts w:ascii="Agency FB" w:hAnsi="Agency FB"/>
            <w:szCs w:val="6"/>
            <w:lang w:val="en-US"/>
            <w:rPrChange w:id="3442" w:author="01-134212-149" w:date="2022-06-22T21:16:00Z">
              <w:rPr>
                <w:rFonts w:ascii="Agency FB" w:hAnsi="Agency FB"/>
                <w:sz w:val="28"/>
                <w:szCs w:val="6"/>
                <w:lang w:val="en-US"/>
              </w:rPr>
            </w:rPrChange>
          </w:rPr>
          <w:tab/>
        </w:r>
        <w:r w:rsidRPr="000B79B6">
          <w:rPr>
            <w:rFonts w:ascii="Agency FB" w:hAnsi="Agency FB"/>
            <w:szCs w:val="6"/>
            <w:lang w:val="en-US"/>
            <w:rPrChange w:id="3443" w:author="01-134212-149" w:date="2022-06-22T21:16:00Z">
              <w:rPr>
                <w:rFonts w:ascii="Agency FB" w:hAnsi="Agency FB"/>
                <w:sz w:val="28"/>
                <w:szCs w:val="6"/>
                <w:lang w:val="en-US"/>
              </w:rPr>
            </w:rPrChange>
          </w:rPr>
          <w:tab/>
        </w:r>
        <w:r w:rsidRPr="000B79B6">
          <w:rPr>
            <w:rFonts w:ascii="Agency FB" w:hAnsi="Agency FB"/>
            <w:szCs w:val="6"/>
            <w:lang w:val="en-US"/>
            <w:rPrChange w:id="3444" w:author="01-134212-149" w:date="2022-06-22T21:16:00Z">
              <w:rPr>
                <w:rFonts w:ascii="Agency FB" w:hAnsi="Agency FB"/>
                <w:sz w:val="28"/>
                <w:szCs w:val="6"/>
                <w:lang w:val="en-US"/>
              </w:rPr>
            </w:rPrChange>
          </w:rPr>
          <w:tab/>
        </w:r>
        <w:r w:rsidRPr="000B79B6">
          <w:rPr>
            <w:rFonts w:ascii="Agency FB" w:hAnsi="Agency FB"/>
            <w:szCs w:val="6"/>
            <w:lang w:val="en-US"/>
            <w:rPrChange w:id="3445" w:author="01-134212-149" w:date="2022-06-22T21:16:00Z">
              <w:rPr>
                <w:rFonts w:ascii="Agency FB" w:hAnsi="Agency FB"/>
                <w:sz w:val="28"/>
                <w:szCs w:val="6"/>
                <w:lang w:val="en-US"/>
              </w:rPr>
            </w:rPrChange>
          </w:rPr>
          <w:tab/>
        </w:r>
        <w:r w:rsidRPr="000B79B6">
          <w:rPr>
            <w:rFonts w:ascii="Agency FB" w:hAnsi="Agency FB"/>
            <w:szCs w:val="6"/>
            <w:lang w:val="en-US"/>
            <w:rPrChange w:id="3446" w:author="01-134212-149" w:date="2022-06-22T21:16:00Z">
              <w:rPr>
                <w:rFonts w:ascii="Agency FB" w:hAnsi="Agency FB"/>
                <w:sz w:val="28"/>
                <w:szCs w:val="6"/>
                <w:lang w:val="en-US"/>
              </w:rPr>
            </w:rPrChange>
          </w:rPr>
          <w:tab/>
          <w:t>temp &lt;&lt; p.PatientName &lt;&lt; " " &lt;&lt; p.Age &lt;&lt; " " &lt;&lt; p.Address &lt;&lt; " " &lt;&lt; p.Status &lt;&lt; " " &lt;&lt; RP.Symptoms &lt;&lt; " " &lt;&lt; RP.DiseaseName &lt;&lt; " " &lt;&lt; CP.CityName &lt;&lt; endl;</w:t>
        </w:r>
      </w:ins>
    </w:p>
    <w:p w14:paraId="01312E2F" w14:textId="77777777" w:rsidR="007A5533" w:rsidRPr="000B79B6" w:rsidRDefault="007A5533" w:rsidP="007A5533">
      <w:pPr>
        <w:rPr>
          <w:ins w:id="3447" w:author="01-134212-149" w:date="2022-06-22T20:03:00Z"/>
          <w:rFonts w:ascii="Agency FB" w:hAnsi="Agency FB"/>
          <w:szCs w:val="6"/>
          <w:lang w:val="en-US"/>
          <w:rPrChange w:id="3448" w:author="01-134212-149" w:date="2022-06-22T21:16:00Z">
            <w:rPr>
              <w:ins w:id="3449" w:author="01-134212-149" w:date="2022-06-22T20:03:00Z"/>
              <w:rFonts w:ascii="Agency FB" w:hAnsi="Agency FB"/>
              <w:sz w:val="28"/>
              <w:szCs w:val="6"/>
              <w:lang w:val="en-US"/>
            </w:rPr>
          </w:rPrChange>
        </w:rPr>
      </w:pPr>
      <w:ins w:id="3450" w:author="01-134212-149" w:date="2022-06-22T20:03:00Z">
        <w:r w:rsidRPr="000B79B6">
          <w:rPr>
            <w:rFonts w:ascii="Agency FB" w:hAnsi="Agency FB"/>
            <w:szCs w:val="6"/>
            <w:lang w:val="en-US"/>
            <w:rPrChange w:id="3451" w:author="01-134212-149" w:date="2022-06-22T21:16:00Z">
              <w:rPr>
                <w:rFonts w:ascii="Agency FB" w:hAnsi="Agency FB"/>
                <w:sz w:val="28"/>
                <w:szCs w:val="6"/>
                <w:lang w:val="en-US"/>
              </w:rPr>
            </w:rPrChange>
          </w:rPr>
          <w:tab/>
        </w:r>
        <w:r w:rsidRPr="000B79B6">
          <w:rPr>
            <w:rFonts w:ascii="Agency FB" w:hAnsi="Agency FB"/>
            <w:szCs w:val="6"/>
            <w:lang w:val="en-US"/>
            <w:rPrChange w:id="3452" w:author="01-134212-149" w:date="2022-06-22T21:16:00Z">
              <w:rPr>
                <w:rFonts w:ascii="Agency FB" w:hAnsi="Agency FB"/>
                <w:sz w:val="28"/>
                <w:szCs w:val="6"/>
                <w:lang w:val="en-US"/>
              </w:rPr>
            </w:rPrChange>
          </w:rPr>
          <w:tab/>
        </w:r>
        <w:r w:rsidRPr="000B79B6">
          <w:rPr>
            <w:rFonts w:ascii="Agency FB" w:hAnsi="Agency FB"/>
            <w:szCs w:val="6"/>
            <w:lang w:val="en-US"/>
            <w:rPrChange w:id="3453" w:author="01-134212-149" w:date="2022-06-22T21:16:00Z">
              <w:rPr>
                <w:rFonts w:ascii="Agency FB" w:hAnsi="Agency FB"/>
                <w:sz w:val="28"/>
                <w:szCs w:val="6"/>
                <w:lang w:val="en-US"/>
              </w:rPr>
            </w:rPrChange>
          </w:rPr>
          <w:tab/>
        </w:r>
        <w:r w:rsidRPr="000B79B6">
          <w:rPr>
            <w:rFonts w:ascii="Agency FB" w:hAnsi="Agency FB"/>
            <w:szCs w:val="6"/>
            <w:lang w:val="en-US"/>
            <w:rPrChange w:id="3454" w:author="01-134212-149" w:date="2022-06-22T21:16:00Z">
              <w:rPr>
                <w:rFonts w:ascii="Agency FB" w:hAnsi="Agency FB"/>
                <w:sz w:val="28"/>
                <w:szCs w:val="6"/>
                <w:lang w:val="en-US"/>
              </w:rPr>
            </w:rPrChange>
          </w:rPr>
          <w:tab/>
        </w:r>
        <w:r w:rsidRPr="000B79B6">
          <w:rPr>
            <w:rFonts w:ascii="Agency FB" w:hAnsi="Agency FB"/>
            <w:szCs w:val="6"/>
            <w:lang w:val="en-US"/>
            <w:rPrChange w:id="3455" w:author="01-134212-149" w:date="2022-06-22T21:16:00Z">
              <w:rPr>
                <w:rFonts w:ascii="Agency FB" w:hAnsi="Agency FB"/>
                <w:sz w:val="28"/>
                <w:szCs w:val="6"/>
                <w:lang w:val="en-US"/>
              </w:rPr>
            </w:rPrChange>
          </w:rPr>
          <w:tab/>
          <w:t>}</w:t>
        </w:r>
      </w:ins>
    </w:p>
    <w:p w14:paraId="56C5717A" w14:textId="77777777" w:rsidR="007A5533" w:rsidRPr="000B79B6" w:rsidRDefault="007A5533" w:rsidP="007A5533">
      <w:pPr>
        <w:rPr>
          <w:ins w:id="3456" w:author="01-134212-149" w:date="2022-06-22T20:03:00Z"/>
          <w:rFonts w:ascii="Agency FB" w:hAnsi="Agency FB"/>
          <w:szCs w:val="6"/>
          <w:lang w:val="en-US"/>
          <w:rPrChange w:id="3457" w:author="01-134212-149" w:date="2022-06-22T21:16:00Z">
            <w:rPr>
              <w:ins w:id="3458" w:author="01-134212-149" w:date="2022-06-22T20:03:00Z"/>
              <w:rFonts w:ascii="Agency FB" w:hAnsi="Agency FB"/>
              <w:sz w:val="28"/>
              <w:szCs w:val="6"/>
              <w:lang w:val="en-US"/>
            </w:rPr>
          </w:rPrChange>
        </w:rPr>
      </w:pPr>
      <w:ins w:id="3459" w:author="01-134212-149" w:date="2022-06-22T20:03:00Z">
        <w:r w:rsidRPr="000B79B6">
          <w:rPr>
            <w:rFonts w:ascii="Agency FB" w:hAnsi="Agency FB"/>
            <w:szCs w:val="6"/>
            <w:lang w:val="en-US"/>
            <w:rPrChange w:id="3460" w:author="01-134212-149" w:date="2022-06-22T21:16:00Z">
              <w:rPr>
                <w:rFonts w:ascii="Agency FB" w:hAnsi="Agency FB"/>
                <w:sz w:val="28"/>
                <w:szCs w:val="6"/>
                <w:lang w:val="en-US"/>
              </w:rPr>
            </w:rPrChange>
          </w:rPr>
          <w:tab/>
        </w:r>
        <w:r w:rsidRPr="000B79B6">
          <w:rPr>
            <w:rFonts w:ascii="Agency FB" w:hAnsi="Agency FB"/>
            <w:szCs w:val="6"/>
            <w:lang w:val="en-US"/>
            <w:rPrChange w:id="3461" w:author="01-134212-149" w:date="2022-06-22T21:16:00Z">
              <w:rPr>
                <w:rFonts w:ascii="Agency FB" w:hAnsi="Agency FB"/>
                <w:sz w:val="28"/>
                <w:szCs w:val="6"/>
                <w:lang w:val="en-US"/>
              </w:rPr>
            </w:rPrChange>
          </w:rPr>
          <w:tab/>
        </w:r>
        <w:r w:rsidRPr="000B79B6">
          <w:rPr>
            <w:rFonts w:ascii="Agency FB" w:hAnsi="Agency FB"/>
            <w:szCs w:val="6"/>
            <w:lang w:val="en-US"/>
            <w:rPrChange w:id="3462" w:author="01-134212-149" w:date="2022-06-22T21:16:00Z">
              <w:rPr>
                <w:rFonts w:ascii="Agency FB" w:hAnsi="Agency FB"/>
                <w:sz w:val="28"/>
                <w:szCs w:val="6"/>
                <w:lang w:val="en-US"/>
              </w:rPr>
            </w:rPrChange>
          </w:rPr>
          <w:tab/>
        </w:r>
        <w:r w:rsidRPr="000B79B6">
          <w:rPr>
            <w:rFonts w:ascii="Agency FB" w:hAnsi="Agency FB"/>
            <w:szCs w:val="6"/>
            <w:lang w:val="en-US"/>
            <w:rPrChange w:id="3463" w:author="01-134212-149" w:date="2022-06-22T21:16:00Z">
              <w:rPr>
                <w:rFonts w:ascii="Agency FB" w:hAnsi="Agency FB"/>
                <w:sz w:val="28"/>
                <w:szCs w:val="6"/>
                <w:lang w:val="en-US"/>
              </w:rPr>
            </w:rPrChange>
          </w:rPr>
          <w:tab/>
        </w:r>
        <w:r w:rsidRPr="000B79B6">
          <w:rPr>
            <w:rFonts w:ascii="Agency FB" w:hAnsi="Agency FB"/>
            <w:szCs w:val="6"/>
            <w:lang w:val="en-US"/>
            <w:rPrChange w:id="3464" w:author="01-134212-149" w:date="2022-06-22T21:16:00Z">
              <w:rPr>
                <w:rFonts w:ascii="Agency FB" w:hAnsi="Agency FB"/>
                <w:sz w:val="28"/>
                <w:szCs w:val="6"/>
                <w:lang w:val="en-US"/>
              </w:rPr>
            </w:rPrChange>
          </w:rPr>
          <w:tab/>
          <w:t>else if (op == 2)</w:t>
        </w:r>
      </w:ins>
    </w:p>
    <w:p w14:paraId="6F9F3C32" w14:textId="77777777" w:rsidR="007A5533" w:rsidRPr="000B79B6" w:rsidRDefault="007A5533" w:rsidP="007A5533">
      <w:pPr>
        <w:rPr>
          <w:ins w:id="3465" w:author="01-134212-149" w:date="2022-06-22T20:03:00Z"/>
          <w:rFonts w:ascii="Agency FB" w:hAnsi="Agency FB"/>
          <w:szCs w:val="6"/>
          <w:lang w:val="en-US"/>
          <w:rPrChange w:id="3466" w:author="01-134212-149" w:date="2022-06-22T21:16:00Z">
            <w:rPr>
              <w:ins w:id="3467" w:author="01-134212-149" w:date="2022-06-22T20:03:00Z"/>
              <w:rFonts w:ascii="Agency FB" w:hAnsi="Agency FB"/>
              <w:sz w:val="28"/>
              <w:szCs w:val="6"/>
              <w:lang w:val="en-US"/>
            </w:rPr>
          </w:rPrChange>
        </w:rPr>
      </w:pPr>
      <w:ins w:id="3468" w:author="01-134212-149" w:date="2022-06-22T20:03:00Z">
        <w:r w:rsidRPr="000B79B6">
          <w:rPr>
            <w:rFonts w:ascii="Agency FB" w:hAnsi="Agency FB"/>
            <w:szCs w:val="6"/>
            <w:lang w:val="en-US"/>
            <w:rPrChange w:id="3469" w:author="01-134212-149" w:date="2022-06-22T21:16:00Z">
              <w:rPr>
                <w:rFonts w:ascii="Agency FB" w:hAnsi="Agency FB"/>
                <w:sz w:val="28"/>
                <w:szCs w:val="6"/>
                <w:lang w:val="en-US"/>
              </w:rPr>
            </w:rPrChange>
          </w:rPr>
          <w:tab/>
        </w:r>
        <w:r w:rsidRPr="000B79B6">
          <w:rPr>
            <w:rFonts w:ascii="Agency FB" w:hAnsi="Agency FB"/>
            <w:szCs w:val="6"/>
            <w:lang w:val="en-US"/>
            <w:rPrChange w:id="3470" w:author="01-134212-149" w:date="2022-06-22T21:16:00Z">
              <w:rPr>
                <w:rFonts w:ascii="Agency FB" w:hAnsi="Agency FB"/>
                <w:sz w:val="28"/>
                <w:szCs w:val="6"/>
                <w:lang w:val="en-US"/>
              </w:rPr>
            </w:rPrChange>
          </w:rPr>
          <w:tab/>
        </w:r>
        <w:r w:rsidRPr="000B79B6">
          <w:rPr>
            <w:rFonts w:ascii="Agency FB" w:hAnsi="Agency FB"/>
            <w:szCs w:val="6"/>
            <w:lang w:val="en-US"/>
            <w:rPrChange w:id="3471" w:author="01-134212-149" w:date="2022-06-22T21:16:00Z">
              <w:rPr>
                <w:rFonts w:ascii="Agency FB" w:hAnsi="Agency FB"/>
                <w:sz w:val="28"/>
                <w:szCs w:val="6"/>
                <w:lang w:val="en-US"/>
              </w:rPr>
            </w:rPrChange>
          </w:rPr>
          <w:tab/>
        </w:r>
        <w:r w:rsidRPr="000B79B6">
          <w:rPr>
            <w:rFonts w:ascii="Agency FB" w:hAnsi="Agency FB"/>
            <w:szCs w:val="6"/>
            <w:lang w:val="en-US"/>
            <w:rPrChange w:id="3472" w:author="01-134212-149" w:date="2022-06-22T21:16:00Z">
              <w:rPr>
                <w:rFonts w:ascii="Agency FB" w:hAnsi="Agency FB"/>
                <w:sz w:val="28"/>
                <w:szCs w:val="6"/>
                <w:lang w:val="en-US"/>
              </w:rPr>
            </w:rPrChange>
          </w:rPr>
          <w:tab/>
        </w:r>
        <w:r w:rsidRPr="000B79B6">
          <w:rPr>
            <w:rFonts w:ascii="Agency FB" w:hAnsi="Agency FB"/>
            <w:szCs w:val="6"/>
            <w:lang w:val="en-US"/>
            <w:rPrChange w:id="3473" w:author="01-134212-149" w:date="2022-06-22T21:16:00Z">
              <w:rPr>
                <w:rFonts w:ascii="Agency FB" w:hAnsi="Agency FB"/>
                <w:sz w:val="28"/>
                <w:szCs w:val="6"/>
                <w:lang w:val="en-US"/>
              </w:rPr>
            </w:rPrChange>
          </w:rPr>
          <w:tab/>
          <w:t>{</w:t>
        </w:r>
      </w:ins>
    </w:p>
    <w:p w14:paraId="4AD53E87" w14:textId="77777777" w:rsidR="007A5533" w:rsidRPr="000B79B6" w:rsidRDefault="007A5533" w:rsidP="007A5533">
      <w:pPr>
        <w:rPr>
          <w:ins w:id="3474" w:author="01-134212-149" w:date="2022-06-22T20:03:00Z"/>
          <w:rFonts w:ascii="Agency FB" w:hAnsi="Agency FB"/>
          <w:szCs w:val="6"/>
          <w:lang w:val="en-US"/>
          <w:rPrChange w:id="3475" w:author="01-134212-149" w:date="2022-06-22T21:16:00Z">
            <w:rPr>
              <w:ins w:id="3476" w:author="01-134212-149" w:date="2022-06-22T20:03:00Z"/>
              <w:rFonts w:ascii="Agency FB" w:hAnsi="Agency FB"/>
              <w:sz w:val="28"/>
              <w:szCs w:val="6"/>
              <w:lang w:val="en-US"/>
            </w:rPr>
          </w:rPrChange>
        </w:rPr>
      </w:pPr>
      <w:ins w:id="3477" w:author="01-134212-149" w:date="2022-06-22T20:03:00Z">
        <w:r w:rsidRPr="000B79B6">
          <w:rPr>
            <w:rFonts w:ascii="Agency FB" w:hAnsi="Agency FB"/>
            <w:szCs w:val="6"/>
            <w:lang w:val="en-US"/>
            <w:rPrChange w:id="3478" w:author="01-134212-149" w:date="2022-06-22T21:16:00Z">
              <w:rPr>
                <w:rFonts w:ascii="Agency FB" w:hAnsi="Agency FB"/>
                <w:sz w:val="28"/>
                <w:szCs w:val="6"/>
                <w:lang w:val="en-US"/>
              </w:rPr>
            </w:rPrChange>
          </w:rPr>
          <w:tab/>
        </w:r>
        <w:r w:rsidRPr="000B79B6">
          <w:rPr>
            <w:rFonts w:ascii="Agency FB" w:hAnsi="Agency FB"/>
            <w:szCs w:val="6"/>
            <w:lang w:val="en-US"/>
            <w:rPrChange w:id="3479" w:author="01-134212-149" w:date="2022-06-22T21:16:00Z">
              <w:rPr>
                <w:rFonts w:ascii="Agency FB" w:hAnsi="Agency FB"/>
                <w:sz w:val="28"/>
                <w:szCs w:val="6"/>
                <w:lang w:val="en-US"/>
              </w:rPr>
            </w:rPrChange>
          </w:rPr>
          <w:tab/>
        </w:r>
        <w:r w:rsidRPr="000B79B6">
          <w:rPr>
            <w:rFonts w:ascii="Agency FB" w:hAnsi="Agency FB"/>
            <w:szCs w:val="6"/>
            <w:lang w:val="en-US"/>
            <w:rPrChange w:id="3480" w:author="01-134212-149" w:date="2022-06-22T21:16:00Z">
              <w:rPr>
                <w:rFonts w:ascii="Agency FB" w:hAnsi="Agency FB"/>
                <w:sz w:val="28"/>
                <w:szCs w:val="6"/>
                <w:lang w:val="en-US"/>
              </w:rPr>
            </w:rPrChange>
          </w:rPr>
          <w:tab/>
        </w:r>
        <w:r w:rsidRPr="000B79B6">
          <w:rPr>
            <w:rFonts w:ascii="Agency FB" w:hAnsi="Agency FB"/>
            <w:szCs w:val="6"/>
            <w:lang w:val="en-US"/>
            <w:rPrChange w:id="3481" w:author="01-134212-149" w:date="2022-06-22T21:16:00Z">
              <w:rPr>
                <w:rFonts w:ascii="Agency FB" w:hAnsi="Agency FB"/>
                <w:sz w:val="28"/>
                <w:szCs w:val="6"/>
                <w:lang w:val="en-US"/>
              </w:rPr>
            </w:rPrChange>
          </w:rPr>
          <w:tab/>
        </w:r>
        <w:r w:rsidRPr="000B79B6">
          <w:rPr>
            <w:rFonts w:ascii="Agency FB" w:hAnsi="Agency FB"/>
            <w:szCs w:val="6"/>
            <w:lang w:val="en-US"/>
            <w:rPrChange w:id="3482" w:author="01-134212-149" w:date="2022-06-22T21:16:00Z">
              <w:rPr>
                <w:rFonts w:ascii="Agency FB" w:hAnsi="Agency FB"/>
                <w:sz w:val="28"/>
                <w:szCs w:val="6"/>
                <w:lang w:val="en-US"/>
              </w:rPr>
            </w:rPrChange>
          </w:rPr>
          <w:tab/>
        </w:r>
        <w:r w:rsidRPr="000B79B6">
          <w:rPr>
            <w:rFonts w:ascii="Agency FB" w:hAnsi="Agency FB"/>
            <w:szCs w:val="6"/>
            <w:lang w:val="en-US"/>
            <w:rPrChange w:id="3483" w:author="01-134212-149" w:date="2022-06-22T21:16:00Z">
              <w:rPr>
                <w:rFonts w:ascii="Agency FB" w:hAnsi="Agency FB"/>
                <w:sz w:val="28"/>
                <w:szCs w:val="6"/>
                <w:lang w:val="en-US"/>
              </w:rPr>
            </w:rPrChange>
          </w:rPr>
          <w:tab/>
          <w:t>cin.ignore();</w:t>
        </w:r>
      </w:ins>
    </w:p>
    <w:p w14:paraId="71CC9E53" w14:textId="77777777" w:rsidR="007A5533" w:rsidRPr="000B79B6" w:rsidRDefault="007A5533" w:rsidP="007A5533">
      <w:pPr>
        <w:rPr>
          <w:ins w:id="3484" w:author="01-134212-149" w:date="2022-06-22T20:03:00Z"/>
          <w:rFonts w:ascii="Agency FB" w:hAnsi="Agency FB"/>
          <w:szCs w:val="6"/>
          <w:lang w:val="en-US"/>
          <w:rPrChange w:id="3485" w:author="01-134212-149" w:date="2022-06-22T21:16:00Z">
            <w:rPr>
              <w:ins w:id="3486" w:author="01-134212-149" w:date="2022-06-22T20:03:00Z"/>
              <w:rFonts w:ascii="Agency FB" w:hAnsi="Agency FB"/>
              <w:sz w:val="28"/>
              <w:szCs w:val="6"/>
              <w:lang w:val="en-US"/>
            </w:rPr>
          </w:rPrChange>
        </w:rPr>
      </w:pPr>
      <w:ins w:id="3487" w:author="01-134212-149" w:date="2022-06-22T20:03:00Z">
        <w:r w:rsidRPr="000B79B6">
          <w:rPr>
            <w:rFonts w:ascii="Agency FB" w:hAnsi="Agency FB"/>
            <w:szCs w:val="6"/>
            <w:lang w:val="en-US"/>
            <w:rPrChange w:id="3488" w:author="01-134212-149" w:date="2022-06-22T21:16:00Z">
              <w:rPr>
                <w:rFonts w:ascii="Agency FB" w:hAnsi="Agency FB"/>
                <w:sz w:val="28"/>
                <w:szCs w:val="6"/>
                <w:lang w:val="en-US"/>
              </w:rPr>
            </w:rPrChange>
          </w:rPr>
          <w:tab/>
        </w:r>
        <w:r w:rsidRPr="000B79B6">
          <w:rPr>
            <w:rFonts w:ascii="Agency FB" w:hAnsi="Agency FB"/>
            <w:szCs w:val="6"/>
            <w:lang w:val="en-US"/>
            <w:rPrChange w:id="3489" w:author="01-134212-149" w:date="2022-06-22T21:16:00Z">
              <w:rPr>
                <w:rFonts w:ascii="Agency FB" w:hAnsi="Agency FB"/>
                <w:sz w:val="28"/>
                <w:szCs w:val="6"/>
                <w:lang w:val="en-US"/>
              </w:rPr>
            </w:rPrChange>
          </w:rPr>
          <w:tab/>
        </w:r>
        <w:r w:rsidRPr="000B79B6">
          <w:rPr>
            <w:rFonts w:ascii="Agency FB" w:hAnsi="Agency FB"/>
            <w:szCs w:val="6"/>
            <w:lang w:val="en-US"/>
            <w:rPrChange w:id="3490" w:author="01-134212-149" w:date="2022-06-22T21:16:00Z">
              <w:rPr>
                <w:rFonts w:ascii="Agency FB" w:hAnsi="Agency FB"/>
                <w:sz w:val="28"/>
                <w:szCs w:val="6"/>
                <w:lang w:val="en-US"/>
              </w:rPr>
            </w:rPrChange>
          </w:rPr>
          <w:tab/>
        </w:r>
        <w:r w:rsidRPr="000B79B6">
          <w:rPr>
            <w:rFonts w:ascii="Agency FB" w:hAnsi="Agency FB"/>
            <w:szCs w:val="6"/>
            <w:lang w:val="en-US"/>
            <w:rPrChange w:id="3491" w:author="01-134212-149" w:date="2022-06-22T21:16:00Z">
              <w:rPr>
                <w:rFonts w:ascii="Agency FB" w:hAnsi="Agency FB"/>
                <w:sz w:val="28"/>
                <w:szCs w:val="6"/>
                <w:lang w:val="en-US"/>
              </w:rPr>
            </w:rPrChange>
          </w:rPr>
          <w:tab/>
        </w:r>
        <w:r w:rsidRPr="000B79B6">
          <w:rPr>
            <w:rFonts w:ascii="Agency FB" w:hAnsi="Agency FB"/>
            <w:szCs w:val="6"/>
            <w:lang w:val="en-US"/>
            <w:rPrChange w:id="3492" w:author="01-134212-149" w:date="2022-06-22T21:16:00Z">
              <w:rPr>
                <w:rFonts w:ascii="Agency FB" w:hAnsi="Agency FB"/>
                <w:sz w:val="28"/>
                <w:szCs w:val="6"/>
                <w:lang w:val="en-US"/>
              </w:rPr>
            </w:rPrChange>
          </w:rPr>
          <w:tab/>
        </w:r>
        <w:r w:rsidRPr="000B79B6">
          <w:rPr>
            <w:rFonts w:ascii="Agency FB" w:hAnsi="Agency FB"/>
            <w:szCs w:val="6"/>
            <w:lang w:val="en-US"/>
            <w:rPrChange w:id="3493" w:author="01-134212-149" w:date="2022-06-22T21:16:00Z">
              <w:rPr>
                <w:rFonts w:ascii="Agency FB" w:hAnsi="Agency FB"/>
                <w:sz w:val="28"/>
                <w:szCs w:val="6"/>
                <w:lang w:val="en-US"/>
              </w:rPr>
            </w:rPrChange>
          </w:rPr>
          <w:tab/>
          <w:t>strcpy_s(p.Status, "Corona");</w:t>
        </w:r>
      </w:ins>
    </w:p>
    <w:p w14:paraId="51E2DBD3" w14:textId="77777777" w:rsidR="007A5533" w:rsidRPr="000B79B6" w:rsidRDefault="007A5533" w:rsidP="007A5533">
      <w:pPr>
        <w:rPr>
          <w:ins w:id="3494" w:author="01-134212-149" w:date="2022-06-22T20:03:00Z"/>
          <w:rFonts w:ascii="Agency FB" w:hAnsi="Agency FB"/>
          <w:szCs w:val="6"/>
          <w:lang w:val="en-US"/>
          <w:rPrChange w:id="3495" w:author="01-134212-149" w:date="2022-06-22T21:16:00Z">
            <w:rPr>
              <w:ins w:id="3496" w:author="01-134212-149" w:date="2022-06-22T20:03:00Z"/>
              <w:rFonts w:ascii="Agency FB" w:hAnsi="Agency FB"/>
              <w:sz w:val="28"/>
              <w:szCs w:val="6"/>
              <w:lang w:val="en-US"/>
            </w:rPr>
          </w:rPrChange>
        </w:rPr>
      </w:pPr>
      <w:ins w:id="3497" w:author="01-134212-149" w:date="2022-06-22T20:03:00Z">
        <w:r w:rsidRPr="000B79B6">
          <w:rPr>
            <w:rFonts w:ascii="Agency FB" w:hAnsi="Agency FB"/>
            <w:szCs w:val="6"/>
            <w:lang w:val="en-US"/>
            <w:rPrChange w:id="3498" w:author="01-134212-149" w:date="2022-06-22T21:16:00Z">
              <w:rPr>
                <w:rFonts w:ascii="Agency FB" w:hAnsi="Agency FB"/>
                <w:sz w:val="28"/>
                <w:szCs w:val="6"/>
                <w:lang w:val="en-US"/>
              </w:rPr>
            </w:rPrChange>
          </w:rPr>
          <w:tab/>
        </w:r>
        <w:r w:rsidRPr="000B79B6">
          <w:rPr>
            <w:rFonts w:ascii="Agency FB" w:hAnsi="Agency FB"/>
            <w:szCs w:val="6"/>
            <w:lang w:val="en-US"/>
            <w:rPrChange w:id="3499" w:author="01-134212-149" w:date="2022-06-22T21:16:00Z">
              <w:rPr>
                <w:rFonts w:ascii="Agency FB" w:hAnsi="Agency FB"/>
                <w:sz w:val="28"/>
                <w:szCs w:val="6"/>
                <w:lang w:val="en-US"/>
              </w:rPr>
            </w:rPrChange>
          </w:rPr>
          <w:tab/>
        </w:r>
        <w:r w:rsidRPr="000B79B6">
          <w:rPr>
            <w:rFonts w:ascii="Agency FB" w:hAnsi="Agency FB"/>
            <w:szCs w:val="6"/>
            <w:lang w:val="en-US"/>
            <w:rPrChange w:id="3500" w:author="01-134212-149" w:date="2022-06-22T21:16:00Z">
              <w:rPr>
                <w:rFonts w:ascii="Agency FB" w:hAnsi="Agency FB"/>
                <w:sz w:val="28"/>
                <w:szCs w:val="6"/>
                <w:lang w:val="en-US"/>
              </w:rPr>
            </w:rPrChange>
          </w:rPr>
          <w:tab/>
        </w:r>
        <w:r w:rsidRPr="000B79B6">
          <w:rPr>
            <w:rFonts w:ascii="Agency FB" w:hAnsi="Agency FB"/>
            <w:szCs w:val="6"/>
            <w:lang w:val="en-US"/>
            <w:rPrChange w:id="3501" w:author="01-134212-149" w:date="2022-06-22T21:16:00Z">
              <w:rPr>
                <w:rFonts w:ascii="Agency FB" w:hAnsi="Agency FB"/>
                <w:sz w:val="28"/>
                <w:szCs w:val="6"/>
                <w:lang w:val="en-US"/>
              </w:rPr>
            </w:rPrChange>
          </w:rPr>
          <w:tab/>
        </w:r>
        <w:r w:rsidRPr="000B79B6">
          <w:rPr>
            <w:rFonts w:ascii="Agency FB" w:hAnsi="Agency FB"/>
            <w:szCs w:val="6"/>
            <w:lang w:val="en-US"/>
            <w:rPrChange w:id="3502" w:author="01-134212-149" w:date="2022-06-22T21:16:00Z">
              <w:rPr>
                <w:rFonts w:ascii="Agency FB" w:hAnsi="Agency FB"/>
                <w:sz w:val="28"/>
                <w:szCs w:val="6"/>
                <w:lang w:val="en-US"/>
              </w:rPr>
            </w:rPrChange>
          </w:rPr>
          <w:tab/>
        </w:r>
        <w:r w:rsidRPr="000B79B6">
          <w:rPr>
            <w:rFonts w:ascii="Agency FB" w:hAnsi="Agency FB"/>
            <w:szCs w:val="6"/>
            <w:lang w:val="en-US"/>
            <w:rPrChange w:id="3503" w:author="01-134212-149" w:date="2022-06-22T21:16:00Z">
              <w:rPr>
                <w:rFonts w:ascii="Agency FB" w:hAnsi="Agency FB"/>
                <w:sz w:val="28"/>
                <w:szCs w:val="6"/>
                <w:lang w:val="en-US"/>
              </w:rPr>
            </w:rPrChange>
          </w:rPr>
          <w:tab/>
          <w:t>cout &lt;&lt; "Enter Immunity Level(BELOW 10): ";</w:t>
        </w:r>
      </w:ins>
    </w:p>
    <w:p w14:paraId="0718094B" w14:textId="77777777" w:rsidR="007A5533" w:rsidRPr="000B79B6" w:rsidRDefault="007A5533" w:rsidP="007A5533">
      <w:pPr>
        <w:rPr>
          <w:ins w:id="3504" w:author="01-134212-149" w:date="2022-06-22T20:03:00Z"/>
          <w:rFonts w:ascii="Agency FB" w:hAnsi="Agency FB"/>
          <w:szCs w:val="6"/>
          <w:lang w:val="en-US"/>
          <w:rPrChange w:id="3505" w:author="01-134212-149" w:date="2022-06-22T21:16:00Z">
            <w:rPr>
              <w:ins w:id="3506" w:author="01-134212-149" w:date="2022-06-22T20:03:00Z"/>
              <w:rFonts w:ascii="Agency FB" w:hAnsi="Agency FB"/>
              <w:sz w:val="28"/>
              <w:szCs w:val="6"/>
              <w:lang w:val="en-US"/>
            </w:rPr>
          </w:rPrChange>
        </w:rPr>
      </w:pPr>
      <w:ins w:id="3507" w:author="01-134212-149" w:date="2022-06-22T20:03:00Z">
        <w:r w:rsidRPr="000B79B6">
          <w:rPr>
            <w:rFonts w:ascii="Agency FB" w:hAnsi="Agency FB"/>
            <w:szCs w:val="6"/>
            <w:lang w:val="en-US"/>
            <w:rPrChange w:id="3508" w:author="01-134212-149" w:date="2022-06-22T21:16:00Z">
              <w:rPr>
                <w:rFonts w:ascii="Agency FB" w:hAnsi="Agency FB"/>
                <w:sz w:val="28"/>
                <w:szCs w:val="6"/>
                <w:lang w:val="en-US"/>
              </w:rPr>
            </w:rPrChange>
          </w:rPr>
          <w:tab/>
        </w:r>
        <w:r w:rsidRPr="000B79B6">
          <w:rPr>
            <w:rFonts w:ascii="Agency FB" w:hAnsi="Agency FB"/>
            <w:szCs w:val="6"/>
            <w:lang w:val="en-US"/>
            <w:rPrChange w:id="3509" w:author="01-134212-149" w:date="2022-06-22T21:16:00Z">
              <w:rPr>
                <w:rFonts w:ascii="Agency FB" w:hAnsi="Agency FB"/>
                <w:sz w:val="28"/>
                <w:szCs w:val="6"/>
                <w:lang w:val="en-US"/>
              </w:rPr>
            </w:rPrChange>
          </w:rPr>
          <w:tab/>
        </w:r>
        <w:r w:rsidRPr="000B79B6">
          <w:rPr>
            <w:rFonts w:ascii="Agency FB" w:hAnsi="Agency FB"/>
            <w:szCs w:val="6"/>
            <w:lang w:val="en-US"/>
            <w:rPrChange w:id="3510" w:author="01-134212-149" w:date="2022-06-22T21:16:00Z">
              <w:rPr>
                <w:rFonts w:ascii="Agency FB" w:hAnsi="Agency FB"/>
                <w:sz w:val="28"/>
                <w:szCs w:val="6"/>
                <w:lang w:val="en-US"/>
              </w:rPr>
            </w:rPrChange>
          </w:rPr>
          <w:tab/>
        </w:r>
        <w:r w:rsidRPr="000B79B6">
          <w:rPr>
            <w:rFonts w:ascii="Agency FB" w:hAnsi="Agency FB"/>
            <w:szCs w:val="6"/>
            <w:lang w:val="en-US"/>
            <w:rPrChange w:id="3511" w:author="01-134212-149" w:date="2022-06-22T21:16:00Z">
              <w:rPr>
                <w:rFonts w:ascii="Agency FB" w:hAnsi="Agency FB"/>
                <w:sz w:val="28"/>
                <w:szCs w:val="6"/>
                <w:lang w:val="en-US"/>
              </w:rPr>
            </w:rPrChange>
          </w:rPr>
          <w:tab/>
        </w:r>
        <w:r w:rsidRPr="000B79B6">
          <w:rPr>
            <w:rFonts w:ascii="Agency FB" w:hAnsi="Agency FB"/>
            <w:szCs w:val="6"/>
            <w:lang w:val="en-US"/>
            <w:rPrChange w:id="3512" w:author="01-134212-149" w:date="2022-06-22T21:16:00Z">
              <w:rPr>
                <w:rFonts w:ascii="Agency FB" w:hAnsi="Agency FB"/>
                <w:sz w:val="28"/>
                <w:szCs w:val="6"/>
                <w:lang w:val="en-US"/>
              </w:rPr>
            </w:rPrChange>
          </w:rPr>
          <w:tab/>
        </w:r>
        <w:r w:rsidRPr="000B79B6">
          <w:rPr>
            <w:rFonts w:ascii="Agency FB" w:hAnsi="Agency FB"/>
            <w:szCs w:val="6"/>
            <w:lang w:val="en-US"/>
            <w:rPrChange w:id="3513" w:author="01-134212-149" w:date="2022-06-22T21:16:00Z">
              <w:rPr>
                <w:rFonts w:ascii="Agency FB" w:hAnsi="Agency FB"/>
                <w:sz w:val="28"/>
                <w:szCs w:val="6"/>
                <w:lang w:val="en-US"/>
              </w:rPr>
            </w:rPrChange>
          </w:rPr>
          <w:tab/>
          <w:t>cin.getline(CP.ImmunityLevel, 30);</w:t>
        </w:r>
      </w:ins>
    </w:p>
    <w:p w14:paraId="40293B57" w14:textId="77777777" w:rsidR="007A5533" w:rsidRPr="000B79B6" w:rsidRDefault="007A5533" w:rsidP="007A5533">
      <w:pPr>
        <w:rPr>
          <w:ins w:id="3514" w:author="01-134212-149" w:date="2022-06-22T20:03:00Z"/>
          <w:rFonts w:ascii="Agency FB" w:hAnsi="Agency FB"/>
          <w:szCs w:val="6"/>
          <w:lang w:val="en-US"/>
          <w:rPrChange w:id="3515" w:author="01-134212-149" w:date="2022-06-22T21:16:00Z">
            <w:rPr>
              <w:ins w:id="3516" w:author="01-134212-149" w:date="2022-06-22T20:03:00Z"/>
              <w:rFonts w:ascii="Agency FB" w:hAnsi="Agency FB"/>
              <w:sz w:val="28"/>
              <w:szCs w:val="6"/>
              <w:lang w:val="en-US"/>
            </w:rPr>
          </w:rPrChange>
        </w:rPr>
      </w:pPr>
      <w:ins w:id="3517" w:author="01-134212-149" w:date="2022-06-22T20:03:00Z">
        <w:r w:rsidRPr="000B79B6">
          <w:rPr>
            <w:rFonts w:ascii="Agency FB" w:hAnsi="Agency FB"/>
            <w:szCs w:val="6"/>
            <w:lang w:val="en-US"/>
            <w:rPrChange w:id="3518" w:author="01-134212-149" w:date="2022-06-22T21:16:00Z">
              <w:rPr>
                <w:rFonts w:ascii="Agency FB" w:hAnsi="Agency FB"/>
                <w:sz w:val="28"/>
                <w:szCs w:val="6"/>
                <w:lang w:val="en-US"/>
              </w:rPr>
            </w:rPrChange>
          </w:rPr>
          <w:tab/>
        </w:r>
        <w:r w:rsidRPr="000B79B6">
          <w:rPr>
            <w:rFonts w:ascii="Agency FB" w:hAnsi="Agency FB"/>
            <w:szCs w:val="6"/>
            <w:lang w:val="en-US"/>
            <w:rPrChange w:id="3519" w:author="01-134212-149" w:date="2022-06-22T21:16:00Z">
              <w:rPr>
                <w:rFonts w:ascii="Agency FB" w:hAnsi="Agency FB"/>
                <w:sz w:val="28"/>
                <w:szCs w:val="6"/>
                <w:lang w:val="en-US"/>
              </w:rPr>
            </w:rPrChange>
          </w:rPr>
          <w:tab/>
        </w:r>
        <w:r w:rsidRPr="000B79B6">
          <w:rPr>
            <w:rFonts w:ascii="Agency FB" w:hAnsi="Agency FB"/>
            <w:szCs w:val="6"/>
            <w:lang w:val="en-US"/>
            <w:rPrChange w:id="3520" w:author="01-134212-149" w:date="2022-06-22T21:16:00Z">
              <w:rPr>
                <w:rFonts w:ascii="Agency FB" w:hAnsi="Agency FB"/>
                <w:sz w:val="28"/>
                <w:szCs w:val="6"/>
                <w:lang w:val="en-US"/>
              </w:rPr>
            </w:rPrChange>
          </w:rPr>
          <w:tab/>
        </w:r>
        <w:r w:rsidRPr="000B79B6">
          <w:rPr>
            <w:rFonts w:ascii="Agency FB" w:hAnsi="Agency FB"/>
            <w:szCs w:val="6"/>
            <w:lang w:val="en-US"/>
            <w:rPrChange w:id="3521" w:author="01-134212-149" w:date="2022-06-22T21:16:00Z">
              <w:rPr>
                <w:rFonts w:ascii="Agency FB" w:hAnsi="Agency FB"/>
                <w:sz w:val="28"/>
                <w:szCs w:val="6"/>
                <w:lang w:val="en-US"/>
              </w:rPr>
            </w:rPrChange>
          </w:rPr>
          <w:tab/>
        </w:r>
        <w:r w:rsidRPr="000B79B6">
          <w:rPr>
            <w:rFonts w:ascii="Agency FB" w:hAnsi="Agency FB"/>
            <w:szCs w:val="6"/>
            <w:lang w:val="en-US"/>
            <w:rPrChange w:id="3522" w:author="01-134212-149" w:date="2022-06-22T21:16:00Z">
              <w:rPr>
                <w:rFonts w:ascii="Agency FB" w:hAnsi="Agency FB"/>
                <w:sz w:val="28"/>
                <w:szCs w:val="6"/>
                <w:lang w:val="en-US"/>
              </w:rPr>
            </w:rPrChange>
          </w:rPr>
          <w:tab/>
        </w:r>
        <w:r w:rsidRPr="000B79B6">
          <w:rPr>
            <w:rFonts w:ascii="Agency FB" w:hAnsi="Agency FB"/>
            <w:szCs w:val="6"/>
            <w:lang w:val="en-US"/>
            <w:rPrChange w:id="3523" w:author="01-134212-149" w:date="2022-06-22T21:16:00Z">
              <w:rPr>
                <w:rFonts w:ascii="Agency FB" w:hAnsi="Agency FB"/>
                <w:sz w:val="28"/>
                <w:szCs w:val="6"/>
                <w:lang w:val="en-US"/>
              </w:rPr>
            </w:rPrChange>
          </w:rPr>
          <w:tab/>
          <w:t>cout &lt;&lt; "Enter Symptoms(Faver,Cough, Tiredness): ";</w:t>
        </w:r>
      </w:ins>
    </w:p>
    <w:p w14:paraId="08D6622F" w14:textId="77777777" w:rsidR="007A5533" w:rsidRPr="000B79B6" w:rsidRDefault="007A5533" w:rsidP="007A5533">
      <w:pPr>
        <w:rPr>
          <w:ins w:id="3524" w:author="01-134212-149" w:date="2022-06-22T20:03:00Z"/>
          <w:rFonts w:ascii="Agency FB" w:hAnsi="Agency FB"/>
          <w:szCs w:val="6"/>
          <w:lang w:val="en-US"/>
          <w:rPrChange w:id="3525" w:author="01-134212-149" w:date="2022-06-22T21:16:00Z">
            <w:rPr>
              <w:ins w:id="3526" w:author="01-134212-149" w:date="2022-06-22T20:03:00Z"/>
              <w:rFonts w:ascii="Agency FB" w:hAnsi="Agency FB"/>
              <w:sz w:val="28"/>
              <w:szCs w:val="6"/>
              <w:lang w:val="en-US"/>
            </w:rPr>
          </w:rPrChange>
        </w:rPr>
      </w:pPr>
      <w:ins w:id="3527" w:author="01-134212-149" w:date="2022-06-22T20:03:00Z">
        <w:r w:rsidRPr="000B79B6">
          <w:rPr>
            <w:rFonts w:ascii="Agency FB" w:hAnsi="Agency FB"/>
            <w:szCs w:val="6"/>
            <w:lang w:val="en-US"/>
            <w:rPrChange w:id="3528" w:author="01-134212-149" w:date="2022-06-22T21:16:00Z">
              <w:rPr>
                <w:rFonts w:ascii="Agency FB" w:hAnsi="Agency FB"/>
                <w:sz w:val="28"/>
                <w:szCs w:val="6"/>
                <w:lang w:val="en-US"/>
              </w:rPr>
            </w:rPrChange>
          </w:rPr>
          <w:tab/>
        </w:r>
        <w:r w:rsidRPr="000B79B6">
          <w:rPr>
            <w:rFonts w:ascii="Agency FB" w:hAnsi="Agency FB"/>
            <w:szCs w:val="6"/>
            <w:lang w:val="en-US"/>
            <w:rPrChange w:id="3529" w:author="01-134212-149" w:date="2022-06-22T21:16:00Z">
              <w:rPr>
                <w:rFonts w:ascii="Agency FB" w:hAnsi="Agency FB"/>
                <w:sz w:val="28"/>
                <w:szCs w:val="6"/>
                <w:lang w:val="en-US"/>
              </w:rPr>
            </w:rPrChange>
          </w:rPr>
          <w:tab/>
        </w:r>
        <w:r w:rsidRPr="000B79B6">
          <w:rPr>
            <w:rFonts w:ascii="Agency FB" w:hAnsi="Agency FB"/>
            <w:szCs w:val="6"/>
            <w:lang w:val="en-US"/>
            <w:rPrChange w:id="3530" w:author="01-134212-149" w:date="2022-06-22T21:16:00Z">
              <w:rPr>
                <w:rFonts w:ascii="Agency FB" w:hAnsi="Agency FB"/>
                <w:sz w:val="28"/>
                <w:szCs w:val="6"/>
                <w:lang w:val="en-US"/>
              </w:rPr>
            </w:rPrChange>
          </w:rPr>
          <w:tab/>
        </w:r>
        <w:r w:rsidRPr="000B79B6">
          <w:rPr>
            <w:rFonts w:ascii="Agency FB" w:hAnsi="Agency FB"/>
            <w:szCs w:val="6"/>
            <w:lang w:val="en-US"/>
            <w:rPrChange w:id="3531" w:author="01-134212-149" w:date="2022-06-22T21:16:00Z">
              <w:rPr>
                <w:rFonts w:ascii="Agency FB" w:hAnsi="Agency FB"/>
                <w:sz w:val="28"/>
                <w:szCs w:val="6"/>
                <w:lang w:val="en-US"/>
              </w:rPr>
            </w:rPrChange>
          </w:rPr>
          <w:tab/>
        </w:r>
        <w:r w:rsidRPr="000B79B6">
          <w:rPr>
            <w:rFonts w:ascii="Agency FB" w:hAnsi="Agency FB"/>
            <w:szCs w:val="6"/>
            <w:lang w:val="en-US"/>
            <w:rPrChange w:id="3532" w:author="01-134212-149" w:date="2022-06-22T21:16:00Z">
              <w:rPr>
                <w:rFonts w:ascii="Agency FB" w:hAnsi="Agency FB"/>
                <w:sz w:val="28"/>
                <w:szCs w:val="6"/>
                <w:lang w:val="en-US"/>
              </w:rPr>
            </w:rPrChange>
          </w:rPr>
          <w:tab/>
        </w:r>
        <w:r w:rsidRPr="000B79B6">
          <w:rPr>
            <w:rFonts w:ascii="Agency FB" w:hAnsi="Agency FB"/>
            <w:szCs w:val="6"/>
            <w:lang w:val="en-US"/>
            <w:rPrChange w:id="3533" w:author="01-134212-149" w:date="2022-06-22T21:16:00Z">
              <w:rPr>
                <w:rFonts w:ascii="Agency FB" w:hAnsi="Agency FB"/>
                <w:sz w:val="28"/>
                <w:szCs w:val="6"/>
                <w:lang w:val="en-US"/>
              </w:rPr>
            </w:rPrChange>
          </w:rPr>
          <w:tab/>
          <w:t>cin.getline(CP.Symptoms, 30);</w:t>
        </w:r>
      </w:ins>
    </w:p>
    <w:p w14:paraId="238155EE" w14:textId="77777777" w:rsidR="007A5533" w:rsidRPr="000B79B6" w:rsidRDefault="007A5533" w:rsidP="007A5533">
      <w:pPr>
        <w:rPr>
          <w:ins w:id="3534" w:author="01-134212-149" w:date="2022-06-22T20:03:00Z"/>
          <w:rFonts w:ascii="Agency FB" w:hAnsi="Agency FB"/>
          <w:szCs w:val="6"/>
          <w:lang w:val="en-US"/>
          <w:rPrChange w:id="3535" w:author="01-134212-149" w:date="2022-06-22T21:16:00Z">
            <w:rPr>
              <w:ins w:id="3536" w:author="01-134212-149" w:date="2022-06-22T20:03:00Z"/>
              <w:rFonts w:ascii="Agency FB" w:hAnsi="Agency FB"/>
              <w:sz w:val="28"/>
              <w:szCs w:val="6"/>
              <w:lang w:val="en-US"/>
            </w:rPr>
          </w:rPrChange>
        </w:rPr>
      </w:pPr>
      <w:ins w:id="3537" w:author="01-134212-149" w:date="2022-06-22T20:03:00Z">
        <w:r w:rsidRPr="000B79B6">
          <w:rPr>
            <w:rFonts w:ascii="Agency FB" w:hAnsi="Agency FB"/>
            <w:szCs w:val="6"/>
            <w:lang w:val="en-US"/>
            <w:rPrChange w:id="3538" w:author="01-134212-149" w:date="2022-06-22T21:16:00Z">
              <w:rPr>
                <w:rFonts w:ascii="Agency FB" w:hAnsi="Agency FB"/>
                <w:sz w:val="28"/>
                <w:szCs w:val="6"/>
                <w:lang w:val="en-US"/>
              </w:rPr>
            </w:rPrChange>
          </w:rPr>
          <w:lastRenderedPageBreak/>
          <w:tab/>
        </w:r>
        <w:r w:rsidRPr="000B79B6">
          <w:rPr>
            <w:rFonts w:ascii="Agency FB" w:hAnsi="Agency FB"/>
            <w:szCs w:val="6"/>
            <w:lang w:val="en-US"/>
            <w:rPrChange w:id="3539" w:author="01-134212-149" w:date="2022-06-22T21:16:00Z">
              <w:rPr>
                <w:rFonts w:ascii="Agency FB" w:hAnsi="Agency FB"/>
                <w:sz w:val="28"/>
                <w:szCs w:val="6"/>
                <w:lang w:val="en-US"/>
              </w:rPr>
            </w:rPrChange>
          </w:rPr>
          <w:tab/>
        </w:r>
        <w:r w:rsidRPr="000B79B6">
          <w:rPr>
            <w:rFonts w:ascii="Agency FB" w:hAnsi="Agency FB"/>
            <w:szCs w:val="6"/>
            <w:lang w:val="en-US"/>
            <w:rPrChange w:id="3540" w:author="01-134212-149" w:date="2022-06-22T21:16:00Z">
              <w:rPr>
                <w:rFonts w:ascii="Agency FB" w:hAnsi="Agency FB"/>
                <w:sz w:val="28"/>
                <w:szCs w:val="6"/>
                <w:lang w:val="en-US"/>
              </w:rPr>
            </w:rPrChange>
          </w:rPr>
          <w:tab/>
        </w:r>
        <w:r w:rsidRPr="000B79B6">
          <w:rPr>
            <w:rFonts w:ascii="Agency FB" w:hAnsi="Agency FB"/>
            <w:szCs w:val="6"/>
            <w:lang w:val="en-US"/>
            <w:rPrChange w:id="3541" w:author="01-134212-149" w:date="2022-06-22T21:16:00Z">
              <w:rPr>
                <w:rFonts w:ascii="Agency FB" w:hAnsi="Agency FB"/>
                <w:sz w:val="28"/>
                <w:szCs w:val="6"/>
                <w:lang w:val="en-US"/>
              </w:rPr>
            </w:rPrChange>
          </w:rPr>
          <w:tab/>
        </w:r>
        <w:r w:rsidRPr="000B79B6">
          <w:rPr>
            <w:rFonts w:ascii="Agency FB" w:hAnsi="Agency FB"/>
            <w:szCs w:val="6"/>
            <w:lang w:val="en-US"/>
            <w:rPrChange w:id="3542" w:author="01-134212-149" w:date="2022-06-22T21:16:00Z">
              <w:rPr>
                <w:rFonts w:ascii="Agency FB" w:hAnsi="Agency FB"/>
                <w:sz w:val="28"/>
                <w:szCs w:val="6"/>
                <w:lang w:val="en-US"/>
              </w:rPr>
            </w:rPrChange>
          </w:rPr>
          <w:tab/>
        </w:r>
        <w:r w:rsidRPr="000B79B6">
          <w:rPr>
            <w:rFonts w:ascii="Agency FB" w:hAnsi="Agency FB"/>
            <w:szCs w:val="6"/>
            <w:lang w:val="en-US"/>
            <w:rPrChange w:id="3543" w:author="01-134212-149" w:date="2022-06-22T21:16:00Z">
              <w:rPr>
                <w:rFonts w:ascii="Agency FB" w:hAnsi="Agency FB"/>
                <w:sz w:val="28"/>
                <w:szCs w:val="6"/>
                <w:lang w:val="en-US"/>
              </w:rPr>
            </w:rPrChange>
          </w:rPr>
          <w:tab/>
          <w:t>temp &lt;&lt; p.PatientName &lt;&lt; " " &lt;&lt; p.Age &lt;&lt; " " &lt;&lt; p.Address &lt;&lt; " " &lt;&lt; p.Status &lt;&lt; " " &lt;&lt; CP.Symptoms &lt;&lt; " " &lt;&lt; CP.ImmunityLevel &lt;&lt; " " &lt;&lt; CP.CityName &lt;&lt; endl;</w:t>
        </w:r>
      </w:ins>
    </w:p>
    <w:p w14:paraId="33CA4F6C" w14:textId="77777777" w:rsidR="007A5533" w:rsidRPr="000B79B6" w:rsidRDefault="007A5533" w:rsidP="007A5533">
      <w:pPr>
        <w:rPr>
          <w:ins w:id="3544" w:author="01-134212-149" w:date="2022-06-22T20:03:00Z"/>
          <w:rFonts w:ascii="Agency FB" w:hAnsi="Agency FB"/>
          <w:szCs w:val="6"/>
          <w:lang w:val="en-US"/>
          <w:rPrChange w:id="3545" w:author="01-134212-149" w:date="2022-06-22T21:16:00Z">
            <w:rPr>
              <w:ins w:id="3546" w:author="01-134212-149" w:date="2022-06-22T20:03:00Z"/>
              <w:rFonts w:ascii="Agency FB" w:hAnsi="Agency FB"/>
              <w:sz w:val="28"/>
              <w:szCs w:val="6"/>
              <w:lang w:val="en-US"/>
            </w:rPr>
          </w:rPrChange>
        </w:rPr>
      </w:pPr>
      <w:ins w:id="3547" w:author="01-134212-149" w:date="2022-06-22T20:03:00Z">
        <w:r w:rsidRPr="000B79B6">
          <w:rPr>
            <w:rFonts w:ascii="Agency FB" w:hAnsi="Agency FB"/>
            <w:szCs w:val="6"/>
            <w:lang w:val="en-US"/>
            <w:rPrChange w:id="3548" w:author="01-134212-149" w:date="2022-06-22T21:16:00Z">
              <w:rPr>
                <w:rFonts w:ascii="Agency FB" w:hAnsi="Agency FB"/>
                <w:sz w:val="28"/>
                <w:szCs w:val="6"/>
                <w:lang w:val="en-US"/>
              </w:rPr>
            </w:rPrChange>
          </w:rPr>
          <w:tab/>
        </w:r>
        <w:r w:rsidRPr="000B79B6">
          <w:rPr>
            <w:rFonts w:ascii="Agency FB" w:hAnsi="Agency FB"/>
            <w:szCs w:val="6"/>
            <w:lang w:val="en-US"/>
            <w:rPrChange w:id="3549" w:author="01-134212-149" w:date="2022-06-22T21:16:00Z">
              <w:rPr>
                <w:rFonts w:ascii="Agency FB" w:hAnsi="Agency FB"/>
                <w:sz w:val="28"/>
                <w:szCs w:val="6"/>
                <w:lang w:val="en-US"/>
              </w:rPr>
            </w:rPrChange>
          </w:rPr>
          <w:tab/>
        </w:r>
        <w:r w:rsidRPr="000B79B6">
          <w:rPr>
            <w:rFonts w:ascii="Agency FB" w:hAnsi="Agency FB"/>
            <w:szCs w:val="6"/>
            <w:lang w:val="en-US"/>
            <w:rPrChange w:id="3550" w:author="01-134212-149" w:date="2022-06-22T21:16:00Z">
              <w:rPr>
                <w:rFonts w:ascii="Agency FB" w:hAnsi="Agency FB"/>
                <w:sz w:val="28"/>
                <w:szCs w:val="6"/>
                <w:lang w:val="en-US"/>
              </w:rPr>
            </w:rPrChange>
          </w:rPr>
          <w:tab/>
        </w:r>
        <w:r w:rsidRPr="000B79B6">
          <w:rPr>
            <w:rFonts w:ascii="Agency FB" w:hAnsi="Agency FB"/>
            <w:szCs w:val="6"/>
            <w:lang w:val="en-US"/>
            <w:rPrChange w:id="3551" w:author="01-134212-149" w:date="2022-06-22T21:16:00Z">
              <w:rPr>
                <w:rFonts w:ascii="Agency FB" w:hAnsi="Agency FB"/>
                <w:sz w:val="28"/>
                <w:szCs w:val="6"/>
                <w:lang w:val="en-US"/>
              </w:rPr>
            </w:rPrChange>
          </w:rPr>
          <w:tab/>
        </w:r>
        <w:r w:rsidRPr="000B79B6">
          <w:rPr>
            <w:rFonts w:ascii="Agency FB" w:hAnsi="Agency FB"/>
            <w:szCs w:val="6"/>
            <w:lang w:val="en-US"/>
            <w:rPrChange w:id="3552" w:author="01-134212-149" w:date="2022-06-22T21:16:00Z">
              <w:rPr>
                <w:rFonts w:ascii="Agency FB" w:hAnsi="Agency FB"/>
                <w:sz w:val="28"/>
                <w:szCs w:val="6"/>
                <w:lang w:val="en-US"/>
              </w:rPr>
            </w:rPrChange>
          </w:rPr>
          <w:tab/>
          <w:t>}</w:t>
        </w:r>
      </w:ins>
    </w:p>
    <w:p w14:paraId="7355B268" w14:textId="77777777" w:rsidR="007A5533" w:rsidRPr="000B79B6" w:rsidRDefault="007A5533" w:rsidP="007A5533">
      <w:pPr>
        <w:rPr>
          <w:ins w:id="3553" w:author="01-134212-149" w:date="2022-06-22T20:03:00Z"/>
          <w:rFonts w:ascii="Agency FB" w:hAnsi="Agency FB"/>
          <w:szCs w:val="6"/>
          <w:lang w:val="en-US"/>
          <w:rPrChange w:id="3554" w:author="01-134212-149" w:date="2022-06-22T21:16:00Z">
            <w:rPr>
              <w:ins w:id="3555" w:author="01-134212-149" w:date="2022-06-22T20:03:00Z"/>
              <w:rFonts w:ascii="Agency FB" w:hAnsi="Agency FB"/>
              <w:sz w:val="28"/>
              <w:szCs w:val="6"/>
              <w:lang w:val="en-US"/>
            </w:rPr>
          </w:rPrChange>
        </w:rPr>
      </w:pPr>
      <w:ins w:id="3556" w:author="01-134212-149" w:date="2022-06-22T20:03:00Z">
        <w:r w:rsidRPr="000B79B6">
          <w:rPr>
            <w:rFonts w:ascii="Agency FB" w:hAnsi="Agency FB"/>
            <w:szCs w:val="6"/>
            <w:lang w:val="en-US"/>
            <w:rPrChange w:id="3557" w:author="01-134212-149" w:date="2022-06-22T21:16:00Z">
              <w:rPr>
                <w:rFonts w:ascii="Agency FB" w:hAnsi="Agency FB"/>
                <w:sz w:val="28"/>
                <w:szCs w:val="6"/>
                <w:lang w:val="en-US"/>
              </w:rPr>
            </w:rPrChange>
          </w:rPr>
          <w:tab/>
        </w:r>
        <w:r w:rsidRPr="000B79B6">
          <w:rPr>
            <w:rFonts w:ascii="Agency FB" w:hAnsi="Agency FB"/>
            <w:szCs w:val="6"/>
            <w:lang w:val="en-US"/>
            <w:rPrChange w:id="3558" w:author="01-134212-149" w:date="2022-06-22T21:16:00Z">
              <w:rPr>
                <w:rFonts w:ascii="Agency FB" w:hAnsi="Agency FB"/>
                <w:sz w:val="28"/>
                <w:szCs w:val="6"/>
                <w:lang w:val="en-US"/>
              </w:rPr>
            </w:rPrChange>
          </w:rPr>
          <w:tab/>
        </w:r>
        <w:r w:rsidRPr="000B79B6">
          <w:rPr>
            <w:rFonts w:ascii="Agency FB" w:hAnsi="Agency FB"/>
            <w:szCs w:val="6"/>
            <w:lang w:val="en-US"/>
            <w:rPrChange w:id="3559" w:author="01-134212-149" w:date="2022-06-22T21:16:00Z">
              <w:rPr>
                <w:rFonts w:ascii="Agency FB" w:hAnsi="Agency FB"/>
                <w:sz w:val="28"/>
                <w:szCs w:val="6"/>
                <w:lang w:val="en-US"/>
              </w:rPr>
            </w:rPrChange>
          </w:rPr>
          <w:tab/>
        </w:r>
        <w:r w:rsidRPr="000B79B6">
          <w:rPr>
            <w:rFonts w:ascii="Agency FB" w:hAnsi="Agency FB"/>
            <w:szCs w:val="6"/>
            <w:lang w:val="en-US"/>
            <w:rPrChange w:id="3560" w:author="01-134212-149" w:date="2022-06-22T21:16:00Z">
              <w:rPr>
                <w:rFonts w:ascii="Agency FB" w:hAnsi="Agency FB"/>
                <w:sz w:val="28"/>
                <w:szCs w:val="6"/>
                <w:lang w:val="en-US"/>
              </w:rPr>
            </w:rPrChange>
          </w:rPr>
          <w:tab/>
          <w:t>}</w:t>
        </w:r>
      </w:ins>
    </w:p>
    <w:p w14:paraId="39AA2742" w14:textId="77777777" w:rsidR="007A5533" w:rsidRPr="000B79B6" w:rsidRDefault="007A5533" w:rsidP="007A5533">
      <w:pPr>
        <w:rPr>
          <w:ins w:id="3561" w:author="01-134212-149" w:date="2022-06-22T20:03:00Z"/>
          <w:rFonts w:ascii="Agency FB" w:hAnsi="Agency FB"/>
          <w:szCs w:val="6"/>
          <w:lang w:val="en-US"/>
          <w:rPrChange w:id="3562" w:author="01-134212-149" w:date="2022-06-22T21:16:00Z">
            <w:rPr>
              <w:ins w:id="3563" w:author="01-134212-149" w:date="2022-06-22T20:03:00Z"/>
              <w:rFonts w:ascii="Agency FB" w:hAnsi="Agency FB"/>
              <w:sz w:val="28"/>
              <w:szCs w:val="6"/>
              <w:lang w:val="en-US"/>
            </w:rPr>
          </w:rPrChange>
        </w:rPr>
      </w:pPr>
      <w:ins w:id="3564" w:author="01-134212-149" w:date="2022-06-22T20:03:00Z">
        <w:r w:rsidRPr="000B79B6">
          <w:rPr>
            <w:rFonts w:ascii="Agency FB" w:hAnsi="Agency FB"/>
            <w:szCs w:val="6"/>
            <w:lang w:val="en-US"/>
            <w:rPrChange w:id="3565" w:author="01-134212-149" w:date="2022-06-22T21:16:00Z">
              <w:rPr>
                <w:rFonts w:ascii="Agency FB" w:hAnsi="Agency FB"/>
                <w:sz w:val="28"/>
                <w:szCs w:val="6"/>
                <w:lang w:val="en-US"/>
              </w:rPr>
            </w:rPrChange>
          </w:rPr>
          <w:tab/>
        </w:r>
        <w:r w:rsidRPr="000B79B6">
          <w:rPr>
            <w:rFonts w:ascii="Agency FB" w:hAnsi="Agency FB"/>
            <w:szCs w:val="6"/>
            <w:lang w:val="en-US"/>
            <w:rPrChange w:id="3566" w:author="01-134212-149" w:date="2022-06-22T21:16:00Z">
              <w:rPr>
                <w:rFonts w:ascii="Agency FB" w:hAnsi="Agency FB"/>
                <w:sz w:val="28"/>
                <w:szCs w:val="6"/>
                <w:lang w:val="en-US"/>
              </w:rPr>
            </w:rPrChange>
          </w:rPr>
          <w:tab/>
        </w:r>
        <w:r w:rsidRPr="000B79B6">
          <w:rPr>
            <w:rFonts w:ascii="Agency FB" w:hAnsi="Agency FB"/>
            <w:szCs w:val="6"/>
            <w:lang w:val="en-US"/>
            <w:rPrChange w:id="3567" w:author="01-134212-149" w:date="2022-06-22T21:16:00Z">
              <w:rPr>
                <w:rFonts w:ascii="Agency FB" w:hAnsi="Agency FB"/>
                <w:sz w:val="28"/>
                <w:szCs w:val="6"/>
                <w:lang w:val="en-US"/>
              </w:rPr>
            </w:rPrChange>
          </w:rPr>
          <w:tab/>
        </w:r>
        <w:r w:rsidRPr="000B79B6">
          <w:rPr>
            <w:rFonts w:ascii="Agency FB" w:hAnsi="Agency FB"/>
            <w:szCs w:val="6"/>
            <w:lang w:val="en-US"/>
            <w:rPrChange w:id="3568" w:author="01-134212-149" w:date="2022-06-22T21:16:00Z">
              <w:rPr>
                <w:rFonts w:ascii="Agency FB" w:hAnsi="Agency FB"/>
                <w:sz w:val="28"/>
                <w:szCs w:val="6"/>
                <w:lang w:val="en-US"/>
              </w:rPr>
            </w:rPrChange>
          </w:rPr>
          <w:tab/>
          <w:t>else</w:t>
        </w:r>
      </w:ins>
    </w:p>
    <w:p w14:paraId="4FB0E2F8" w14:textId="77777777" w:rsidR="007A5533" w:rsidRPr="000B79B6" w:rsidRDefault="007A5533" w:rsidP="007A5533">
      <w:pPr>
        <w:rPr>
          <w:ins w:id="3569" w:author="01-134212-149" w:date="2022-06-22T20:03:00Z"/>
          <w:rFonts w:ascii="Agency FB" w:hAnsi="Agency FB"/>
          <w:szCs w:val="6"/>
          <w:lang w:val="en-US"/>
          <w:rPrChange w:id="3570" w:author="01-134212-149" w:date="2022-06-22T21:16:00Z">
            <w:rPr>
              <w:ins w:id="3571" w:author="01-134212-149" w:date="2022-06-22T20:03:00Z"/>
              <w:rFonts w:ascii="Agency FB" w:hAnsi="Agency FB"/>
              <w:sz w:val="28"/>
              <w:szCs w:val="6"/>
              <w:lang w:val="en-US"/>
            </w:rPr>
          </w:rPrChange>
        </w:rPr>
      </w:pPr>
      <w:ins w:id="3572" w:author="01-134212-149" w:date="2022-06-22T20:03:00Z">
        <w:r w:rsidRPr="000B79B6">
          <w:rPr>
            <w:rFonts w:ascii="Agency FB" w:hAnsi="Agency FB"/>
            <w:szCs w:val="6"/>
            <w:lang w:val="en-US"/>
            <w:rPrChange w:id="3573" w:author="01-134212-149" w:date="2022-06-22T21:16:00Z">
              <w:rPr>
                <w:rFonts w:ascii="Agency FB" w:hAnsi="Agency FB"/>
                <w:sz w:val="28"/>
                <w:szCs w:val="6"/>
                <w:lang w:val="en-US"/>
              </w:rPr>
            </w:rPrChange>
          </w:rPr>
          <w:tab/>
        </w:r>
        <w:r w:rsidRPr="000B79B6">
          <w:rPr>
            <w:rFonts w:ascii="Agency FB" w:hAnsi="Agency FB"/>
            <w:szCs w:val="6"/>
            <w:lang w:val="en-US"/>
            <w:rPrChange w:id="3574" w:author="01-134212-149" w:date="2022-06-22T21:16:00Z">
              <w:rPr>
                <w:rFonts w:ascii="Agency FB" w:hAnsi="Agency FB"/>
                <w:sz w:val="28"/>
                <w:szCs w:val="6"/>
                <w:lang w:val="en-US"/>
              </w:rPr>
            </w:rPrChange>
          </w:rPr>
          <w:tab/>
        </w:r>
        <w:r w:rsidRPr="000B79B6">
          <w:rPr>
            <w:rFonts w:ascii="Agency FB" w:hAnsi="Agency FB"/>
            <w:szCs w:val="6"/>
            <w:lang w:val="en-US"/>
            <w:rPrChange w:id="3575" w:author="01-134212-149" w:date="2022-06-22T21:16:00Z">
              <w:rPr>
                <w:rFonts w:ascii="Agency FB" w:hAnsi="Agency FB"/>
                <w:sz w:val="28"/>
                <w:szCs w:val="6"/>
                <w:lang w:val="en-US"/>
              </w:rPr>
            </w:rPrChange>
          </w:rPr>
          <w:tab/>
        </w:r>
        <w:r w:rsidRPr="000B79B6">
          <w:rPr>
            <w:rFonts w:ascii="Agency FB" w:hAnsi="Agency FB"/>
            <w:szCs w:val="6"/>
            <w:lang w:val="en-US"/>
            <w:rPrChange w:id="3576" w:author="01-134212-149" w:date="2022-06-22T21:16:00Z">
              <w:rPr>
                <w:rFonts w:ascii="Agency FB" w:hAnsi="Agency FB"/>
                <w:sz w:val="28"/>
                <w:szCs w:val="6"/>
                <w:lang w:val="en-US"/>
              </w:rPr>
            </w:rPrChange>
          </w:rPr>
          <w:tab/>
          <w:t>{</w:t>
        </w:r>
      </w:ins>
    </w:p>
    <w:p w14:paraId="500035AF" w14:textId="77777777" w:rsidR="007A5533" w:rsidRPr="000B79B6" w:rsidRDefault="007A5533" w:rsidP="007A5533">
      <w:pPr>
        <w:rPr>
          <w:ins w:id="3577" w:author="01-134212-149" w:date="2022-06-22T20:03:00Z"/>
          <w:rFonts w:ascii="Agency FB" w:hAnsi="Agency FB"/>
          <w:szCs w:val="6"/>
          <w:lang w:val="en-US"/>
          <w:rPrChange w:id="3578" w:author="01-134212-149" w:date="2022-06-22T21:16:00Z">
            <w:rPr>
              <w:ins w:id="3579" w:author="01-134212-149" w:date="2022-06-22T20:03:00Z"/>
              <w:rFonts w:ascii="Agency FB" w:hAnsi="Agency FB"/>
              <w:sz w:val="28"/>
              <w:szCs w:val="6"/>
              <w:lang w:val="en-US"/>
            </w:rPr>
          </w:rPrChange>
        </w:rPr>
      </w:pPr>
      <w:ins w:id="3580" w:author="01-134212-149" w:date="2022-06-22T20:03:00Z">
        <w:r w:rsidRPr="000B79B6">
          <w:rPr>
            <w:rFonts w:ascii="Agency FB" w:hAnsi="Agency FB"/>
            <w:szCs w:val="6"/>
            <w:lang w:val="en-US"/>
            <w:rPrChange w:id="3581" w:author="01-134212-149" w:date="2022-06-22T21:16:00Z">
              <w:rPr>
                <w:rFonts w:ascii="Agency FB" w:hAnsi="Agency FB"/>
                <w:sz w:val="28"/>
                <w:szCs w:val="6"/>
                <w:lang w:val="en-US"/>
              </w:rPr>
            </w:rPrChange>
          </w:rPr>
          <w:tab/>
        </w:r>
        <w:r w:rsidRPr="000B79B6">
          <w:rPr>
            <w:rFonts w:ascii="Agency FB" w:hAnsi="Agency FB"/>
            <w:szCs w:val="6"/>
            <w:lang w:val="en-US"/>
            <w:rPrChange w:id="3582" w:author="01-134212-149" w:date="2022-06-22T21:16:00Z">
              <w:rPr>
                <w:rFonts w:ascii="Agency FB" w:hAnsi="Agency FB"/>
                <w:sz w:val="28"/>
                <w:szCs w:val="6"/>
                <w:lang w:val="en-US"/>
              </w:rPr>
            </w:rPrChange>
          </w:rPr>
          <w:tab/>
        </w:r>
        <w:r w:rsidRPr="000B79B6">
          <w:rPr>
            <w:rFonts w:ascii="Agency FB" w:hAnsi="Agency FB"/>
            <w:szCs w:val="6"/>
            <w:lang w:val="en-US"/>
            <w:rPrChange w:id="3583" w:author="01-134212-149" w:date="2022-06-22T21:16:00Z">
              <w:rPr>
                <w:rFonts w:ascii="Agency FB" w:hAnsi="Agency FB"/>
                <w:sz w:val="28"/>
                <w:szCs w:val="6"/>
                <w:lang w:val="en-US"/>
              </w:rPr>
            </w:rPrChange>
          </w:rPr>
          <w:tab/>
        </w:r>
        <w:r w:rsidRPr="000B79B6">
          <w:rPr>
            <w:rFonts w:ascii="Agency FB" w:hAnsi="Agency FB"/>
            <w:szCs w:val="6"/>
            <w:lang w:val="en-US"/>
            <w:rPrChange w:id="3584" w:author="01-134212-149" w:date="2022-06-22T21:16:00Z">
              <w:rPr>
                <w:rFonts w:ascii="Agency FB" w:hAnsi="Agency FB"/>
                <w:sz w:val="28"/>
                <w:szCs w:val="6"/>
                <w:lang w:val="en-US"/>
              </w:rPr>
            </w:rPrChange>
          </w:rPr>
          <w:tab/>
        </w:r>
        <w:r w:rsidRPr="000B79B6">
          <w:rPr>
            <w:rFonts w:ascii="Agency FB" w:hAnsi="Agency FB"/>
            <w:szCs w:val="6"/>
            <w:lang w:val="en-US"/>
            <w:rPrChange w:id="3585" w:author="01-134212-149" w:date="2022-06-22T21:16:00Z">
              <w:rPr>
                <w:rFonts w:ascii="Agency FB" w:hAnsi="Agency FB"/>
                <w:sz w:val="28"/>
                <w:szCs w:val="6"/>
                <w:lang w:val="en-US"/>
              </w:rPr>
            </w:rPrChange>
          </w:rPr>
          <w:tab/>
          <w:t>temp &lt;&lt; p.PatientName &lt;&lt; " " &lt;&lt; p.Age &lt;&lt; " " &lt;&lt; p.Address &lt;&lt; " " &lt;&lt; p.Status &lt;&lt; " " &lt;&lt; CP.Symptoms &lt;&lt; " " &lt;&lt; CP.ImmunityLevel &lt;&lt; " " &lt;&lt; CP.CityName &lt;&lt; endl;</w:t>
        </w:r>
      </w:ins>
    </w:p>
    <w:p w14:paraId="33186280" w14:textId="77777777" w:rsidR="007A5533" w:rsidRPr="000B79B6" w:rsidRDefault="007A5533" w:rsidP="007A5533">
      <w:pPr>
        <w:rPr>
          <w:ins w:id="3586" w:author="01-134212-149" w:date="2022-06-22T20:03:00Z"/>
          <w:rFonts w:ascii="Agency FB" w:hAnsi="Agency FB"/>
          <w:szCs w:val="6"/>
          <w:lang w:val="en-US"/>
          <w:rPrChange w:id="3587" w:author="01-134212-149" w:date="2022-06-22T21:16:00Z">
            <w:rPr>
              <w:ins w:id="3588" w:author="01-134212-149" w:date="2022-06-22T20:03:00Z"/>
              <w:rFonts w:ascii="Agency FB" w:hAnsi="Agency FB"/>
              <w:sz w:val="28"/>
              <w:szCs w:val="6"/>
              <w:lang w:val="en-US"/>
            </w:rPr>
          </w:rPrChange>
        </w:rPr>
      </w:pPr>
      <w:ins w:id="3589" w:author="01-134212-149" w:date="2022-06-22T20:03:00Z">
        <w:r w:rsidRPr="000B79B6">
          <w:rPr>
            <w:rFonts w:ascii="Agency FB" w:hAnsi="Agency FB"/>
            <w:szCs w:val="6"/>
            <w:lang w:val="en-US"/>
            <w:rPrChange w:id="3590" w:author="01-134212-149" w:date="2022-06-22T21:16:00Z">
              <w:rPr>
                <w:rFonts w:ascii="Agency FB" w:hAnsi="Agency FB"/>
                <w:sz w:val="28"/>
                <w:szCs w:val="6"/>
                <w:lang w:val="en-US"/>
              </w:rPr>
            </w:rPrChange>
          </w:rPr>
          <w:tab/>
        </w:r>
        <w:r w:rsidRPr="000B79B6">
          <w:rPr>
            <w:rFonts w:ascii="Agency FB" w:hAnsi="Agency FB"/>
            <w:szCs w:val="6"/>
            <w:lang w:val="en-US"/>
            <w:rPrChange w:id="3591" w:author="01-134212-149" w:date="2022-06-22T21:16:00Z">
              <w:rPr>
                <w:rFonts w:ascii="Agency FB" w:hAnsi="Agency FB"/>
                <w:sz w:val="28"/>
                <w:szCs w:val="6"/>
                <w:lang w:val="en-US"/>
              </w:rPr>
            </w:rPrChange>
          </w:rPr>
          <w:tab/>
        </w:r>
        <w:r w:rsidRPr="000B79B6">
          <w:rPr>
            <w:rFonts w:ascii="Agency FB" w:hAnsi="Agency FB"/>
            <w:szCs w:val="6"/>
            <w:lang w:val="en-US"/>
            <w:rPrChange w:id="3592" w:author="01-134212-149" w:date="2022-06-22T21:16:00Z">
              <w:rPr>
                <w:rFonts w:ascii="Agency FB" w:hAnsi="Agency FB"/>
                <w:sz w:val="28"/>
                <w:szCs w:val="6"/>
                <w:lang w:val="en-US"/>
              </w:rPr>
            </w:rPrChange>
          </w:rPr>
          <w:tab/>
        </w:r>
        <w:r w:rsidRPr="000B79B6">
          <w:rPr>
            <w:rFonts w:ascii="Agency FB" w:hAnsi="Agency FB"/>
            <w:szCs w:val="6"/>
            <w:lang w:val="en-US"/>
            <w:rPrChange w:id="3593" w:author="01-134212-149" w:date="2022-06-22T21:16:00Z">
              <w:rPr>
                <w:rFonts w:ascii="Agency FB" w:hAnsi="Agency FB"/>
                <w:sz w:val="28"/>
                <w:szCs w:val="6"/>
                <w:lang w:val="en-US"/>
              </w:rPr>
            </w:rPrChange>
          </w:rPr>
          <w:tab/>
          <w:t>}</w:t>
        </w:r>
      </w:ins>
    </w:p>
    <w:p w14:paraId="49879FDE" w14:textId="77777777" w:rsidR="007A5533" w:rsidRPr="000B79B6" w:rsidRDefault="007A5533" w:rsidP="007A5533">
      <w:pPr>
        <w:rPr>
          <w:ins w:id="3594" w:author="01-134212-149" w:date="2022-06-22T20:03:00Z"/>
          <w:rFonts w:ascii="Agency FB" w:hAnsi="Agency FB"/>
          <w:szCs w:val="6"/>
          <w:lang w:val="en-US"/>
          <w:rPrChange w:id="3595" w:author="01-134212-149" w:date="2022-06-22T21:16:00Z">
            <w:rPr>
              <w:ins w:id="3596" w:author="01-134212-149" w:date="2022-06-22T20:03:00Z"/>
              <w:rFonts w:ascii="Agency FB" w:hAnsi="Agency FB"/>
              <w:sz w:val="28"/>
              <w:szCs w:val="6"/>
              <w:lang w:val="en-US"/>
            </w:rPr>
          </w:rPrChange>
        </w:rPr>
      </w:pPr>
      <w:ins w:id="3597" w:author="01-134212-149" w:date="2022-06-22T20:03:00Z">
        <w:r w:rsidRPr="000B79B6">
          <w:rPr>
            <w:rFonts w:ascii="Agency FB" w:hAnsi="Agency FB"/>
            <w:szCs w:val="6"/>
            <w:lang w:val="en-US"/>
            <w:rPrChange w:id="3598" w:author="01-134212-149" w:date="2022-06-22T21:16:00Z">
              <w:rPr>
                <w:rFonts w:ascii="Agency FB" w:hAnsi="Agency FB"/>
                <w:sz w:val="28"/>
                <w:szCs w:val="6"/>
                <w:lang w:val="en-US"/>
              </w:rPr>
            </w:rPrChange>
          </w:rPr>
          <w:tab/>
        </w:r>
        <w:r w:rsidRPr="000B79B6">
          <w:rPr>
            <w:rFonts w:ascii="Agency FB" w:hAnsi="Agency FB"/>
            <w:szCs w:val="6"/>
            <w:lang w:val="en-US"/>
            <w:rPrChange w:id="3599" w:author="01-134212-149" w:date="2022-06-22T21:16:00Z">
              <w:rPr>
                <w:rFonts w:ascii="Agency FB" w:hAnsi="Agency FB"/>
                <w:sz w:val="28"/>
                <w:szCs w:val="6"/>
                <w:lang w:val="en-US"/>
              </w:rPr>
            </w:rPrChange>
          </w:rPr>
          <w:tab/>
        </w:r>
        <w:r w:rsidRPr="000B79B6">
          <w:rPr>
            <w:rFonts w:ascii="Agency FB" w:hAnsi="Agency FB"/>
            <w:szCs w:val="6"/>
            <w:lang w:val="en-US"/>
            <w:rPrChange w:id="3600" w:author="01-134212-149" w:date="2022-06-22T21:16:00Z">
              <w:rPr>
                <w:rFonts w:ascii="Agency FB" w:hAnsi="Agency FB"/>
                <w:sz w:val="28"/>
                <w:szCs w:val="6"/>
                <w:lang w:val="en-US"/>
              </w:rPr>
            </w:rPrChange>
          </w:rPr>
          <w:tab/>
          <w:t>}</w:t>
        </w:r>
      </w:ins>
    </w:p>
    <w:p w14:paraId="730CD98B" w14:textId="77777777" w:rsidR="007A5533" w:rsidRPr="000B79B6" w:rsidRDefault="007A5533" w:rsidP="007A5533">
      <w:pPr>
        <w:rPr>
          <w:ins w:id="3601" w:author="01-134212-149" w:date="2022-06-22T20:03:00Z"/>
          <w:rFonts w:ascii="Agency FB" w:hAnsi="Agency FB"/>
          <w:szCs w:val="6"/>
          <w:lang w:val="en-US"/>
          <w:rPrChange w:id="3602" w:author="01-134212-149" w:date="2022-06-22T21:16:00Z">
            <w:rPr>
              <w:ins w:id="3603" w:author="01-134212-149" w:date="2022-06-22T20:03:00Z"/>
              <w:rFonts w:ascii="Agency FB" w:hAnsi="Agency FB"/>
              <w:sz w:val="28"/>
              <w:szCs w:val="6"/>
              <w:lang w:val="en-US"/>
            </w:rPr>
          </w:rPrChange>
        </w:rPr>
      </w:pPr>
      <w:ins w:id="3604" w:author="01-134212-149" w:date="2022-06-22T20:03:00Z">
        <w:r w:rsidRPr="000B79B6">
          <w:rPr>
            <w:rFonts w:ascii="Agency FB" w:hAnsi="Agency FB"/>
            <w:szCs w:val="6"/>
            <w:lang w:val="en-US"/>
            <w:rPrChange w:id="3605" w:author="01-134212-149" w:date="2022-06-22T21:16:00Z">
              <w:rPr>
                <w:rFonts w:ascii="Agency FB" w:hAnsi="Agency FB"/>
                <w:sz w:val="28"/>
                <w:szCs w:val="6"/>
                <w:lang w:val="en-US"/>
              </w:rPr>
            </w:rPrChange>
          </w:rPr>
          <w:tab/>
        </w:r>
        <w:r w:rsidRPr="000B79B6">
          <w:rPr>
            <w:rFonts w:ascii="Agency FB" w:hAnsi="Agency FB"/>
            <w:szCs w:val="6"/>
            <w:lang w:val="en-US"/>
            <w:rPrChange w:id="3606" w:author="01-134212-149" w:date="2022-06-22T21:16:00Z">
              <w:rPr>
                <w:rFonts w:ascii="Agency FB" w:hAnsi="Agency FB"/>
                <w:sz w:val="28"/>
                <w:szCs w:val="6"/>
                <w:lang w:val="en-US"/>
              </w:rPr>
            </w:rPrChange>
          </w:rPr>
          <w:tab/>
          <w:t>}</w:t>
        </w:r>
      </w:ins>
    </w:p>
    <w:p w14:paraId="4F0297CA" w14:textId="77777777" w:rsidR="007A5533" w:rsidRPr="000B79B6" w:rsidRDefault="007A5533" w:rsidP="007A5533">
      <w:pPr>
        <w:rPr>
          <w:ins w:id="3607" w:author="01-134212-149" w:date="2022-06-22T20:03:00Z"/>
          <w:rFonts w:ascii="Agency FB" w:hAnsi="Agency FB"/>
          <w:szCs w:val="6"/>
          <w:lang w:val="en-US"/>
          <w:rPrChange w:id="3608" w:author="01-134212-149" w:date="2022-06-22T21:16:00Z">
            <w:rPr>
              <w:ins w:id="3609" w:author="01-134212-149" w:date="2022-06-22T20:03:00Z"/>
              <w:rFonts w:ascii="Agency FB" w:hAnsi="Agency FB"/>
              <w:sz w:val="28"/>
              <w:szCs w:val="6"/>
              <w:lang w:val="en-US"/>
            </w:rPr>
          </w:rPrChange>
        </w:rPr>
      </w:pPr>
    </w:p>
    <w:p w14:paraId="3186089C" w14:textId="77777777" w:rsidR="007A5533" w:rsidRPr="000B79B6" w:rsidRDefault="007A5533" w:rsidP="007A5533">
      <w:pPr>
        <w:rPr>
          <w:ins w:id="3610" w:author="01-134212-149" w:date="2022-06-22T20:03:00Z"/>
          <w:rFonts w:ascii="Agency FB" w:hAnsi="Agency FB"/>
          <w:szCs w:val="6"/>
          <w:lang w:val="en-US"/>
          <w:rPrChange w:id="3611" w:author="01-134212-149" w:date="2022-06-22T21:16:00Z">
            <w:rPr>
              <w:ins w:id="3612" w:author="01-134212-149" w:date="2022-06-22T20:03:00Z"/>
              <w:rFonts w:ascii="Agency FB" w:hAnsi="Agency FB"/>
              <w:sz w:val="28"/>
              <w:szCs w:val="6"/>
              <w:lang w:val="en-US"/>
            </w:rPr>
          </w:rPrChange>
        </w:rPr>
      </w:pPr>
      <w:ins w:id="3613" w:author="01-134212-149" w:date="2022-06-22T20:03:00Z">
        <w:r w:rsidRPr="000B79B6">
          <w:rPr>
            <w:rFonts w:ascii="Agency FB" w:hAnsi="Agency FB"/>
            <w:szCs w:val="6"/>
            <w:lang w:val="en-US"/>
            <w:rPrChange w:id="3614" w:author="01-134212-149" w:date="2022-06-22T21:16:00Z">
              <w:rPr>
                <w:rFonts w:ascii="Agency FB" w:hAnsi="Agency FB"/>
                <w:sz w:val="28"/>
                <w:szCs w:val="6"/>
                <w:lang w:val="en-US"/>
              </w:rPr>
            </w:rPrChange>
          </w:rPr>
          <w:tab/>
        </w:r>
        <w:r w:rsidRPr="000B79B6">
          <w:rPr>
            <w:rFonts w:ascii="Agency FB" w:hAnsi="Agency FB"/>
            <w:szCs w:val="6"/>
            <w:lang w:val="en-US"/>
            <w:rPrChange w:id="3615" w:author="01-134212-149" w:date="2022-06-22T21:16:00Z">
              <w:rPr>
                <w:rFonts w:ascii="Agency FB" w:hAnsi="Agency FB"/>
                <w:sz w:val="28"/>
                <w:szCs w:val="6"/>
                <w:lang w:val="en-US"/>
              </w:rPr>
            </w:rPrChange>
          </w:rPr>
          <w:tab/>
          <w:t>patient.close();</w:t>
        </w:r>
      </w:ins>
    </w:p>
    <w:p w14:paraId="7E05158B" w14:textId="77777777" w:rsidR="007A5533" w:rsidRPr="000B79B6" w:rsidRDefault="007A5533" w:rsidP="007A5533">
      <w:pPr>
        <w:rPr>
          <w:ins w:id="3616" w:author="01-134212-149" w:date="2022-06-22T20:03:00Z"/>
          <w:rFonts w:ascii="Agency FB" w:hAnsi="Agency FB"/>
          <w:szCs w:val="6"/>
          <w:lang w:val="en-US"/>
          <w:rPrChange w:id="3617" w:author="01-134212-149" w:date="2022-06-22T21:16:00Z">
            <w:rPr>
              <w:ins w:id="3618" w:author="01-134212-149" w:date="2022-06-22T20:03:00Z"/>
              <w:rFonts w:ascii="Agency FB" w:hAnsi="Agency FB"/>
              <w:sz w:val="28"/>
              <w:szCs w:val="6"/>
              <w:lang w:val="en-US"/>
            </w:rPr>
          </w:rPrChange>
        </w:rPr>
      </w:pPr>
      <w:ins w:id="3619" w:author="01-134212-149" w:date="2022-06-22T20:03:00Z">
        <w:r w:rsidRPr="000B79B6">
          <w:rPr>
            <w:rFonts w:ascii="Agency FB" w:hAnsi="Agency FB"/>
            <w:szCs w:val="6"/>
            <w:lang w:val="en-US"/>
            <w:rPrChange w:id="3620" w:author="01-134212-149" w:date="2022-06-22T21:16:00Z">
              <w:rPr>
                <w:rFonts w:ascii="Agency FB" w:hAnsi="Agency FB"/>
                <w:sz w:val="28"/>
                <w:szCs w:val="6"/>
                <w:lang w:val="en-US"/>
              </w:rPr>
            </w:rPrChange>
          </w:rPr>
          <w:tab/>
        </w:r>
        <w:r w:rsidRPr="000B79B6">
          <w:rPr>
            <w:rFonts w:ascii="Agency FB" w:hAnsi="Agency FB"/>
            <w:szCs w:val="6"/>
            <w:lang w:val="en-US"/>
            <w:rPrChange w:id="3621" w:author="01-134212-149" w:date="2022-06-22T21:16:00Z">
              <w:rPr>
                <w:rFonts w:ascii="Agency FB" w:hAnsi="Agency FB"/>
                <w:sz w:val="28"/>
                <w:szCs w:val="6"/>
                <w:lang w:val="en-US"/>
              </w:rPr>
            </w:rPrChange>
          </w:rPr>
          <w:tab/>
          <w:t>temp.close();</w:t>
        </w:r>
      </w:ins>
    </w:p>
    <w:p w14:paraId="241883A3" w14:textId="77777777" w:rsidR="007A5533" w:rsidRPr="000B79B6" w:rsidRDefault="007A5533" w:rsidP="007A5533">
      <w:pPr>
        <w:rPr>
          <w:ins w:id="3622" w:author="01-134212-149" w:date="2022-06-22T20:03:00Z"/>
          <w:rFonts w:ascii="Agency FB" w:hAnsi="Agency FB"/>
          <w:szCs w:val="6"/>
          <w:lang w:val="en-US"/>
          <w:rPrChange w:id="3623" w:author="01-134212-149" w:date="2022-06-22T21:16:00Z">
            <w:rPr>
              <w:ins w:id="3624" w:author="01-134212-149" w:date="2022-06-22T20:03:00Z"/>
              <w:rFonts w:ascii="Agency FB" w:hAnsi="Agency FB"/>
              <w:sz w:val="28"/>
              <w:szCs w:val="6"/>
              <w:lang w:val="en-US"/>
            </w:rPr>
          </w:rPrChange>
        </w:rPr>
      </w:pPr>
      <w:ins w:id="3625" w:author="01-134212-149" w:date="2022-06-22T20:03:00Z">
        <w:r w:rsidRPr="000B79B6">
          <w:rPr>
            <w:rFonts w:ascii="Agency FB" w:hAnsi="Agency FB"/>
            <w:szCs w:val="6"/>
            <w:lang w:val="en-US"/>
            <w:rPrChange w:id="3626" w:author="01-134212-149" w:date="2022-06-22T21:16:00Z">
              <w:rPr>
                <w:rFonts w:ascii="Agency FB" w:hAnsi="Agency FB"/>
                <w:sz w:val="28"/>
                <w:szCs w:val="6"/>
                <w:lang w:val="en-US"/>
              </w:rPr>
            </w:rPrChange>
          </w:rPr>
          <w:tab/>
        </w:r>
        <w:r w:rsidRPr="000B79B6">
          <w:rPr>
            <w:rFonts w:ascii="Agency FB" w:hAnsi="Agency FB"/>
            <w:szCs w:val="6"/>
            <w:lang w:val="en-US"/>
            <w:rPrChange w:id="3627" w:author="01-134212-149" w:date="2022-06-22T21:16:00Z">
              <w:rPr>
                <w:rFonts w:ascii="Agency FB" w:hAnsi="Agency FB"/>
                <w:sz w:val="28"/>
                <w:szCs w:val="6"/>
                <w:lang w:val="en-US"/>
              </w:rPr>
            </w:rPrChange>
          </w:rPr>
          <w:tab/>
          <w:t>remove("PATIENT.txt");</w:t>
        </w:r>
      </w:ins>
    </w:p>
    <w:p w14:paraId="5B7ECDB8" w14:textId="77777777" w:rsidR="007A5533" w:rsidRPr="000B79B6" w:rsidRDefault="007A5533" w:rsidP="007A5533">
      <w:pPr>
        <w:rPr>
          <w:ins w:id="3628" w:author="01-134212-149" w:date="2022-06-22T20:03:00Z"/>
          <w:rFonts w:ascii="Agency FB" w:hAnsi="Agency FB"/>
          <w:szCs w:val="6"/>
          <w:lang w:val="en-US"/>
          <w:rPrChange w:id="3629" w:author="01-134212-149" w:date="2022-06-22T21:16:00Z">
            <w:rPr>
              <w:ins w:id="3630" w:author="01-134212-149" w:date="2022-06-22T20:03:00Z"/>
              <w:rFonts w:ascii="Agency FB" w:hAnsi="Agency FB"/>
              <w:sz w:val="28"/>
              <w:szCs w:val="6"/>
              <w:lang w:val="en-US"/>
            </w:rPr>
          </w:rPrChange>
        </w:rPr>
      </w:pPr>
      <w:ins w:id="3631" w:author="01-134212-149" w:date="2022-06-22T20:03:00Z">
        <w:r w:rsidRPr="000B79B6">
          <w:rPr>
            <w:rFonts w:ascii="Agency FB" w:hAnsi="Agency FB"/>
            <w:szCs w:val="6"/>
            <w:lang w:val="en-US"/>
            <w:rPrChange w:id="3632" w:author="01-134212-149" w:date="2022-06-22T21:16:00Z">
              <w:rPr>
                <w:rFonts w:ascii="Agency FB" w:hAnsi="Agency FB"/>
                <w:sz w:val="28"/>
                <w:szCs w:val="6"/>
                <w:lang w:val="en-US"/>
              </w:rPr>
            </w:rPrChange>
          </w:rPr>
          <w:tab/>
        </w:r>
        <w:r w:rsidRPr="000B79B6">
          <w:rPr>
            <w:rFonts w:ascii="Agency FB" w:hAnsi="Agency FB"/>
            <w:szCs w:val="6"/>
            <w:lang w:val="en-US"/>
            <w:rPrChange w:id="3633" w:author="01-134212-149" w:date="2022-06-22T21:16:00Z">
              <w:rPr>
                <w:rFonts w:ascii="Agency FB" w:hAnsi="Agency FB"/>
                <w:sz w:val="28"/>
                <w:szCs w:val="6"/>
                <w:lang w:val="en-US"/>
              </w:rPr>
            </w:rPrChange>
          </w:rPr>
          <w:tab/>
          <w:t>rename("Temp.txt", "PATIENT.txt");</w:t>
        </w:r>
      </w:ins>
    </w:p>
    <w:p w14:paraId="2AA6ECF4" w14:textId="77777777" w:rsidR="007A5533" w:rsidRPr="000B79B6" w:rsidRDefault="007A5533" w:rsidP="007A5533">
      <w:pPr>
        <w:rPr>
          <w:ins w:id="3634" w:author="01-134212-149" w:date="2022-06-22T20:03:00Z"/>
          <w:rFonts w:ascii="Agency FB" w:hAnsi="Agency FB"/>
          <w:szCs w:val="6"/>
          <w:lang w:val="en-US"/>
          <w:rPrChange w:id="3635" w:author="01-134212-149" w:date="2022-06-22T21:16:00Z">
            <w:rPr>
              <w:ins w:id="3636" w:author="01-134212-149" w:date="2022-06-22T20:03:00Z"/>
              <w:rFonts w:ascii="Agency FB" w:hAnsi="Agency FB"/>
              <w:sz w:val="28"/>
              <w:szCs w:val="6"/>
              <w:lang w:val="en-US"/>
            </w:rPr>
          </w:rPrChange>
        </w:rPr>
      </w:pPr>
      <w:ins w:id="3637" w:author="01-134212-149" w:date="2022-06-22T20:03:00Z">
        <w:r w:rsidRPr="000B79B6">
          <w:rPr>
            <w:rFonts w:ascii="Agency FB" w:hAnsi="Agency FB"/>
            <w:szCs w:val="6"/>
            <w:lang w:val="en-US"/>
            <w:rPrChange w:id="3638" w:author="01-134212-149" w:date="2022-06-22T21:16:00Z">
              <w:rPr>
                <w:rFonts w:ascii="Agency FB" w:hAnsi="Agency FB"/>
                <w:sz w:val="28"/>
                <w:szCs w:val="6"/>
                <w:lang w:val="en-US"/>
              </w:rPr>
            </w:rPrChange>
          </w:rPr>
          <w:tab/>
        </w:r>
        <w:r w:rsidRPr="000B79B6">
          <w:rPr>
            <w:rFonts w:ascii="Agency FB" w:hAnsi="Agency FB"/>
            <w:szCs w:val="6"/>
            <w:lang w:val="en-US"/>
            <w:rPrChange w:id="3639" w:author="01-134212-149" w:date="2022-06-22T21:16:00Z">
              <w:rPr>
                <w:rFonts w:ascii="Agency FB" w:hAnsi="Agency FB"/>
                <w:sz w:val="28"/>
                <w:szCs w:val="6"/>
                <w:lang w:val="en-US"/>
              </w:rPr>
            </w:rPrChange>
          </w:rPr>
          <w:tab/>
          <w:t>if (a == 0)</w:t>
        </w:r>
      </w:ins>
    </w:p>
    <w:p w14:paraId="60DD0FB3" w14:textId="77777777" w:rsidR="007A5533" w:rsidRPr="000B79B6" w:rsidRDefault="007A5533" w:rsidP="007A5533">
      <w:pPr>
        <w:rPr>
          <w:ins w:id="3640" w:author="01-134212-149" w:date="2022-06-22T20:03:00Z"/>
          <w:rFonts w:ascii="Agency FB" w:hAnsi="Agency FB"/>
          <w:szCs w:val="6"/>
          <w:lang w:val="en-US"/>
          <w:rPrChange w:id="3641" w:author="01-134212-149" w:date="2022-06-22T21:16:00Z">
            <w:rPr>
              <w:ins w:id="3642" w:author="01-134212-149" w:date="2022-06-22T20:03:00Z"/>
              <w:rFonts w:ascii="Agency FB" w:hAnsi="Agency FB"/>
              <w:sz w:val="28"/>
              <w:szCs w:val="6"/>
              <w:lang w:val="en-US"/>
            </w:rPr>
          </w:rPrChange>
        </w:rPr>
      </w:pPr>
      <w:ins w:id="3643" w:author="01-134212-149" w:date="2022-06-22T20:03:00Z">
        <w:r w:rsidRPr="000B79B6">
          <w:rPr>
            <w:rFonts w:ascii="Agency FB" w:hAnsi="Agency FB"/>
            <w:szCs w:val="6"/>
            <w:lang w:val="en-US"/>
            <w:rPrChange w:id="3644" w:author="01-134212-149" w:date="2022-06-22T21:16:00Z">
              <w:rPr>
                <w:rFonts w:ascii="Agency FB" w:hAnsi="Agency FB"/>
                <w:sz w:val="28"/>
                <w:szCs w:val="6"/>
                <w:lang w:val="en-US"/>
              </w:rPr>
            </w:rPrChange>
          </w:rPr>
          <w:tab/>
        </w:r>
        <w:r w:rsidRPr="000B79B6">
          <w:rPr>
            <w:rFonts w:ascii="Agency FB" w:hAnsi="Agency FB"/>
            <w:szCs w:val="6"/>
            <w:lang w:val="en-US"/>
            <w:rPrChange w:id="3645" w:author="01-134212-149" w:date="2022-06-22T21:16:00Z">
              <w:rPr>
                <w:rFonts w:ascii="Agency FB" w:hAnsi="Agency FB"/>
                <w:sz w:val="28"/>
                <w:szCs w:val="6"/>
                <w:lang w:val="en-US"/>
              </w:rPr>
            </w:rPrChange>
          </w:rPr>
          <w:tab/>
          <w:t>{</w:t>
        </w:r>
      </w:ins>
    </w:p>
    <w:p w14:paraId="1BB035AC" w14:textId="77777777" w:rsidR="007A5533" w:rsidRPr="000B79B6" w:rsidRDefault="007A5533" w:rsidP="007A5533">
      <w:pPr>
        <w:rPr>
          <w:ins w:id="3646" w:author="01-134212-149" w:date="2022-06-22T20:03:00Z"/>
          <w:rFonts w:ascii="Agency FB" w:hAnsi="Agency FB"/>
          <w:szCs w:val="6"/>
          <w:lang w:val="en-US"/>
          <w:rPrChange w:id="3647" w:author="01-134212-149" w:date="2022-06-22T21:16:00Z">
            <w:rPr>
              <w:ins w:id="3648" w:author="01-134212-149" w:date="2022-06-22T20:03:00Z"/>
              <w:rFonts w:ascii="Agency FB" w:hAnsi="Agency FB"/>
              <w:sz w:val="28"/>
              <w:szCs w:val="6"/>
              <w:lang w:val="en-US"/>
            </w:rPr>
          </w:rPrChange>
        </w:rPr>
      </w:pPr>
      <w:ins w:id="3649" w:author="01-134212-149" w:date="2022-06-22T20:03:00Z">
        <w:r w:rsidRPr="000B79B6">
          <w:rPr>
            <w:rFonts w:ascii="Agency FB" w:hAnsi="Agency FB"/>
            <w:szCs w:val="6"/>
            <w:lang w:val="en-US"/>
            <w:rPrChange w:id="3650" w:author="01-134212-149" w:date="2022-06-22T21:16:00Z">
              <w:rPr>
                <w:rFonts w:ascii="Agency FB" w:hAnsi="Agency FB"/>
                <w:sz w:val="28"/>
                <w:szCs w:val="6"/>
                <w:lang w:val="en-US"/>
              </w:rPr>
            </w:rPrChange>
          </w:rPr>
          <w:tab/>
        </w:r>
        <w:r w:rsidRPr="000B79B6">
          <w:rPr>
            <w:rFonts w:ascii="Agency FB" w:hAnsi="Agency FB"/>
            <w:szCs w:val="6"/>
            <w:lang w:val="en-US"/>
            <w:rPrChange w:id="3651" w:author="01-134212-149" w:date="2022-06-22T21:16:00Z">
              <w:rPr>
                <w:rFonts w:ascii="Agency FB" w:hAnsi="Agency FB"/>
                <w:sz w:val="28"/>
                <w:szCs w:val="6"/>
                <w:lang w:val="en-US"/>
              </w:rPr>
            </w:rPrChange>
          </w:rPr>
          <w:tab/>
        </w:r>
        <w:r w:rsidRPr="000B79B6">
          <w:rPr>
            <w:rFonts w:ascii="Agency FB" w:hAnsi="Agency FB"/>
            <w:szCs w:val="6"/>
            <w:lang w:val="en-US"/>
            <w:rPrChange w:id="3652" w:author="01-134212-149" w:date="2022-06-22T21:16:00Z">
              <w:rPr>
                <w:rFonts w:ascii="Agency FB" w:hAnsi="Agency FB"/>
                <w:sz w:val="28"/>
                <w:szCs w:val="6"/>
                <w:lang w:val="en-US"/>
              </w:rPr>
            </w:rPrChange>
          </w:rPr>
          <w:tab/>
          <w:t>cout &lt;&lt; "\n\t\t\tRecord Not Found\n";</w:t>
        </w:r>
      </w:ins>
    </w:p>
    <w:p w14:paraId="5207D3B0" w14:textId="77777777" w:rsidR="007A5533" w:rsidRPr="000B79B6" w:rsidRDefault="007A5533" w:rsidP="007A5533">
      <w:pPr>
        <w:rPr>
          <w:ins w:id="3653" w:author="01-134212-149" w:date="2022-06-22T20:03:00Z"/>
          <w:rFonts w:ascii="Agency FB" w:hAnsi="Agency FB"/>
          <w:szCs w:val="6"/>
          <w:lang w:val="en-US"/>
          <w:rPrChange w:id="3654" w:author="01-134212-149" w:date="2022-06-22T21:16:00Z">
            <w:rPr>
              <w:ins w:id="3655" w:author="01-134212-149" w:date="2022-06-22T20:03:00Z"/>
              <w:rFonts w:ascii="Agency FB" w:hAnsi="Agency FB"/>
              <w:sz w:val="28"/>
              <w:szCs w:val="6"/>
              <w:lang w:val="en-US"/>
            </w:rPr>
          </w:rPrChange>
        </w:rPr>
      </w:pPr>
      <w:ins w:id="3656" w:author="01-134212-149" w:date="2022-06-22T20:03:00Z">
        <w:r w:rsidRPr="000B79B6">
          <w:rPr>
            <w:rFonts w:ascii="Agency FB" w:hAnsi="Agency FB"/>
            <w:szCs w:val="6"/>
            <w:lang w:val="en-US"/>
            <w:rPrChange w:id="3657" w:author="01-134212-149" w:date="2022-06-22T21:16:00Z">
              <w:rPr>
                <w:rFonts w:ascii="Agency FB" w:hAnsi="Agency FB"/>
                <w:sz w:val="28"/>
                <w:szCs w:val="6"/>
                <w:lang w:val="en-US"/>
              </w:rPr>
            </w:rPrChange>
          </w:rPr>
          <w:tab/>
        </w:r>
        <w:r w:rsidRPr="000B79B6">
          <w:rPr>
            <w:rFonts w:ascii="Agency FB" w:hAnsi="Agency FB"/>
            <w:szCs w:val="6"/>
            <w:lang w:val="en-US"/>
            <w:rPrChange w:id="3658" w:author="01-134212-149" w:date="2022-06-22T21:16:00Z">
              <w:rPr>
                <w:rFonts w:ascii="Agency FB" w:hAnsi="Agency FB"/>
                <w:sz w:val="28"/>
                <w:szCs w:val="6"/>
                <w:lang w:val="en-US"/>
              </w:rPr>
            </w:rPrChange>
          </w:rPr>
          <w:tab/>
          <w:t>}</w:t>
        </w:r>
      </w:ins>
    </w:p>
    <w:p w14:paraId="1150D65D" w14:textId="77777777" w:rsidR="007A5533" w:rsidRPr="000B79B6" w:rsidRDefault="007A5533" w:rsidP="007A5533">
      <w:pPr>
        <w:rPr>
          <w:ins w:id="3659" w:author="01-134212-149" w:date="2022-06-22T20:03:00Z"/>
          <w:rFonts w:ascii="Agency FB" w:hAnsi="Agency FB"/>
          <w:szCs w:val="6"/>
          <w:lang w:val="en-US"/>
          <w:rPrChange w:id="3660" w:author="01-134212-149" w:date="2022-06-22T21:16:00Z">
            <w:rPr>
              <w:ins w:id="3661" w:author="01-134212-149" w:date="2022-06-22T20:03:00Z"/>
              <w:rFonts w:ascii="Agency FB" w:hAnsi="Agency FB"/>
              <w:sz w:val="28"/>
              <w:szCs w:val="6"/>
              <w:lang w:val="en-US"/>
            </w:rPr>
          </w:rPrChange>
        </w:rPr>
      </w:pPr>
      <w:ins w:id="3662" w:author="01-134212-149" w:date="2022-06-22T20:03:00Z">
        <w:r w:rsidRPr="000B79B6">
          <w:rPr>
            <w:rFonts w:ascii="Agency FB" w:hAnsi="Agency FB"/>
            <w:szCs w:val="6"/>
            <w:lang w:val="en-US"/>
            <w:rPrChange w:id="3663" w:author="01-134212-149" w:date="2022-06-22T21:16:00Z">
              <w:rPr>
                <w:rFonts w:ascii="Agency FB" w:hAnsi="Agency FB"/>
                <w:sz w:val="28"/>
                <w:szCs w:val="6"/>
                <w:lang w:val="en-US"/>
              </w:rPr>
            </w:rPrChange>
          </w:rPr>
          <w:tab/>
        </w:r>
        <w:r w:rsidRPr="000B79B6">
          <w:rPr>
            <w:rFonts w:ascii="Agency FB" w:hAnsi="Agency FB"/>
            <w:szCs w:val="6"/>
            <w:lang w:val="en-US"/>
            <w:rPrChange w:id="3664" w:author="01-134212-149" w:date="2022-06-22T21:16:00Z">
              <w:rPr>
                <w:rFonts w:ascii="Agency FB" w:hAnsi="Agency FB"/>
                <w:sz w:val="28"/>
                <w:szCs w:val="6"/>
                <w:lang w:val="en-US"/>
              </w:rPr>
            </w:rPrChange>
          </w:rPr>
          <w:tab/>
          <w:t>else</w:t>
        </w:r>
      </w:ins>
    </w:p>
    <w:p w14:paraId="653C75F0" w14:textId="77777777" w:rsidR="007A5533" w:rsidRPr="000B79B6" w:rsidRDefault="007A5533" w:rsidP="007A5533">
      <w:pPr>
        <w:rPr>
          <w:ins w:id="3665" w:author="01-134212-149" w:date="2022-06-22T20:03:00Z"/>
          <w:rFonts w:ascii="Agency FB" w:hAnsi="Agency FB"/>
          <w:szCs w:val="6"/>
          <w:lang w:val="en-US"/>
          <w:rPrChange w:id="3666" w:author="01-134212-149" w:date="2022-06-22T21:16:00Z">
            <w:rPr>
              <w:ins w:id="3667" w:author="01-134212-149" w:date="2022-06-22T20:03:00Z"/>
              <w:rFonts w:ascii="Agency FB" w:hAnsi="Agency FB"/>
              <w:sz w:val="28"/>
              <w:szCs w:val="6"/>
              <w:lang w:val="en-US"/>
            </w:rPr>
          </w:rPrChange>
        </w:rPr>
      </w:pPr>
      <w:ins w:id="3668" w:author="01-134212-149" w:date="2022-06-22T20:03:00Z">
        <w:r w:rsidRPr="000B79B6">
          <w:rPr>
            <w:rFonts w:ascii="Agency FB" w:hAnsi="Agency FB"/>
            <w:szCs w:val="6"/>
            <w:lang w:val="en-US"/>
            <w:rPrChange w:id="3669" w:author="01-134212-149" w:date="2022-06-22T21:16:00Z">
              <w:rPr>
                <w:rFonts w:ascii="Agency FB" w:hAnsi="Agency FB"/>
                <w:sz w:val="28"/>
                <w:szCs w:val="6"/>
                <w:lang w:val="en-US"/>
              </w:rPr>
            </w:rPrChange>
          </w:rPr>
          <w:tab/>
        </w:r>
        <w:r w:rsidRPr="000B79B6">
          <w:rPr>
            <w:rFonts w:ascii="Agency FB" w:hAnsi="Agency FB"/>
            <w:szCs w:val="6"/>
            <w:lang w:val="en-US"/>
            <w:rPrChange w:id="3670" w:author="01-134212-149" w:date="2022-06-22T21:16:00Z">
              <w:rPr>
                <w:rFonts w:ascii="Agency FB" w:hAnsi="Agency FB"/>
                <w:sz w:val="28"/>
                <w:szCs w:val="6"/>
                <w:lang w:val="en-US"/>
              </w:rPr>
            </w:rPrChange>
          </w:rPr>
          <w:tab/>
        </w:r>
        <w:r w:rsidRPr="000B79B6">
          <w:rPr>
            <w:rFonts w:ascii="Agency FB" w:hAnsi="Agency FB"/>
            <w:szCs w:val="6"/>
            <w:lang w:val="en-US"/>
            <w:rPrChange w:id="3671" w:author="01-134212-149" w:date="2022-06-22T21:16:00Z">
              <w:rPr>
                <w:rFonts w:ascii="Agency FB" w:hAnsi="Agency FB"/>
                <w:sz w:val="28"/>
                <w:szCs w:val="6"/>
                <w:lang w:val="en-US"/>
              </w:rPr>
            </w:rPrChange>
          </w:rPr>
          <w:tab/>
          <w:t>cout &lt;&lt; "\n\t\t\tRecord Updated Successfully\n\n\n";</w:t>
        </w:r>
      </w:ins>
    </w:p>
    <w:p w14:paraId="5B857551" w14:textId="77777777" w:rsidR="007A5533" w:rsidRPr="000B79B6" w:rsidRDefault="007A5533" w:rsidP="007A5533">
      <w:pPr>
        <w:rPr>
          <w:ins w:id="3672" w:author="01-134212-149" w:date="2022-06-22T20:03:00Z"/>
          <w:rFonts w:ascii="Agency FB" w:hAnsi="Agency FB"/>
          <w:szCs w:val="6"/>
          <w:lang w:val="en-US"/>
          <w:rPrChange w:id="3673" w:author="01-134212-149" w:date="2022-06-22T21:16:00Z">
            <w:rPr>
              <w:ins w:id="3674" w:author="01-134212-149" w:date="2022-06-22T20:03:00Z"/>
              <w:rFonts w:ascii="Agency FB" w:hAnsi="Agency FB"/>
              <w:sz w:val="28"/>
              <w:szCs w:val="6"/>
              <w:lang w:val="en-US"/>
            </w:rPr>
          </w:rPrChange>
        </w:rPr>
      </w:pPr>
      <w:ins w:id="3675" w:author="01-134212-149" w:date="2022-06-22T20:03:00Z">
        <w:r w:rsidRPr="000B79B6">
          <w:rPr>
            <w:rFonts w:ascii="Agency FB" w:hAnsi="Agency FB"/>
            <w:szCs w:val="6"/>
            <w:lang w:val="en-US"/>
            <w:rPrChange w:id="3676" w:author="01-134212-149" w:date="2022-06-22T21:16:00Z">
              <w:rPr>
                <w:rFonts w:ascii="Agency FB" w:hAnsi="Agency FB"/>
                <w:sz w:val="28"/>
                <w:szCs w:val="6"/>
                <w:lang w:val="en-US"/>
              </w:rPr>
            </w:rPrChange>
          </w:rPr>
          <w:tab/>
        </w:r>
        <w:r w:rsidRPr="000B79B6">
          <w:rPr>
            <w:rFonts w:ascii="Agency FB" w:hAnsi="Agency FB"/>
            <w:szCs w:val="6"/>
            <w:lang w:val="en-US"/>
            <w:rPrChange w:id="3677" w:author="01-134212-149" w:date="2022-06-22T21:16:00Z">
              <w:rPr>
                <w:rFonts w:ascii="Agency FB" w:hAnsi="Agency FB"/>
                <w:sz w:val="28"/>
                <w:szCs w:val="6"/>
                <w:lang w:val="en-US"/>
              </w:rPr>
            </w:rPrChange>
          </w:rPr>
          <w:tab/>
          <w:t>system("pause");</w:t>
        </w:r>
      </w:ins>
    </w:p>
    <w:p w14:paraId="29F28B4E" w14:textId="77777777" w:rsidR="007A5533" w:rsidRPr="000B79B6" w:rsidRDefault="007A5533" w:rsidP="007A5533">
      <w:pPr>
        <w:rPr>
          <w:ins w:id="3678" w:author="01-134212-149" w:date="2022-06-22T20:03:00Z"/>
          <w:rFonts w:ascii="Agency FB" w:hAnsi="Agency FB"/>
          <w:szCs w:val="6"/>
          <w:lang w:val="en-US"/>
          <w:rPrChange w:id="3679" w:author="01-134212-149" w:date="2022-06-22T21:16:00Z">
            <w:rPr>
              <w:ins w:id="3680" w:author="01-134212-149" w:date="2022-06-22T20:03:00Z"/>
              <w:rFonts w:ascii="Agency FB" w:hAnsi="Agency FB"/>
              <w:sz w:val="28"/>
              <w:szCs w:val="6"/>
              <w:lang w:val="en-US"/>
            </w:rPr>
          </w:rPrChange>
        </w:rPr>
      </w:pPr>
    </w:p>
    <w:p w14:paraId="58D6F1DF" w14:textId="77777777" w:rsidR="007A5533" w:rsidRPr="000B79B6" w:rsidRDefault="007A5533" w:rsidP="007A5533">
      <w:pPr>
        <w:rPr>
          <w:ins w:id="3681" w:author="01-134212-149" w:date="2022-06-22T20:03:00Z"/>
          <w:rFonts w:ascii="Agency FB" w:hAnsi="Agency FB"/>
          <w:szCs w:val="6"/>
          <w:lang w:val="en-US"/>
          <w:rPrChange w:id="3682" w:author="01-134212-149" w:date="2022-06-22T21:16:00Z">
            <w:rPr>
              <w:ins w:id="3683" w:author="01-134212-149" w:date="2022-06-22T20:03:00Z"/>
              <w:rFonts w:ascii="Agency FB" w:hAnsi="Agency FB"/>
              <w:sz w:val="28"/>
              <w:szCs w:val="6"/>
              <w:lang w:val="en-US"/>
            </w:rPr>
          </w:rPrChange>
        </w:rPr>
      </w:pPr>
      <w:ins w:id="3684" w:author="01-134212-149" w:date="2022-06-22T20:03:00Z">
        <w:r w:rsidRPr="000B79B6">
          <w:rPr>
            <w:rFonts w:ascii="Agency FB" w:hAnsi="Agency FB"/>
            <w:szCs w:val="6"/>
            <w:lang w:val="en-US"/>
            <w:rPrChange w:id="3685" w:author="01-134212-149" w:date="2022-06-22T21:16:00Z">
              <w:rPr>
                <w:rFonts w:ascii="Agency FB" w:hAnsi="Agency FB"/>
                <w:sz w:val="28"/>
                <w:szCs w:val="6"/>
                <w:lang w:val="en-US"/>
              </w:rPr>
            </w:rPrChange>
          </w:rPr>
          <w:tab/>
          <w:t>}</w:t>
        </w:r>
      </w:ins>
    </w:p>
    <w:p w14:paraId="4909DD3D" w14:textId="77777777" w:rsidR="007A5533" w:rsidRPr="000B79B6" w:rsidRDefault="007A5533" w:rsidP="007A5533">
      <w:pPr>
        <w:rPr>
          <w:ins w:id="3686" w:author="01-134212-149" w:date="2022-06-22T20:03:00Z"/>
          <w:rFonts w:ascii="Agency FB" w:hAnsi="Agency FB"/>
          <w:szCs w:val="6"/>
          <w:lang w:val="en-US"/>
          <w:rPrChange w:id="3687" w:author="01-134212-149" w:date="2022-06-22T21:16:00Z">
            <w:rPr>
              <w:ins w:id="3688" w:author="01-134212-149" w:date="2022-06-22T20:03:00Z"/>
              <w:rFonts w:ascii="Agency FB" w:hAnsi="Agency FB"/>
              <w:sz w:val="28"/>
              <w:szCs w:val="6"/>
              <w:lang w:val="en-US"/>
            </w:rPr>
          </w:rPrChange>
        </w:rPr>
      </w:pPr>
    </w:p>
    <w:p w14:paraId="1A795636" w14:textId="77777777" w:rsidR="007A5533" w:rsidRPr="000B79B6" w:rsidRDefault="007A5533" w:rsidP="007A5533">
      <w:pPr>
        <w:rPr>
          <w:ins w:id="3689" w:author="01-134212-149" w:date="2022-06-22T20:03:00Z"/>
          <w:rFonts w:ascii="Agency FB" w:hAnsi="Agency FB"/>
          <w:szCs w:val="6"/>
          <w:lang w:val="en-US"/>
          <w:rPrChange w:id="3690" w:author="01-134212-149" w:date="2022-06-22T21:16:00Z">
            <w:rPr>
              <w:ins w:id="3691" w:author="01-134212-149" w:date="2022-06-22T20:03:00Z"/>
              <w:rFonts w:ascii="Agency FB" w:hAnsi="Agency FB"/>
              <w:sz w:val="28"/>
              <w:szCs w:val="6"/>
              <w:lang w:val="en-US"/>
            </w:rPr>
          </w:rPrChange>
        </w:rPr>
      </w:pPr>
      <w:ins w:id="3692" w:author="01-134212-149" w:date="2022-06-22T20:03:00Z">
        <w:r w:rsidRPr="000B79B6">
          <w:rPr>
            <w:rFonts w:ascii="Agency FB" w:hAnsi="Agency FB"/>
            <w:szCs w:val="6"/>
            <w:lang w:val="en-US"/>
            <w:rPrChange w:id="3693" w:author="01-134212-149" w:date="2022-06-22T21:16:00Z">
              <w:rPr>
                <w:rFonts w:ascii="Agency FB" w:hAnsi="Agency FB"/>
                <w:sz w:val="28"/>
                <w:szCs w:val="6"/>
                <w:lang w:val="en-US"/>
              </w:rPr>
            </w:rPrChange>
          </w:rPr>
          <w:t>};</w:t>
        </w:r>
      </w:ins>
    </w:p>
    <w:p w14:paraId="3BED226B" w14:textId="77777777" w:rsidR="007A5533" w:rsidRPr="000B79B6" w:rsidRDefault="007A5533" w:rsidP="007A5533">
      <w:pPr>
        <w:rPr>
          <w:ins w:id="3694" w:author="01-134212-149" w:date="2022-06-22T20:03:00Z"/>
          <w:rFonts w:ascii="Agency FB" w:hAnsi="Agency FB"/>
          <w:szCs w:val="6"/>
          <w:lang w:val="en-US"/>
          <w:rPrChange w:id="3695" w:author="01-134212-149" w:date="2022-06-22T21:16:00Z">
            <w:rPr>
              <w:ins w:id="3696" w:author="01-134212-149" w:date="2022-06-22T20:03:00Z"/>
              <w:rFonts w:ascii="Agency FB" w:hAnsi="Agency FB"/>
              <w:sz w:val="28"/>
              <w:szCs w:val="6"/>
              <w:lang w:val="en-US"/>
            </w:rPr>
          </w:rPrChange>
        </w:rPr>
      </w:pPr>
      <w:ins w:id="3697" w:author="01-134212-149" w:date="2022-06-22T20:03:00Z">
        <w:r w:rsidRPr="000B79B6">
          <w:rPr>
            <w:rFonts w:ascii="Agency FB" w:hAnsi="Agency FB"/>
            <w:szCs w:val="6"/>
            <w:lang w:val="en-US"/>
            <w:rPrChange w:id="3698" w:author="01-134212-149" w:date="2022-06-22T21:16:00Z">
              <w:rPr>
                <w:rFonts w:ascii="Agency FB" w:hAnsi="Agency FB"/>
                <w:sz w:val="28"/>
                <w:szCs w:val="6"/>
                <w:lang w:val="en-US"/>
              </w:rPr>
            </w:rPrChange>
          </w:rPr>
          <w:t>int Menu()  //Whole menu driven function of the application made</w:t>
        </w:r>
      </w:ins>
    </w:p>
    <w:p w14:paraId="134E43AE" w14:textId="77777777" w:rsidR="007A5533" w:rsidRPr="000B79B6" w:rsidRDefault="007A5533" w:rsidP="007A5533">
      <w:pPr>
        <w:rPr>
          <w:ins w:id="3699" w:author="01-134212-149" w:date="2022-06-22T20:03:00Z"/>
          <w:rFonts w:ascii="Agency FB" w:hAnsi="Agency FB"/>
          <w:szCs w:val="6"/>
          <w:lang w:val="en-US"/>
          <w:rPrChange w:id="3700" w:author="01-134212-149" w:date="2022-06-22T21:16:00Z">
            <w:rPr>
              <w:ins w:id="3701" w:author="01-134212-149" w:date="2022-06-22T20:03:00Z"/>
              <w:rFonts w:ascii="Agency FB" w:hAnsi="Agency FB"/>
              <w:sz w:val="28"/>
              <w:szCs w:val="6"/>
              <w:lang w:val="en-US"/>
            </w:rPr>
          </w:rPrChange>
        </w:rPr>
      </w:pPr>
      <w:ins w:id="3702" w:author="01-134212-149" w:date="2022-06-22T20:03:00Z">
        <w:r w:rsidRPr="000B79B6">
          <w:rPr>
            <w:rFonts w:ascii="Agency FB" w:hAnsi="Agency FB"/>
            <w:szCs w:val="6"/>
            <w:lang w:val="en-US"/>
            <w:rPrChange w:id="3703" w:author="01-134212-149" w:date="2022-06-22T21:16:00Z">
              <w:rPr>
                <w:rFonts w:ascii="Agency FB" w:hAnsi="Agency FB"/>
                <w:sz w:val="28"/>
                <w:szCs w:val="6"/>
                <w:lang w:val="en-US"/>
              </w:rPr>
            </w:rPrChange>
          </w:rPr>
          <w:t>{</w:t>
        </w:r>
      </w:ins>
    </w:p>
    <w:p w14:paraId="3C8737C3" w14:textId="77777777" w:rsidR="007A5533" w:rsidRPr="000B79B6" w:rsidRDefault="007A5533" w:rsidP="007A5533">
      <w:pPr>
        <w:rPr>
          <w:ins w:id="3704" w:author="01-134212-149" w:date="2022-06-22T20:03:00Z"/>
          <w:rFonts w:ascii="Agency FB" w:hAnsi="Agency FB"/>
          <w:szCs w:val="6"/>
          <w:lang w:val="en-US"/>
          <w:rPrChange w:id="3705" w:author="01-134212-149" w:date="2022-06-22T21:16:00Z">
            <w:rPr>
              <w:ins w:id="3706" w:author="01-134212-149" w:date="2022-06-22T20:03:00Z"/>
              <w:rFonts w:ascii="Agency FB" w:hAnsi="Agency FB"/>
              <w:sz w:val="28"/>
              <w:szCs w:val="6"/>
              <w:lang w:val="en-US"/>
            </w:rPr>
          </w:rPrChange>
        </w:rPr>
      </w:pPr>
      <w:ins w:id="3707" w:author="01-134212-149" w:date="2022-06-22T20:03:00Z">
        <w:r w:rsidRPr="000B79B6">
          <w:rPr>
            <w:rFonts w:ascii="Agency FB" w:hAnsi="Agency FB"/>
            <w:szCs w:val="6"/>
            <w:lang w:val="en-US"/>
            <w:rPrChange w:id="3708" w:author="01-134212-149" w:date="2022-06-22T21:16:00Z">
              <w:rPr>
                <w:rFonts w:ascii="Agency FB" w:hAnsi="Agency FB"/>
                <w:sz w:val="28"/>
                <w:szCs w:val="6"/>
                <w:lang w:val="en-US"/>
              </w:rPr>
            </w:rPrChange>
          </w:rPr>
          <w:tab/>
          <w:t>system("cls");</w:t>
        </w:r>
      </w:ins>
    </w:p>
    <w:p w14:paraId="2A730D9B" w14:textId="77777777" w:rsidR="007A5533" w:rsidRPr="000B79B6" w:rsidRDefault="007A5533" w:rsidP="007A5533">
      <w:pPr>
        <w:rPr>
          <w:ins w:id="3709" w:author="01-134212-149" w:date="2022-06-22T20:03:00Z"/>
          <w:rFonts w:ascii="Agency FB" w:hAnsi="Agency FB"/>
          <w:szCs w:val="6"/>
          <w:lang w:val="en-US"/>
          <w:rPrChange w:id="3710" w:author="01-134212-149" w:date="2022-06-22T21:16:00Z">
            <w:rPr>
              <w:ins w:id="3711" w:author="01-134212-149" w:date="2022-06-22T20:03:00Z"/>
              <w:rFonts w:ascii="Agency FB" w:hAnsi="Agency FB"/>
              <w:sz w:val="28"/>
              <w:szCs w:val="6"/>
              <w:lang w:val="en-US"/>
            </w:rPr>
          </w:rPrChange>
        </w:rPr>
      </w:pPr>
      <w:ins w:id="3712" w:author="01-134212-149" w:date="2022-06-22T20:03:00Z">
        <w:r w:rsidRPr="000B79B6">
          <w:rPr>
            <w:rFonts w:ascii="Agency FB" w:hAnsi="Agency FB"/>
            <w:szCs w:val="6"/>
            <w:lang w:val="en-US"/>
            <w:rPrChange w:id="3713" w:author="01-134212-149" w:date="2022-06-22T21:16:00Z">
              <w:rPr>
                <w:rFonts w:ascii="Agency FB" w:hAnsi="Agency FB"/>
                <w:sz w:val="28"/>
                <w:szCs w:val="6"/>
                <w:lang w:val="en-US"/>
              </w:rPr>
            </w:rPrChange>
          </w:rPr>
          <w:tab/>
          <w:t>cout &lt;&lt; "\n\n\t\t\t&gt;&gt;&gt;&gt;&gt;Press - 1 For Enter New Regular Patient&lt;&lt;&lt;&lt;&lt;\n";</w:t>
        </w:r>
      </w:ins>
    </w:p>
    <w:p w14:paraId="1ADDBE04" w14:textId="77777777" w:rsidR="007A5533" w:rsidRPr="000B79B6" w:rsidRDefault="007A5533" w:rsidP="007A5533">
      <w:pPr>
        <w:rPr>
          <w:ins w:id="3714" w:author="01-134212-149" w:date="2022-06-22T20:03:00Z"/>
          <w:rFonts w:ascii="Agency FB" w:hAnsi="Agency FB"/>
          <w:szCs w:val="6"/>
          <w:lang w:val="en-US"/>
          <w:rPrChange w:id="3715" w:author="01-134212-149" w:date="2022-06-22T21:16:00Z">
            <w:rPr>
              <w:ins w:id="3716" w:author="01-134212-149" w:date="2022-06-22T20:03:00Z"/>
              <w:rFonts w:ascii="Agency FB" w:hAnsi="Agency FB"/>
              <w:sz w:val="28"/>
              <w:szCs w:val="6"/>
              <w:lang w:val="en-US"/>
            </w:rPr>
          </w:rPrChange>
        </w:rPr>
      </w:pPr>
      <w:ins w:id="3717" w:author="01-134212-149" w:date="2022-06-22T20:03:00Z">
        <w:r w:rsidRPr="000B79B6">
          <w:rPr>
            <w:rFonts w:ascii="Agency FB" w:hAnsi="Agency FB"/>
            <w:szCs w:val="6"/>
            <w:lang w:val="en-US"/>
            <w:rPrChange w:id="3718" w:author="01-134212-149" w:date="2022-06-22T21:16:00Z">
              <w:rPr>
                <w:rFonts w:ascii="Agency FB" w:hAnsi="Agency FB"/>
                <w:sz w:val="28"/>
                <w:szCs w:val="6"/>
                <w:lang w:val="en-US"/>
              </w:rPr>
            </w:rPrChange>
          </w:rPr>
          <w:tab/>
          <w:t>cout &lt;&lt; "\t\t\t&gt;&gt;&gt;&gt;&gt;Press - 2 For Enter New Corona Patient&lt;&lt;&lt;&lt;&lt;&lt;\n";</w:t>
        </w:r>
      </w:ins>
    </w:p>
    <w:p w14:paraId="47CF569A" w14:textId="77777777" w:rsidR="007A5533" w:rsidRPr="000B79B6" w:rsidRDefault="007A5533" w:rsidP="007A5533">
      <w:pPr>
        <w:rPr>
          <w:ins w:id="3719" w:author="01-134212-149" w:date="2022-06-22T20:03:00Z"/>
          <w:rFonts w:ascii="Agency FB" w:hAnsi="Agency FB"/>
          <w:szCs w:val="6"/>
          <w:lang w:val="en-US"/>
          <w:rPrChange w:id="3720" w:author="01-134212-149" w:date="2022-06-22T21:16:00Z">
            <w:rPr>
              <w:ins w:id="3721" w:author="01-134212-149" w:date="2022-06-22T20:03:00Z"/>
              <w:rFonts w:ascii="Agency FB" w:hAnsi="Agency FB"/>
              <w:sz w:val="28"/>
              <w:szCs w:val="6"/>
              <w:lang w:val="en-US"/>
            </w:rPr>
          </w:rPrChange>
        </w:rPr>
      </w:pPr>
      <w:ins w:id="3722" w:author="01-134212-149" w:date="2022-06-22T20:03:00Z">
        <w:r w:rsidRPr="000B79B6">
          <w:rPr>
            <w:rFonts w:ascii="Agency FB" w:hAnsi="Agency FB"/>
            <w:szCs w:val="6"/>
            <w:lang w:val="en-US"/>
            <w:rPrChange w:id="3723" w:author="01-134212-149" w:date="2022-06-22T21:16:00Z">
              <w:rPr>
                <w:rFonts w:ascii="Agency FB" w:hAnsi="Agency FB"/>
                <w:sz w:val="28"/>
                <w:szCs w:val="6"/>
                <w:lang w:val="en-US"/>
              </w:rPr>
            </w:rPrChange>
          </w:rPr>
          <w:lastRenderedPageBreak/>
          <w:tab/>
          <w:t>cout &lt;&lt; "\t\t\t&gt;&gt;&gt;&gt;&gt;Press - 3 For Update Patient Record&lt;&lt;&lt;&lt;&lt;&lt;&lt;&lt;&lt;\n";</w:t>
        </w:r>
      </w:ins>
    </w:p>
    <w:p w14:paraId="783A1FCB" w14:textId="77777777" w:rsidR="007A5533" w:rsidRPr="000B79B6" w:rsidRDefault="007A5533" w:rsidP="007A5533">
      <w:pPr>
        <w:rPr>
          <w:ins w:id="3724" w:author="01-134212-149" w:date="2022-06-22T20:03:00Z"/>
          <w:rFonts w:ascii="Agency FB" w:hAnsi="Agency FB"/>
          <w:szCs w:val="6"/>
          <w:lang w:val="en-US"/>
          <w:rPrChange w:id="3725" w:author="01-134212-149" w:date="2022-06-22T21:16:00Z">
            <w:rPr>
              <w:ins w:id="3726" w:author="01-134212-149" w:date="2022-06-22T20:03:00Z"/>
              <w:rFonts w:ascii="Agency FB" w:hAnsi="Agency FB"/>
              <w:sz w:val="28"/>
              <w:szCs w:val="6"/>
              <w:lang w:val="en-US"/>
            </w:rPr>
          </w:rPrChange>
        </w:rPr>
      </w:pPr>
      <w:ins w:id="3727" w:author="01-134212-149" w:date="2022-06-22T20:03:00Z">
        <w:r w:rsidRPr="000B79B6">
          <w:rPr>
            <w:rFonts w:ascii="Agency FB" w:hAnsi="Agency FB"/>
            <w:szCs w:val="6"/>
            <w:lang w:val="en-US"/>
            <w:rPrChange w:id="3728" w:author="01-134212-149" w:date="2022-06-22T21:16:00Z">
              <w:rPr>
                <w:rFonts w:ascii="Agency FB" w:hAnsi="Agency FB"/>
                <w:sz w:val="28"/>
                <w:szCs w:val="6"/>
                <w:lang w:val="en-US"/>
              </w:rPr>
            </w:rPrChange>
          </w:rPr>
          <w:tab/>
          <w:t>cout &lt;&lt; "\t\t\t&gt;&gt;&gt;&gt;&gt;Press - 4 For Delete Patient Record&lt;&lt;&lt;&lt;&lt;&lt;&lt;&lt;&lt;\n";</w:t>
        </w:r>
      </w:ins>
    </w:p>
    <w:p w14:paraId="68E2A462" w14:textId="77777777" w:rsidR="007A5533" w:rsidRPr="000B79B6" w:rsidRDefault="007A5533" w:rsidP="007A5533">
      <w:pPr>
        <w:rPr>
          <w:ins w:id="3729" w:author="01-134212-149" w:date="2022-06-22T20:03:00Z"/>
          <w:rFonts w:ascii="Agency FB" w:hAnsi="Agency FB"/>
          <w:szCs w:val="6"/>
          <w:lang w:val="en-US"/>
          <w:rPrChange w:id="3730" w:author="01-134212-149" w:date="2022-06-22T21:16:00Z">
            <w:rPr>
              <w:ins w:id="3731" w:author="01-134212-149" w:date="2022-06-22T20:03:00Z"/>
              <w:rFonts w:ascii="Agency FB" w:hAnsi="Agency FB"/>
              <w:sz w:val="28"/>
              <w:szCs w:val="6"/>
              <w:lang w:val="en-US"/>
            </w:rPr>
          </w:rPrChange>
        </w:rPr>
      </w:pPr>
      <w:ins w:id="3732" w:author="01-134212-149" w:date="2022-06-22T20:03:00Z">
        <w:r w:rsidRPr="000B79B6">
          <w:rPr>
            <w:rFonts w:ascii="Agency FB" w:hAnsi="Agency FB"/>
            <w:szCs w:val="6"/>
            <w:lang w:val="en-US"/>
            <w:rPrChange w:id="3733" w:author="01-134212-149" w:date="2022-06-22T21:16:00Z">
              <w:rPr>
                <w:rFonts w:ascii="Agency FB" w:hAnsi="Agency FB"/>
                <w:sz w:val="28"/>
                <w:szCs w:val="6"/>
                <w:lang w:val="en-US"/>
              </w:rPr>
            </w:rPrChange>
          </w:rPr>
          <w:tab/>
          <w:t>cout &lt;&lt; "\t\t\t&gt;&gt;&gt;&gt;&gt;Press - 5 For Searching/ Display Patient Data&lt;&lt;&lt;&lt;&lt;\n";</w:t>
        </w:r>
      </w:ins>
    </w:p>
    <w:p w14:paraId="59C92455" w14:textId="77777777" w:rsidR="007A5533" w:rsidRPr="000B79B6" w:rsidRDefault="007A5533" w:rsidP="007A5533">
      <w:pPr>
        <w:rPr>
          <w:ins w:id="3734" w:author="01-134212-149" w:date="2022-06-22T20:03:00Z"/>
          <w:rFonts w:ascii="Agency FB" w:hAnsi="Agency FB"/>
          <w:szCs w:val="6"/>
          <w:lang w:val="en-US"/>
          <w:rPrChange w:id="3735" w:author="01-134212-149" w:date="2022-06-22T21:16:00Z">
            <w:rPr>
              <w:ins w:id="3736" w:author="01-134212-149" w:date="2022-06-22T20:03:00Z"/>
              <w:rFonts w:ascii="Agency FB" w:hAnsi="Agency FB"/>
              <w:sz w:val="28"/>
              <w:szCs w:val="6"/>
              <w:lang w:val="en-US"/>
            </w:rPr>
          </w:rPrChange>
        </w:rPr>
      </w:pPr>
      <w:ins w:id="3737" w:author="01-134212-149" w:date="2022-06-22T20:03:00Z">
        <w:r w:rsidRPr="000B79B6">
          <w:rPr>
            <w:rFonts w:ascii="Agency FB" w:hAnsi="Agency FB"/>
            <w:szCs w:val="6"/>
            <w:lang w:val="en-US"/>
            <w:rPrChange w:id="3738" w:author="01-134212-149" w:date="2022-06-22T21:16:00Z">
              <w:rPr>
                <w:rFonts w:ascii="Agency FB" w:hAnsi="Agency FB"/>
                <w:sz w:val="28"/>
                <w:szCs w:val="6"/>
                <w:lang w:val="en-US"/>
              </w:rPr>
            </w:rPrChange>
          </w:rPr>
          <w:tab/>
          <w:t>cout &lt;&lt; "\t\t\t&gt;&gt;&gt;&gt;&gt;Press - 6 For Quit Application&lt;&lt;&lt;&lt;&lt;&lt;&lt;&lt;&lt;&lt;&lt;&lt;&lt;&lt;\n";</w:t>
        </w:r>
      </w:ins>
    </w:p>
    <w:p w14:paraId="1483BDD4" w14:textId="77777777" w:rsidR="007A5533" w:rsidRPr="000B79B6" w:rsidRDefault="007A5533" w:rsidP="007A5533">
      <w:pPr>
        <w:rPr>
          <w:ins w:id="3739" w:author="01-134212-149" w:date="2022-06-22T20:03:00Z"/>
          <w:rFonts w:ascii="Agency FB" w:hAnsi="Agency FB"/>
          <w:szCs w:val="6"/>
          <w:lang w:val="en-US"/>
          <w:rPrChange w:id="3740" w:author="01-134212-149" w:date="2022-06-22T21:16:00Z">
            <w:rPr>
              <w:ins w:id="3741" w:author="01-134212-149" w:date="2022-06-22T20:03:00Z"/>
              <w:rFonts w:ascii="Agency FB" w:hAnsi="Agency FB"/>
              <w:sz w:val="28"/>
              <w:szCs w:val="6"/>
              <w:lang w:val="en-US"/>
            </w:rPr>
          </w:rPrChange>
        </w:rPr>
      </w:pPr>
      <w:ins w:id="3742" w:author="01-134212-149" w:date="2022-06-22T20:03:00Z">
        <w:r w:rsidRPr="000B79B6">
          <w:rPr>
            <w:rFonts w:ascii="Agency FB" w:hAnsi="Agency FB"/>
            <w:szCs w:val="6"/>
            <w:lang w:val="en-US"/>
            <w:rPrChange w:id="3743" w:author="01-134212-149" w:date="2022-06-22T21:16:00Z">
              <w:rPr>
                <w:rFonts w:ascii="Agency FB" w:hAnsi="Agency FB"/>
                <w:sz w:val="28"/>
                <w:szCs w:val="6"/>
                <w:lang w:val="en-US"/>
              </w:rPr>
            </w:rPrChange>
          </w:rPr>
          <w:tab/>
          <w:t>int Option;</w:t>
        </w:r>
      </w:ins>
    </w:p>
    <w:p w14:paraId="1D16258A" w14:textId="77777777" w:rsidR="007A5533" w:rsidRPr="000B79B6" w:rsidRDefault="007A5533" w:rsidP="007A5533">
      <w:pPr>
        <w:rPr>
          <w:ins w:id="3744" w:author="01-134212-149" w:date="2022-06-22T20:03:00Z"/>
          <w:rFonts w:ascii="Agency FB" w:hAnsi="Agency FB"/>
          <w:szCs w:val="6"/>
          <w:lang w:val="en-US"/>
          <w:rPrChange w:id="3745" w:author="01-134212-149" w:date="2022-06-22T21:16:00Z">
            <w:rPr>
              <w:ins w:id="3746" w:author="01-134212-149" w:date="2022-06-22T20:03:00Z"/>
              <w:rFonts w:ascii="Agency FB" w:hAnsi="Agency FB"/>
              <w:sz w:val="28"/>
              <w:szCs w:val="6"/>
              <w:lang w:val="en-US"/>
            </w:rPr>
          </w:rPrChange>
        </w:rPr>
      </w:pPr>
      <w:ins w:id="3747" w:author="01-134212-149" w:date="2022-06-22T20:03:00Z">
        <w:r w:rsidRPr="000B79B6">
          <w:rPr>
            <w:rFonts w:ascii="Agency FB" w:hAnsi="Agency FB"/>
            <w:szCs w:val="6"/>
            <w:lang w:val="en-US"/>
            <w:rPrChange w:id="3748" w:author="01-134212-149" w:date="2022-06-22T21:16:00Z">
              <w:rPr>
                <w:rFonts w:ascii="Agency FB" w:hAnsi="Agency FB"/>
                <w:sz w:val="28"/>
                <w:szCs w:val="6"/>
                <w:lang w:val="en-US"/>
              </w:rPr>
            </w:rPrChange>
          </w:rPr>
          <w:tab/>
          <w:t>cout &lt;&lt; "\n\n\t\t\tEnter Your Choice: ";</w:t>
        </w:r>
      </w:ins>
    </w:p>
    <w:p w14:paraId="75AAE975" w14:textId="77777777" w:rsidR="007A5533" w:rsidRPr="000B79B6" w:rsidRDefault="007A5533" w:rsidP="007A5533">
      <w:pPr>
        <w:rPr>
          <w:ins w:id="3749" w:author="01-134212-149" w:date="2022-06-22T20:03:00Z"/>
          <w:rFonts w:ascii="Agency FB" w:hAnsi="Agency FB"/>
          <w:szCs w:val="6"/>
          <w:lang w:val="en-US"/>
          <w:rPrChange w:id="3750" w:author="01-134212-149" w:date="2022-06-22T21:16:00Z">
            <w:rPr>
              <w:ins w:id="3751" w:author="01-134212-149" w:date="2022-06-22T20:03:00Z"/>
              <w:rFonts w:ascii="Agency FB" w:hAnsi="Agency FB"/>
              <w:sz w:val="28"/>
              <w:szCs w:val="6"/>
              <w:lang w:val="en-US"/>
            </w:rPr>
          </w:rPrChange>
        </w:rPr>
      </w:pPr>
      <w:ins w:id="3752" w:author="01-134212-149" w:date="2022-06-22T20:03:00Z">
        <w:r w:rsidRPr="000B79B6">
          <w:rPr>
            <w:rFonts w:ascii="Agency FB" w:hAnsi="Agency FB"/>
            <w:szCs w:val="6"/>
            <w:lang w:val="en-US"/>
            <w:rPrChange w:id="3753" w:author="01-134212-149" w:date="2022-06-22T21:16:00Z">
              <w:rPr>
                <w:rFonts w:ascii="Agency FB" w:hAnsi="Agency FB"/>
                <w:sz w:val="28"/>
                <w:szCs w:val="6"/>
                <w:lang w:val="en-US"/>
              </w:rPr>
            </w:rPrChange>
          </w:rPr>
          <w:tab/>
          <w:t>cin &gt;&gt; Option;</w:t>
        </w:r>
      </w:ins>
    </w:p>
    <w:p w14:paraId="38CB34E6" w14:textId="77777777" w:rsidR="007A5533" w:rsidRPr="000B79B6" w:rsidRDefault="007A5533" w:rsidP="007A5533">
      <w:pPr>
        <w:rPr>
          <w:ins w:id="3754" w:author="01-134212-149" w:date="2022-06-22T20:03:00Z"/>
          <w:rFonts w:ascii="Agency FB" w:hAnsi="Agency FB"/>
          <w:szCs w:val="6"/>
          <w:lang w:val="en-US"/>
          <w:rPrChange w:id="3755" w:author="01-134212-149" w:date="2022-06-22T21:16:00Z">
            <w:rPr>
              <w:ins w:id="3756" w:author="01-134212-149" w:date="2022-06-22T20:03:00Z"/>
              <w:rFonts w:ascii="Agency FB" w:hAnsi="Agency FB"/>
              <w:sz w:val="28"/>
              <w:szCs w:val="6"/>
              <w:lang w:val="en-US"/>
            </w:rPr>
          </w:rPrChange>
        </w:rPr>
      </w:pPr>
      <w:ins w:id="3757" w:author="01-134212-149" w:date="2022-06-22T20:03:00Z">
        <w:r w:rsidRPr="000B79B6">
          <w:rPr>
            <w:rFonts w:ascii="Agency FB" w:hAnsi="Agency FB"/>
            <w:szCs w:val="6"/>
            <w:lang w:val="en-US"/>
            <w:rPrChange w:id="3758" w:author="01-134212-149" w:date="2022-06-22T21:16:00Z">
              <w:rPr>
                <w:rFonts w:ascii="Agency FB" w:hAnsi="Agency FB"/>
                <w:sz w:val="28"/>
                <w:szCs w:val="6"/>
                <w:lang w:val="en-US"/>
              </w:rPr>
            </w:rPrChange>
          </w:rPr>
          <w:tab/>
          <w:t>if (Option&lt;1 || Option &gt; 6)</w:t>
        </w:r>
      </w:ins>
    </w:p>
    <w:p w14:paraId="66B93E15" w14:textId="77777777" w:rsidR="007A5533" w:rsidRPr="000B79B6" w:rsidRDefault="007A5533" w:rsidP="007A5533">
      <w:pPr>
        <w:rPr>
          <w:ins w:id="3759" w:author="01-134212-149" w:date="2022-06-22T20:03:00Z"/>
          <w:rFonts w:ascii="Agency FB" w:hAnsi="Agency FB"/>
          <w:szCs w:val="6"/>
          <w:lang w:val="en-US"/>
          <w:rPrChange w:id="3760" w:author="01-134212-149" w:date="2022-06-22T21:16:00Z">
            <w:rPr>
              <w:ins w:id="3761" w:author="01-134212-149" w:date="2022-06-22T20:03:00Z"/>
              <w:rFonts w:ascii="Agency FB" w:hAnsi="Agency FB"/>
              <w:sz w:val="28"/>
              <w:szCs w:val="6"/>
              <w:lang w:val="en-US"/>
            </w:rPr>
          </w:rPrChange>
        </w:rPr>
      </w:pPr>
      <w:ins w:id="3762" w:author="01-134212-149" w:date="2022-06-22T20:03:00Z">
        <w:r w:rsidRPr="000B79B6">
          <w:rPr>
            <w:rFonts w:ascii="Agency FB" w:hAnsi="Agency FB"/>
            <w:szCs w:val="6"/>
            <w:lang w:val="en-US"/>
            <w:rPrChange w:id="3763" w:author="01-134212-149" w:date="2022-06-22T21:16:00Z">
              <w:rPr>
                <w:rFonts w:ascii="Agency FB" w:hAnsi="Agency FB"/>
                <w:sz w:val="28"/>
                <w:szCs w:val="6"/>
                <w:lang w:val="en-US"/>
              </w:rPr>
            </w:rPrChange>
          </w:rPr>
          <w:tab/>
          <w:t>{</w:t>
        </w:r>
      </w:ins>
    </w:p>
    <w:p w14:paraId="6B8FA65C" w14:textId="77777777" w:rsidR="007A5533" w:rsidRPr="000B79B6" w:rsidRDefault="007A5533" w:rsidP="007A5533">
      <w:pPr>
        <w:rPr>
          <w:ins w:id="3764" w:author="01-134212-149" w:date="2022-06-22T20:03:00Z"/>
          <w:rFonts w:ascii="Agency FB" w:hAnsi="Agency FB"/>
          <w:szCs w:val="6"/>
          <w:lang w:val="en-US"/>
          <w:rPrChange w:id="3765" w:author="01-134212-149" w:date="2022-06-22T21:16:00Z">
            <w:rPr>
              <w:ins w:id="3766" w:author="01-134212-149" w:date="2022-06-22T20:03:00Z"/>
              <w:rFonts w:ascii="Agency FB" w:hAnsi="Agency FB"/>
              <w:sz w:val="28"/>
              <w:szCs w:val="6"/>
              <w:lang w:val="en-US"/>
            </w:rPr>
          </w:rPrChange>
        </w:rPr>
      </w:pPr>
      <w:ins w:id="3767" w:author="01-134212-149" w:date="2022-06-22T20:03:00Z">
        <w:r w:rsidRPr="000B79B6">
          <w:rPr>
            <w:rFonts w:ascii="Agency FB" w:hAnsi="Agency FB"/>
            <w:szCs w:val="6"/>
            <w:lang w:val="en-US"/>
            <w:rPrChange w:id="3768" w:author="01-134212-149" w:date="2022-06-22T21:16:00Z">
              <w:rPr>
                <w:rFonts w:ascii="Agency FB" w:hAnsi="Agency FB"/>
                <w:sz w:val="28"/>
                <w:szCs w:val="6"/>
                <w:lang w:val="en-US"/>
              </w:rPr>
            </w:rPrChange>
          </w:rPr>
          <w:tab/>
        </w:r>
        <w:r w:rsidRPr="000B79B6">
          <w:rPr>
            <w:rFonts w:ascii="Agency FB" w:hAnsi="Agency FB"/>
            <w:szCs w:val="6"/>
            <w:lang w:val="en-US"/>
            <w:rPrChange w:id="3769" w:author="01-134212-149" w:date="2022-06-22T21:16:00Z">
              <w:rPr>
                <w:rFonts w:ascii="Agency FB" w:hAnsi="Agency FB"/>
                <w:sz w:val="28"/>
                <w:szCs w:val="6"/>
                <w:lang w:val="en-US"/>
              </w:rPr>
            </w:rPrChange>
          </w:rPr>
          <w:tab/>
          <w:t>throw Error("Is invalid Option ", Option);</w:t>
        </w:r>
      </w:ins>
    </w:p>
    <w:p w14:paraId="00EE057F" w14:textId="77777777" w:rsidR="007A5533" w:rsidRPr="000B79B6" w:rsidRDefault="007A5533" w:rsidP="007A5533">
      <w:pPr>
        <w:rPr>
          <w:ins w:id="3770" w:author="01-134212-149" w:date="2022-06-22T20:03:00Z"/>
          <w:rFonts w:ascii="Agency FB" w:hAnsi="Agency FB"/>
          <w:szCs w:val="6"/>
          <w:lang w:val="en-US"/>
          <w:rPrChange w:id="3771" w:author="01-134212-149" w:date="2022-06-22T21:16:00Z">
            <w:rPr>
              <w:ins w:id="3772" w:author="01-134212-149" w:date="2022-06-22T20:03:00Z"/>
              <w:rFonts w:ascii="Agency FB" w:hAnsi="Agency FB"/>
              <w:sz w:val="28"/>
              <w:szCs w:val="6"/>
              <w:lang w:val="en-US"/>
            </w:rPr>
          </w:rPrChange>
        </w:rPr>
      </w:pPr>
      <w:ins w:id="3773" w:author="01-134212-149" w:date="2022-06-22T20:03:00Z">
        <w:r w:rsidRPr="000B79B6">
          <w:rPr>
            <w:rFonts w:ascii="Agency FB" w:hAnsi="Agency FB"/>
            <w:szCs w:val="6"/>
            <w:lang w:val="en-US"/>
            <w:rPrChange w:id="3774" w:author="01-134212-149" w:date="2022-06-22T21:16:00Z">
              <w:rPr>
                <w:rFonts w:ascii="Agency FB" w:hAnsi="Agency FB"/>
                <w:sz w:val="28"/>
                <w:szCs w:val="6"/>
                <w:lang w:val="en-US"/>
              </w:rPr>
            </w:rPrChange>
          </w:rPr>
          <w:tab/>
          <w:t>}</w:t>
        </w:r>
      </w:ins>
    </w:p>
    <w:p w14:paraId="4655862B" w14:textId="77777777" w:rsidR="007A5533" w:rsidRPr="000B79B6" w:rsidRDefault="007A5533" w:rsidP="007A5533">
      <w:pPr>
        <w:rPr>
          <w:ins w:id="3775" w:author="01-134212-149" w:date="2022-06-22T20:03:00Z"/>
          <w:rFonts w:ascii="Agency FB" w:hAnsi="Agency FB"/>
          <w:szCs w:val="6"/>
          <w:lang w:val="en-US"/>
          <w:rPrChange w:id="3776" w:author="01-134212-149" w:date="2022-06-22T21:16:00Z">
            <w:rPr>
              <w:ins w:id="3777" w:author="01-134212-149" w:date="2022-06-22T20:03:00Z"/>
              <w:rFonts w:ascii="Agency FB" w:hAnsi="Agency FB"/>
              <w:sz w:val="28"/>
              <w:szCs w:val="6"/>
              <w:lang w:val="en-US"/>
            </w:rPr>
          </w:rPrChange>
        </w:rPr>
      </w:pPr>
      <w:ins w:id="3778" w:author="01-134212-149" w:date="2022-06-22T20:03:00Z">
        <w:r w:rsidRPr="000B79B6">
          <w:rPr>
            <w:rFonts w:ascii="Agency FB" w:hAnsi="Agency FB"/>
            <w:szCs w:val="6"/>
            <w:lang w:val="en-US"/>
            <w:rPrChange w:id="3779" w:author="01-134212-149" w:date="2022-06-22T21:16:00Z">
              <w:rPr>
                <w:rFonts w:ascii="Agency FB" w:hAnsi="Agency FB"/>
                <w:sz w:val="28"/>
                <w:szCs w:val="6"/>
                <w:lang w:val="en-US"/>
              </w:rPr>
            </w:rPrChange>
          </w:rPr>
          <w:tab/>
          <w:t>return Option;</w:t>
        </w:r>
      </w:ins>
    </w:p>
    <w:p w14:paraId="5A08FFD4" w14:textId="77777777" w:rsidR="007A5533" w:rsidRPr="000B79B6" w:rsidRDefault="007A5533" w:rsidP="007A5533">
      <w:pPr>
        <w:rPr>
          <w:ins w:id="3780" w:author="01-134212-149" w:date="2022-06-22T20:03:00Z"/>
          <w:rFonts w:ascii="Agency FB" w:hAnsi="Agency FB"/>
          <w:szCs w:val="6"/>
          <w:lang w:val="en-US"/>
          <w:rPrChange w:id="3781" w:author="01-134212-149" w:date="2022-06-22T21:16:00Z">
            <w:rPr>
              <w:ins w:id="3782" w:author="01-134212-149" w:date="2022-06-22T20:03:00Z"/>
              <w:rFonts w:ascii="Agency FB" w:hAnsi="Agency FB"/>
              <w:sz w:val="28"/>
              <w:szCs w:val="6"/>
              <w:lang w:val="en-US"/>
            </w:rPr>
          </w:rPrChange>
        </w:rPr>
      </w:pPr>
      <w:ins w:id="3783" w:author="01-134212-149" w:date="2022-06-22T20:03:00Z">
        <w:r w:rsidRPr="000B79B6">
          <w:rPr>
            <w:rFonts w:ascii="Agency FB" w:hAnsi="Agency FB"/>
            <w:szCs w:val="6"/>
            <w:lang w:val="en-US"/>
            <w:rPrChange w:id="3784" w:author="01-134212-149" w:date="2022-06-22T21:16:00Z">
              <w:rPr>
                <w:rFonts w:ascii="Agency FB" w:hAnsi="Agency FB"/>
                <w:sz w:val="28"/>
                <w:szCs w:val="6"/>
                <w:lang w:val="en-US"/>
              </w:rPr>
            </w:rPrChange>
          </w:rPr>
          <w:t>}</w:t>
        </w:r>
      </w:ins>
    </w:p>
    <w:p w14:paraId="264B5603" w14:textId="77777777" w:rsidR="007A5533" w:rsidRPr="000B79B6" w:rsidRDefault="007A5533" w:rsidP="007A5533">
      <w:pPr>
        <w:rPr>
          <w:ins w:id="3785" w:author="01-134212-149" w:date="2022-06-22T20:03:00Z"/>
          <w:rFonts w:ascii="Agency FB" w:hAnsi="Agency FB"/>
          <w:szCs w:val="6"/>
          <w:lang w:val="en-US"/>
          <w:rPrChange w:id="3786" w:author="01-134212-149" w:date="2022-06-22T21:16:00Z">
            <w:rPr>
              <w:ins w:id="3787" w:author="01-134212-149" w:date="2022-06-22T20:03:00Z"/>
              <w:rFonts w:ascii="Agency FB" w:hAnsi="Agency FB"/>
              <w:sz w:val="28"/>
              <w:szCs w:val="6"/>
              <w:lang w:val="en-US"/>
            </w:rPr>
          </w:rPrChange>
        </w:rPr>
      </w:pPr>
      <w:ins w:id="3788" w:author="01-134212-149" w:date="2022-06-22T20:03:00Z">
        <w:r w:rsidRPr="000B79B6">
          <w:rPr>
            <w:rFonts w:ascii="Agency FB" w:hAnsi="Agency FB"/>
            <w:szCs w:val="6"/>
            <w:lang w:val="en-US"/>
            <w:rPrChange w:id="3789" w:author="01-134212-149" w:date="2022-06-22T21:16:00Z">
              <w:rPr>
                <w:rFonts w:ascii="Agency FB" w:hAnsi="Agency FB"/>
                <w:sz w:val="28"/>
                <w:szCs w:val="6"/>
                <w:lang w:val="en-US"/>
              </w:rPr>
            </w:rPrChange>
          </w:rPr>
          <w:t>bool Login()</w:t>
        </w:r>
      </w:ins>
    </w:p>
    <w:p w14:paraId="332F7D71" w14:textId="77777777" w:rsidR="007A5533" w:rsidRPr="000B79B6" w:rsidRDefault="007A5533" w:rsidP="007A5533">
      <w:pPr>
        <w:rPr>
          <w:ins w:id="3790" w:author="01-134212-149" w:date="2022-06-22T20:03:00Z"/>
          <w:rFonts w:ascii="Agency FB" w:hAnsi="Agency FB"/>
          <w:szCs w:val="6"/>
          <w:lang w:val="en-US"/>
          <w:rPrChange w:id="3791" w:author="01-134212-149" w:date="2022-06-22T21:16:00Z">
            <w:rPr>
              <w:ins w:id="3792" w:author="01-134212-149" w:date="2022-06-22T20:03:00Z"/>
              <w:rFonts w:ascii="Agency FB" w:hAnsi="Agency FB"/>
              <w:sz w:val="28"/>
              <w:szCs w:val="6"/>
              <w:lang w:val="en-US"/>
            </w:rPr>
          </w:rPrChange>
        </w:rPr>
      </w:pPr>
      <w:ins w:id="3793" w:author="01-134212-149" w:date="2022-06-22T20:03:00Z">
        <w:r w:rsidRPr="000B79B6">
          <w:rPr>
            <w:rFonts w:ascii="Agency FB" w:hAnsi="Agency FB"/>
            <w:szCs w:val="6"/>
            <w:lang w:val="en-US"/>
            <w:rPrChange w:id="3794" w:author="01-134212-149" w:date="2022-06-22T21:16:00Z">
              <w:rPr>
                <w:rFonts w:ascii="Agency FB" w:hAnsi="Agency FB"/>
                <w:sz w:val="28"/>
                <w:szCs w:val="6"/>
                <w:lang w:val="en-US"/>
              </w:rPr>
            </w:rPrChange>
          </w:rPr>
          <w:t>{</w:t>
        </w:r>
      </w:ins>
    </w:p>
    <w:p w14:paraId="3FEC3569" w14:textId="77777777" w:rsidR="007A5533" w:rsidRPr="000B79B6" w:rsidRDefault="007A5533" w:rsidP="007A5533">
      <w:pPr>
        <w:rPr>
          <w:ins w:id="3795" w:author="01-134212-149" w:date="2022-06-22T20:03:00Z"/>
          <w:rFonts w:ascii="Agency FB" w:hAnsi="Agency FB"/>
          <w:szCs w:val="6"/>
          <w:lang w:val="en-US"/>
          <w:rPrChange w:id="3796" w:author="01-134212-149" w:date="2022-06-22T21:16:00Z">
            <w:rPr>
              <w:ins w:id="3797" w:author="01-134212-149" w:date="2022-06-22T20:03:00Z"/>
              <w:rFonts w:ascii="Agency FB" w:hAnsi="Agency FB"/>
              <w:sz w:val="28"/>
              <w:szCs w:val="6"/>
              <w:lang w:val="en-US"/>
            </w:rPr>
          </w:rPrChange>
        </w:rPr>
      </w:pPr>
      <w:ins w:id="3798" w:author="01-134212-149" w:date="2022-06-22T20:03:00Z">
        <w:r w:rsidRPr="000B79B6">
          <w:rPr>
            <w:rFonts w:ascii="Agency FB" w:hAnsi="Agency FB"/>
            <w:szCs w:val="6"/>
            <w:lang w:val="en-US"/>
            <w:rPrChange w:id="3799" w:author="01-134212-149" w:date="2022-06-22T21:16:00Z">
              <w:rPr>
                <w:rFonts w:ascii="Agency FB" w:hAnsi="Agency FB"/>
                <w:sz w:val="28"/>
                <w:szCs w:val="6"/>
                <w:lang w:val="en-US"/>
              </w:rPr>
            </w:rPrChange>
          </w:rPr>
          <w:tab/>
          <w:t>cout &lt;&lt; "\n\n\n\n\n\t\t\t\tWelcome to Patient Management System \n\n\n\n";</w:t>
        </w:r>
      </w:ins>
    </w:p>
    <w:p w14:paraId="63C9E36B" w14:textId="77777777" w:rsidR="007A5533" w:rsidRPr="000B79B6" w:rsidRDefault="007A5533" w:rsidP="007A5533">
      <w:pPr>
        <w:rPr>
          <w:ins w:id="3800" w:author="01-134212-149" w:date="2022-06-22T20:03:00Z"/>
          <w:rFonts w:ascii="Agency FB" w:hAnsi="Agency FB"/>
          <w:szCs w:val="6"/>
          <w:lang w:val="en-US"/>
          <w:rPrChange w:id="3801" w:author="01-134212-149" w:date="2022-06-22T21:16:00Z">
            <w:rPr>
              <w:ins w:id="3802" w:author="01-134212-149" w:date="2022-06-22T20:03:00Z"/>
              <w:rFonts w:ascii="Agency FB" w:hAnsi="Agency FB"/>
              <w:sz w:val="28"/>
              <w:szCs w:val="6"/>
              <w:lang w:val="en-US"/>
            </w:rPr>
          </w:rPrChange>
        </w:rPr>
      </w:pPr>
      <w:ins w:id="3803" w:author="01-134212-149" w:date="2022-06-22T20:03:00Z">
        <w:r w:rsidRPr="000B79B6">
          <w:rPr>
            <w:rFonts w:ascii="Agency FB" w:hAnsi="Agency FB"/>
            <w:szCs w:val="6"/>
            <w:lang w:val="en-US"/>
            <w:rPrChange w:id="3804" w:author="01-134212-149" w:date="2022-06-22T21:16:00Z">
              <w:rPr>
                <w:rFonts w:ascii="Agency FB" w:hAnsi="Agency FB"/>
                <w:sz w:val="28"/>
                <w:szCs w:val="6"/>
                <w:lang w:val="en-US"/>
              </w:rPr>
            </w:rPrChange>
          </w:rPr>
          <w:tab/>
          <w:t>cout &lt;&lt; "\n\t\t\tProject Members:\n\n";</w:t>
        </w:r>
      </w:ins>
    </w:p>
    <w:p w14:paraId="53267DC0" w14:textId="77777777" w:rsidR="007A5533" w:rsidRPr="000B79B6" w:rsidRDefault="007A5533" w:rsidP="007A5533">
      <w:pPr>
        <w:rPr>
          <w:ins w:id="3805" w:author="01-134212-149" w:date="2022-06-22T20:03:00Z"/>
          <w:rFonts w:ascii="Agency FB" w:hAnsi="Agency FB"/>
          <w:szCs w:val="6"/>
          <w:lang w:val="en-US"/>
          <w:rPrChange w:id="3806" w:author="01-134212-149" w:date="2022-06-22T21:16:00Z">
            <w:rPr>
              <w:ins w:id="3807" w:author="01-134212-149" w:date="2022-06-22T20:03:00Z"/>
              <w:rFonts w:ascii="Agency FB" w:hAnsi="Agency FB"/>
              <w:sz w:val="28"/>
              <w:szCs w:val="6"/>
              <w:lang w:val="en-US"/>
            </w:rPr>
          </w:rPrChange>
        </w:rPr>
      </w:pPr>
      <w:ins w:id="3808" w:author="01-134212-149" w:date="2022-06-22T20:03:00Z">
        <w:r w:rsidRPr="000B79B6">
          <w:rPr>
            <w:rFonts w:ascii="Agency FB" w:hAnsi="Agency FB"/>
            <w:szCs w:val="6"/>
            <w:lang w:val="en-US"/>
            <w:rPrChange w:id="3809" w:author="01-134212-149" w:date="2022-06-22T21:16:00Z">
              <w:rPr>
                <w:rFonts w:ascii="Agency FB" w:hAnsi="Agency FB"/>
                <w:sz w:val="28"/>
                <w:szCs w:val="6"/>
                <w:lang w:val="en-US"/>
              </w:rPr>
            </w:rPrChange>
          </w:rPr>
          <w:tab/>
          <w:t>cout &lt;&lt; "\t\t\t\t\Saad Atif ---&gt; 01-134212-156 \n\n";</w:t>
        </w:r>
      </w:ins>
    </w:p>
    <w:p w14:paraId="06B30E96" w14:textId="77777777" w:rsidR="007A5533" w:rsidRPr="000B79B6" w:rsidRDefault="007A5533" w:rsidP="007A5533">
      <w:pPr>
        <w:rPr>
          <w:ins w:id="3810" w:author="01-134212-149" w:date="2022-06-22T20:03:00Z"/>
          <w:rFonts w:ascii="Agency FB" w:hAnsi="Agency FB"/>
          <w:szCs w:val="6"/>
          <w:lang w:val="en-US"/>
          <w:rPrChange w:id="3811" w:author="01-134212-149" w:date="2022-06-22T21:16:00Z">
            <w:rPr>
              <w:ins w:id="3812" w:author="01-134212-149" w:date="2022-06-22T20:03:00Z"/>
              <w:rFonts w:ascii="Agency FB" w:hAnsi="Agency FB"/>
              <w:sz w:val="28"/>
              <w:szCs w:val="6"/>
              <w:lang w:val="en-US"/>
            </w:rPr>
          </w:rPrChange>
        </w:rPr>
      </w:pPr>
      <w:ins w:id="3813" w:author="01-134212-149" w:date="2022-06-22T20:03:00Z">
        <w:r w:rsidRPr="000B79B6">
          <w:rPr>
            <w:rFonts w:ascii="Agency FB" w:hAnsi="Agency FB"/>
            <w:szCs w:val="6"/>
            <w:lang w:val="en-US"/>
            <w:rPrChange w:id="3814" w:author="01-134212-149" w:date="2022-06-22T21:16:00Z">
              <w:rPr>
                <w:rFonts w:ascii="Agency FB" w:hAnsi="Agency FB"/>
                <w:sz w:val="28"/>
                <w:szCs w:val="6"/>
                <w:lang w:val="en-US"/>
              </w:rPr>
            </w:rPrChange>
          </w:rPr>
          <w:tab/>
          <w:t>cout &lt;&lt; "\t\t\t\tQazi Muhammad Usman---&gt; 01-134212-156 \n\n";</w:t>
        </w:r>
      </w:ins>
    </w:p>
    <w:p w14:paraId="1E43502F" w14:textId="77777777" w:rsidR="007A5533" w:rsidRPr="000B79B6" w:rsidRDefault="007A5533" w:rsidP="007A5533">
      <w:pPr>
        <w:rPr>
          <w:ins w:id="3815" w:author="01-134212-149" w:date="2022-06-22T20:03:00Z"/>
          <w:rFonts w:ascii="Agency FB" w:hAnsi="Agency FB"/>
          <w:szCs w:val="6"/>
          <w:lang w:val="en-US"/>
          <w:rPrChange w:id="3816" w:author="01-134212-149" w:date="2022-06-22T21:16:00Z">
            <w:rPr>
              <w:ins w:id="3817" w:author="01-134212-149" w:date="2022-06-22T20:03:00Z"/>
              <w:rFonts w:ascii="Agency FB" w:hAnsi="Agency FB"/>
              <w:sz w:val="28"/>
              <w:szCs w:val="6"/>
              <w:lang w:val="en-US"/>
            </w:rPr>
          </w:rPrChange>
        </w:rPr>
      </w:pPr>
      <w:ins w:id="3818" w:author="01-134212-149" w:date="2022-06-22T20:03:00Z">
        <w:r w:rsidRPr="000B79B6">
          <w:rPr>
            <w:rFonts w:ascii="Agency FB" w:hAnsi="Agency FB"/>
            <w:szCs w:val="6"/>
            <w:lang w:val="en-US"/>
            <w:rPrChange w:id="3819" w:author="01-134212-149" w:date="2022-06-22T21:16:00Z">
              <w:rPr>
                <w:rFonts w:ascii="Agency FB" w:hAnsi="Agency FB"/>
                <w:sz w:val="28"/>
                <w:szCs w:val="6"/>
                <w:lang w:val="en-US"/>
              </w:rPr>
            </w:rPrChange>
          </w:rPr>
          <w:tab/>
          <w:t>cout &lt;&lt; "\t\t\t\tRohan Ahmed---&gt; 01-134212-153 \n\n\n\n";</w:t>
        </w:r>
      </w:ins>
    </w:p>
    <w:p w14:paraId="1767DDB0" w14:textId="77777777" w:rsidR="007A5533" w:rsidRPr="000B79B6" w:rsidRDefault="007A5533" w:rsidP="007A5533">
      <w:pPr>
        <w:rPr>
          <w:ins w:id="3820" w:author="01-134212-149" w:date="2022-06-22T20:03:00Z"/>
          <w:rFonts w:ascii="Agency FB" w:hAnsi="Agency FB"/>
          <w:szCs w:val="6"/>
          <w:lang w:val="en-US"/>
          <w:rPrChange w:id="3821" w:author="01-134212-149" w:date="2022-06-22T21:16:00Z">
            <w:rPr>
              <w:ins w:id="3822" w:author="01-134212-149" w:date="2022-06-22T20:03:00Z"/>
              <w:rFonts w:ascii="Agency FB" w:hAnsi="Agency FB"/>
              <w:sz w:val="28"/>
              <w:szCs w:val="6"/>
              <w:lang w:val="en-US"/>
            </w:rPr>
          </w:rPrChange>
        </w:rPr>
      </w:pPr>
      <w:ins w:id="3823" w:author="01-134212-149" w:date="2022-06-22T20:03:00Z">
        <w:r w:rsidRPr="000B79B6">
          <w:rPr>
            <w:rFonts w:ascii="Agency FB" w:hAnsi="Agency FB"/>
            <w:szCs w:val="6"/>
            <w:lang w:val="en-US"/>
            <w:rPrChange w:id="3824" w:author="01-134212-149" w:date="2022-06-22T21:16:00Z">
              <w:rPr>
                <w:rFonts w:ascii="Agency FB" w:hAnsi="Agency FB"/>
                <w:sz w:val="28"/>
                <w:szCs w:val="6"/>
                <w:lang w:val="en-US"/>
              </w:rPr>
            </w:rPrChange>
          </w:rPr>
          <w:tab/>
          <w:t>system("pause");</w:t>
        </w:r>
      </w:ins>
    </w:p>
    <w:p w14:paraId="06B06EC6" w14:textId="77777777" w:rsidR="007A5533" w:rsidRPr="000B79B6" w:rsidRDefault="007A5533" w:rsidP="007A5533">
      <w:pPr>
        <w:rPr>
          <w:ins w:id="3825" w:author="01-134212-149" w:date="2022-06-22T20:03:00Z"/>
          <w:rFonts w:ascii="Agency FB" w:hAnsi="Agency FB"/>
          <w:szCs w:val="6"/>
          <w:lang w:val="en-US"/>
          <w:rPrChange w:id="3826" w:author="01-134212-149" w:date="2022-06-22T21:16:00Z">
            <w:rPr>
              <w:ins w:id="3827" w:author="01-134212-149" w:date="2022-06-22T20:03:00Z"/>
              <w:rFonts w:ascii="Agency FB" w:hAnsi="Agency FB"/>
              <w:sz w:val="28"/>
              <w:szCs w:val="6"/>
              <w:lang w:val="en-US"/>
            </w:rPr>
          </w:rPrChange>
        </w:rPr>
      </w:pPr>
      <w:ins w:id="3828" w:author="01-134212-149" w:date="2022-06-22T20:03:00Z">
        <w:r w:rsidRPr="000B79B6">
          <w:rPr>
            <w:rFonts w:ascii="Agency FB" w:hAnsi="Agency FB"/>
            <w:szCs w:val="6"/>
            <w:lang w:val="en-US"/>
            <w:rPrChange w:id="3829" w:author="01-134212-149" w:date="2022-06-22T21:16:00Z">
              <w:rPr>
                <w:rFonts w:ascii="Agency FB" w:hAnsi="Agency FB"/>
                <w:sz w:val="28"/>
                <w:szCs w:val="6"/>
                <w:lang w:val="en-US"/>
              </w:rPr>
            </w:rPrChange>
          </w:rPr>
          <w:tab/>
          <w:t>system("cls");</w:t>
        </w:r>
      </w:ins>
    </w:p>
    <w:p w14:paraId="3996607F" w14:textId="77777777" w:rsidR="007A5533" w:rsidRPr="000B79B6" w:rsidRDefault="007A5533" w:rsidP="007A5533">
      <w:pPr>
        <w:rPr>
          <w:ins w:id="3830" w:author="01-134212-149" w:date="2022-06-22T20:03:00Z"/>
          <w:rFonts w:ascii="Agency FB" w:hAnsi="Agency FB"/>
          <w:szCs w:val="6"/>
          <w:lang w:val="en-US"/>
          <w:rPrChange w:id="3831" w:author="01-134212-149" w:date="2022-06-22T21:16:00Z">
            <w:rPr>
              <w:ins w:id="3832" w:author="01-134212-149" w:date="2022-06-22T20:03:00Z"/>
              <w:rFonts w:ascii="Agency FB" w:hAnsi="Agency FB"/>
              <w:sz w:val="28"/>
              <w:szCs w:val="6"/>
              <w:lang w:val="en-US"/>
            </w:rPr>
          </w:rPrChange>
        </w:rPr>
      </w:pPr>
    </w:p>
    <w:p w14:paraId="5900B550" w14:textId="77777777" w:rsidR="007A5533" w:rsidRPr="000B79B6" w:rsidRDefault="007A5533" w:rsidP="007A5533">
      <w:pPr>
        <w:rPr>
          <w:ins w:id="3833" w:author="01-134212-149" w:date="2022-06-22T20:03:00Z"/>
          <w:rFonts w:ascii="Agency FB" w:hAnsi="Agency FB"/>
          <w:szCs w:val="6"/>
          <w:lang w:val="en-US"/>
          <w:rPrChange w:id="3834" w:author="01-134212-149" w:date="2022-06-22T21:16:00Z">
            <w:rPr>
              <w:ins w:id="3835" w:author="01-134212-149" w:date="2022-06-22T20:03:00Z"/>
              <w:rFonts w:ascii="Agency FB" w:hAnsi="Agency FB"/>
              <w:sz w:val="28"/>
              <w:szCs w:val="6"/>
              <w:lang w:val="en-US"/>
            </w:rPr>
          </w:rPrChange>
        </w:rPr>
      </w:pPr>
      <w:ins w:id="3836" w:author="01-134212-149" w:date="2022-06-22T20:03:00Z">
        <w:r w:rsidRPr="000B79B6">
          <w:rPr>
            <w:rFonts w:ascii="Agency FB" w:hAnsi="Agency FB"/>
            <w:szCs w:val="6"/>
            <w:lang w:val="en-US"/>
            <w:rPrChange w:id="3837" w:author="01-134212-149" w:date="2022-06-22T21:16:00Z">
              <w:rPr>
                <w:rFonts w:ascii="Agency FB" w:hAnsi="Agency FB"/>
                <w:sz w:val="28"/>
                <w:szCs w:val="6"/>
                <w:lang w:val="en-US"/>
              </w:rPr>
            </w:rPrChange>
          </w:rPr>
          <w:tab/>
          <w:t>string str1, str2;</w:t>
        </w:r>
      </w:ins>
    </w:p>
    <w:p w14:paraId="0B389B5A" w14:textId="77777777" w:rsidR="007A5533" w:rsidRPr="000B79B6" w:rsidRDefault="007A5533" w:rsidP="007A5533">
      <w:pPr>
        <w:rPr>
          <w:ins w:id="3838" w:author="01-134212-149" w:date="2022-06-22T20:03:00Z"/>
          <w:rFonts w:ascii="Agency FB" w:hAnsi="Agency FB"/>
          <w:szCs w:val="6"/>
          <w:lang w:val="en-US"/>
          <w:rPrChange w:id="3839" w:author="01-134212-149" w:date="2022-06-22T21:16:00Z">
            <w:rPr>
              <w:ins w:id="3840" w:author="01-134212-149" w:date="2022-06-22T20:03:00Z"/>
              <w:rFonts w:ascii="Agency FB" w:hAnsi="Agency FB"/>
              <w:sz w:val="28"/>
              <w:szCs w:val="6"/>
              <w:lang w:val="en-US"/>
            </w:rPr>
          </w:rPrChange>
        </w:rPr>
      </w:pPr>
      <w:ins w:id="3841" w:author="01-134212-149" w:date="2022-06-22T20:03:00Z">
        <w:r w:rsidRPr="000B79B6">
          <w:rPr>
            <w:rFonts w:ascii="Agency FB" w:hAnsi="Agency FB"/>
            <w:szCs w:val="6"/>
            <w:lang w:val="en-US"/>
            <w:rPrChange w:id="3842" w:author="01-134212-149" w:date="2022-06-22T21:16:00Z">
              <w:rPr>
                <w:rFonts w:ascii="Agency FB" w:hAnsi="Agency FB"/>
                <w:sz w:val="28"/>
                <w:szCs w:val="6"/>
                <w:lang w:val="en-US"/>
              </w:rPr>
            </w:rPrChange>
          </w:rPr>
          <w:tab/>
          <w:t>cout &lt;&lt; "\n\n\n\n\t\t\tLogin\n\n";</w:t>
        </w:r>
      </w:ins>
    </w:p>
    <w:p w14:paraId="15AC84A5" w14:textId="77777777" w:rsidR="007A5533" w:rsidRPr="000B79B6" w:rsidRDefault="007A5533" w:rsidP="007A5533">
      <w:pPr>
        <w:rPr>
          <w:ins w:id="3843" w:author="01-134212-149" w:date="2022-06-22T20:03:00Z"/>
          <w:rFonts w:ascii="Agency FB" w:hAnsi="Agency FB"/>
          <w:szCs w:val="6"/>
          <w:lang w:val="en-US"/>
          <w:rPrChange w:id="3844" w:author="01-134212-149" w:date="2022-06-22T21:16:00Z">
            <w:rPr>
              <w:ins w:id="3845" w:author="01-134212-149" w:date="2022-06-22T20:03:00Z"/>
              <w:rFonts w:ascii="Agency FB" w:hAnsi="Agency FB"/>
              <w:sz w:val="28"/>
              <w:szCs w:val="6"/>
              <w:lang w:val="en-US"/>
            </w:rPr>
          </w:rPrChange>
        </w:rPr>
      </w:pPr>
      <w:ins w:id="3846" w:author="01-134212-149" w:date="2022-06-22T20:03:00Z">
        <w:r w:rsidRPr="000B79B6">
          <w:rPr>
            <w:rFonts w:ascii="Agency FB" w:hAnsi="Agency FB"/>
            <w:szCs w:val="6"/>
            <w:lang w:val="en-US"/>
            <w:rPrChange w:id="3847" w:author="01-134212-149" w:date="2022-06-22T21:16:00Z">
              <w:rPr>
                <w:rFonts w:ascii="Agency FB" w:hAnsi="Agency FB"/>
                <w:sz w:val="28"/>
                <w:szCs w:val="6"/>
                <w:lang w:val="en-US"/>
              </w:rPr>
            </w:rPrChange>
          </w:rPr>
          <w:tab/>
          <w:t>cout &lt;&lt; "\n\nTo Access the system please Enter Your Username and Password. \n\n";</w:t>
        </w:r>
      </w:ins>
    </w:p>
    <w:p w14:paraId="16696338" w14:textId="77777777" w:rsidR="007A5533" w:rsidRPr="000B79B6" w:rsidRDefault="007A5533" w:rsidP="007A5533">
      <w:pPr>
        <w:rPr>
          <w:ins w:id="3848" w:author="01-134212-149" w:date="2022-06-22T20:03:00Z"/>
          <w:rFonts w:ascii="Agency FB" w:hAnsi="Agency FB"/>
          <w:szCs w:val="6"/>
          <w:lang w:val="en-US"/>
          <w:rPrChange w:id="3849" w:author="01-134212-149" w:date="2022-06-22T21:16:00Z">
            <w:rPr>
              <w:ins w:id="3850" w:author="01-134212-149" w:date="2022-06-22T20:03:00Z"/>
              <w:rFonts w:ascii="Agency FB" w:hAnsi="Agency FB"/>
              <w:sz w:val="28"/>
              <w:szCs w:val="6"/>
              <w:lang w:val="en-US"/>
            </w:rPr>
          </w:rPrChange>
        </w:rPr>
      </w:pPr>
      <w:ins w:id="3851" w:author="01-134212-149" w:date="2022-06-22T20:03:00Z">
        <w:r w:rsidRPr="000B79B6">
          <w:rPr>
            <w:rFonts w:ascii="Agency FB" w:hAnsi="Agency FB"/>
            <w:szCs w:val="6"/>
            <w:lang w:val="en-US"/>
            <w:rPrChange w:id="3852" w:author="01-134212-149" w:date="2022-06-22T21:16:00Z">
              <w:rPr>
                <w:rFonts w:ascii="Agency FB" w:hAnsi="Agency FB"/>
                <w:sz w:val="28"/>
                <w:szCs w:val="6"/>
                <w:lang w:val="en-US"/>
              </w:rPr>
            </w:rPrChange>
          </w:rPr>
          <w:tab/>
          <w:t>cout &lt;&lt; "\n\n\t\tUsername: ";</w:t>
        </w:r>
      </w:ins>
    </w:p>
    <w:p w14:paraId="64101470" w14:textId="77777777" w:rsidR="007A5533" w:rsidRPr="000B79B6" w:rsidRDefault="007A5533" w:rsidP="007A5533">
      <w:pPr>
        <w:rPr>
          <w:ins w:id="3853" w:author="01-134212-149" w:date="2022-06-22T20:03:00Z"/>
          <w:rFonts w:ascii="Agency FB" w:hAnsi="Agency FB"/>
          <w:szCs w:val="6"/>
          <w:lang w:val="en-US"/>
          <w:rPrChange w:id="3854" w:author="01-134212-149" w:date="2022-06-22T21:16:00Z">
            <w:rPr>
              <w:ins w:id="3855" w:author="01-134212-149" w:date="2022-06-22T20:03:00Z"/>
              <w:rFonts w:ascii="Agency FB" w:hAnsi="Agency FB"/>
              <w:sz w:val="28"/>
              <w:szCs w:val="6"/>
              <w:lang w:val="en-US"/>
            </w:rPr>
          </w:rPrChange>
        </w:rPr>
      </w:pPr>
      <w:ins w:id="3856" w:author="01-134212-149" w:date="2022-06-22T20:03:00Z">
        <w:r w:rsidRPr="000B79B6">
          <w:rPr>
            <w:rFonts w:ascii="Agency FB" w:hAnsi="Agency FB"/>
            <w:szCs w:val="6"/>
            <w:lang w:val="en-US"/>
            <w:rPrChange w:id="3857" w:author="01-134212-149" w:date="2022-06-22T21:16:00Z">
              <w:rPr>
                <w:rFonts w:ascii="Agency FB" w:hAnsi="Agency FB"/>
                <w:sz w:val="28"/>
                <w:szCs w:val="6"/>
                <w:lang w:val="en-US"/>
              </w:rPr>
            </w:rPrChange>
          </w:rPr>
          <w:tab/>
          <w:t>cin &gt;&gt; str1;</w:t>
        </w:r>
      </w:ins>
    </w:p>
    <w:p w14:paraId="57ECF643" w14:textId="77777777" w:rsidR="007A5533" w:rsidRPr="000B79B6" w:rsidRDefault="007A5533" w:rsidP="007A5533">
      <w:pPr>
        <w:rPr>
          <w:ins w:id="3858" w:author="01-134212-149" w:date="2022-06-22T20:03:00Z"/>
          <w:rFonts w:ascii="Agency FB" w:hAnsi="Agency FB"/>
          <w:szCs w:val="6"/>
          <w:lang w:val="en-US"/>
          <w:rPrChange w:id="3859" w:author="01-134212-149" w:date="2022-06-22T21:16:00Z">
            <w:rPr>
              <w:ins w:id="3860" w:author="01-134212-149" w:date="2022-06-22T20:03:00Z"/>
              <w:rFonts w:ascii="Agency FB" w:hAnsi="Agency FB"/>
              <w:sz w:val="28"/>
              <w:szCs w:val="6"/>
              <w:lang w:val="en-US"/>
            </w:rPr>
          </w:rPrChange>
        </w:rPr>
      </w:pPr>
      <w:ins w:id="3861" w:author="01-134212-149" w:date="2022-06-22T20:03:00Z">
        <w:r w:rsidRPr="000B79B6">
          <w:rPr>
            <w:rFonts w:ascii="Agency FB" w:hAnsi="Agency FB"/>
            <w:szCs w:val="6"/>
            <w:lang w:val="en-US"/>
            <w:rPrChange w:id="3862" w:author="01-134212-149" w:date="2022-06-22T21:16:00Z">
              <w:rPr>
                <w:rFonts w:ascii="Agency FB" w:hAnsi="Agency FB"/>
                <w:sz w:val="28"/>
                <w:szCs w:val="6"/>
                <w:lang w:val="en-US"/>
              </w:rPr>
            </w:rPrChange>
          </w:rPr>
          <w:tab/>
          <w:t>cout &lt;&lt; "\n\n\t\tPassword: ";</w:t>
        </w:r>
      </w:ins>
    </w:p>
    <w:p w14:paraId="38B03F8F" w14:textId="77777777" w:rsidR="007A5533" w:rsidRPr="000B79B6" w:rsidRDefault="007A5533" w:rsidP="007A5533">
      <w:pPr>
        <w:rPr>
          <w:ins w:id="3863" w:author="01-134212-149" w:date="2022-06-22T20:03:00Z"/>
          <w:rFonts w:ascii="Agency FB" w:hAnsi="Agency FB"/>
          <w:szCs w:val="6"/>
          <w:lang w:val="en-US"/>
          <w:rPrChange w:id="3864" w:author="01-134212-149" w:date="2022-06-22T21:16:00Z">
            <w:rPr>
              <w:ins w:id="3865" w:author="01-134212-149" w:date="2022-06-22T20:03:00Z"/>
              <w:rFonts w:ascii="Agency FB" w:hAnsi="Agency FB"/>
              <w:sz w:val="28"/>
              <w:szCs w:val="6"/>
              <w:lang w:val="en-US"/>
            </w:rPr>
          </w:rPrChange>
        </w:rPr>
      </w:pPr>
      <w:ins w:id="3866" w:author="01-134212-149" w:date="2022-06-22T20:03:00Z">
        <w:r w:rsidRPr="000B79B6">
          <w:rPr>
            <w:rFonts w:ascii="Agency FB" w:hAnsi="Agency FB"/>
            <w:szCs w:val="6"/>
            <w:lang w:val="en-US"/>
            <w:rPrChange w:id="3867" w:author="01-134212-149" w:date="2022-06-22T21:16:00Z">
              <w:rPr>
                <w:rFonts w:ascii="Agency FB" w:hAnsi="Agency FB"/>
                <w:sz w:val="28"/>
                <w:szCs w:val="6"/>
                <w:lang w:val="en-US"/>
              </w:rPr>
            </w:rPrChange>
          </w:rPr>
          <w:tab/>
          <w:t>cin &gt;&gt; str2;</w:t>
        </w:r>
      </w:ins>
    </w:p>
    <w:p w14:paraId="5C8314E8" w14:textId="77777777" w:rsidR="007A5533" w:rsidRPr="000B79B6" w:rsidRDefault="007A5533" w:rsidP="007A5533">
      <w:pPr>
        <w:rPr>
          <w:ins w:id="3868" w:author="01-134212-149" w:date="2022-06-22T20:03:00Z"/>
          <w:rFonts w:ascii="Agency FB" w:hAnsi="Agency FB"/>
          <w:szCs w:val="6"/>
          <w:lang w:val="en-US"/>
          <w:rPrChange w:id="3869" w:author="01-134212-149" w:date="2022-06-22T21:16:00Z">
            <w:rPr>
              <w:ins w:id="3870" w:author="01-134212-149" w:date="2022-06-22T20:03:00Z"/>
              <w:rFonts w:ascii="Agency FB" w:hAnsi="Agency FB"/>
              <w:sz w:val="28"/>
              <w:szCs w:val="6"/>
              <w:lang w:val="en-US"/>
            </w:rPr>
          </w:rPrChange>
        </w:rPr>
      </w:pPr>
      <w:ins w:id="3871" w:author="01-134212-149" w:date="2022-06-22T20:03:00Z">
        <w:r w:rsidRPr="000B79B6">
          <w:rPr>
            <w:rFonts w:ascii="Agency FB" w:hAnsi="Agency FB"/>
            <w:szCs w:val="6"/>
            <w:lang w:val="en-US"/>
            <w:rPrChange w:id="3872" w:author="01-134212-149" w:date="2022-06-22T21:16:00Z">
              <w:rPr>
                <w:rFonts w:ascii="Agency FB" w:hAnsi="Agency FB"/>
                <w:sz w:val="28"/>
                <w:szCs w:val="6"/>
                <w:lang w:val="en-US"/>
              </w:rPr>
            </w:rPrChange>
          </w:rPr>
          <w:tab/>
          <w:t>cout &lt;&lt; endl &lt;&lt; endl &lt;&lt; endl;</w:t>
        </w:r>
      </w:ins>
    </w:p>
    <w:p w14:paraId="2BC5FED2" w14:textId="77777777" w:rsidR="007A5533" w:rsidRPr="000B79B6" w:rsidRDefault="007A5533" w:rsidP="007A5533">
      <w:pPr>
        <w:rPr>
          <w:ins w:id="3873" w:author="01-134212-149" w:date="2022-06-22T20:03:00Z"/>
          <w:rFonts w:ascii="Agency FB" w:hAnsi="Agency FB"/>
          <w:szCs w:val="6"/>
          <w:lang w:val="en-US"/>
          <w:rPrChange w:id="3874" w:author="01-134212-149" w:date="2022-06-22T21:16:00Z">
            <w:rPr>
              <w:ins w:id="3875" w:author="01-134212-149" w:date="2022-06-22T20:03:00Z"/>
              <w:rFonts w:ascii="Agency FB" w:hAnsi="Agency FB"/>
              <w:sz w:val="28"/>
              <w:szCs w:val="6"/>
              <w:lang w:val="en-US"/>
            </w:rPr>
          </w:rPrChange>
        </w:rPr>
      </w:pPr>
      <w:ins w:id="3876" w:author="01-134212-149" w:date="2022-06-22T20:03:00Z">
        <w:r w:rsidRPr="000B79B6">
          <w:rPr>
            <w:rFonts w:ascii="Agency FB" w:hAnsi="Agency FB"/>
            <w:szCs w:val="6"/>
            <w:lang w:val="en-US"/>
            <w:rPrChange w:id="3877" w:author="01-134212-149" w:date="2022-06-22T21:16:00Z">
              <w:rPr>
                <w:rFonts w:ascii="Agency FB" w:hAnsi="Agency FB"/>
                <w:sz w:val="28"/>
                <w:szCs w:val="6"/>
                <w:lang w:val="en-US"/>
              </w:rPr>
            </w:rPrChange>
          </w:rPr>
          <w:tab/>
          <w:t>if (str1 == "User" &amp;&amp; str2 == "1234")</w:t>
        </w:r>
      </w:ins>
    </w:p>
    <w:p w14:paraId="65CD7F66" w14:textId="77777777" w:rsidR="007A5533" w:rsidRPr="000B79B6" w:rsidRDefault="007A5533" w:rsidP="007A5533">
      <w:pPr>
        <w:rPr>
          <w:ins w:id="3878" w:author="01-134212-149" w:date="2022-06-22T20:03:00Z"/>
          <w:rFonts w:ascii="Agency FB" w:hAnsi="Agency FB"/>
          <w:szCs w:val="6"/>
          <w:lang w:val="en-US"/>
          <w:rPrChange w:id="3879" w:author="01-134212-149" w:date="2022-06-22T21:16:00Z">
            <w:rPr>
              <w:ins w:id="3880" w:author="01-134212-149" w:date="2022-06-22T20:03:00Z"/>
              <w:rFonts w:ascii="Agency FB" w:hAnsi="Agency FB"/>
              <w:sz w:val="28"/>
              <w:szCs w:val="6"/>
              <w:lang w:val="en-US"/>
            </w:rPr>
          </w:rPrChange>
        </w:rPr>
      </w:pPr>
      <w:ins w:id="3881" w:author="01-134212-149" w:date="2022-06-22T20:03:00Z">
        <w:r w:rsidRPr="000B79B6">
          <w:rPr>
            <w:rFonts w:ascii="Agency FB" w:hAnsi="Agency FB"/>
            <w:szCs w:val="6"/>
            <w:lang w:val="en-US"/>
            <w:rPrChange w:id="3882" w:author="01-134212-149" w:date="2022-06-22T21:16:00Z">
              <w:rPr>
                <w:rFonts w:ascii="Agency FB" w:hAnsi="Agency FB"/>
                <w:sz w:val="28"/>
                <w:szCs w:val="6"/>
                <w:lang w:val="en-US"/>
              </w:rPr>
            </w:rPrChange>
          </w:rPr>
          <w:lastRenderedPageBreak/>
          <w:tab/>
          <w:t>{</w:t>
        </w:r>
      </w:ins>
    </w:p>
    <w:p w14:paraId="179D6657" w14:textId="77777777" w:rsidR="007A5533" w:rsidRPr="000B79B6" w:rsidRDefault="007A5533" w:rsidP="007A5533">
      <w:pPr>
        <w:rPr>
          <w:ins w:id="3883" w:author="01-134212-149" w:date="2022-06-22T20:03:00Z"/>
          <w:rFonts w:ascii="Agency FB" w:hAnsi="Agency FB"/>
          <w:szCs w:val="6"/>
          <w:lang w:val="en-US"/>
          <w:rPrChange w:id="3884" w:author="01-134212-149" w:date="2022-06-22T21:16:00Z">
            <w:rPr>
              <w:ins w:id="3885" w:author="01-134212-149" w:date="2022-06-22T20:03:00Z"/>
              <w:rFonts w:ascii="Agency FB" w:hAnsi="Agency FB"/>
              <w:sz w:val="28"/>
              <w:szCs w:val="6"/>
              <w:lang w:val="en-US"/>
            </w:rPr>
          </w:rPrChange>
        </w:rPr>
      </w:pPr>
      <w:ins w:id="3886" w:author="01-134212-149" w:date="2022-06-22T20:03:00Z">
        <w:r w:rsidRPr="000B79B6">
          <w:rPr>
            <w:rFonts w:ascii="Agency FB" w:hAnsi="Agency FB"/>
            <w:szCs w:val="6"/>
            <w:lang w:val="en-US"/>
            <w:rPrChange w:id="3887" w:author="01-134212-149" w:date="2022-06-22T21:16:00Z">
              <w:rPr>
                <w:rFonts w:ascii="Agency FB" w:hAnsi="Agency FB"/>
                <w:sz w:val="28"/>
                <w:szCs w:val="6"/>
                <w:lang w:val="en-US"/>
              </w:rPr>
            </w:rPrChange>
          </w:rPr>
          <w:tab/>
        </w:r>
        <w:r w:rsidRPr="000B79B6">
          <w:rPr>
            <w:rFonts w:ascii="Agency FB" w:hAnsi="Agency FB"/>
            <w:szCs w:val="6"/>
            <w:lang w:val="en-US"/>
            <w:rPrChange w:id="3888" w:author="01-134212-149" w:date="2022-06-22T21:16:00Z">
              <w:rPr>
                <w:rFonts w:ascii="Agency FB" w:hAnsi="Agency FB"/>
                <w:sz w:val="28"/>
                <w:szCs w:val="6"/>
                <w:lang w:val="en-US"/>
              </w:rPr>
            </w:rPrChange>
          </w:rPr>
          <w:tab/>
          <w:t>cout &lt;&lt; "Access Granted.\n\n";</w:t>
        </w:r>
      </w:ins>
    </w:p>
    <w:p w14:paraId="0C6BDBDE" w14:textId="77777777" w:rsidR="007A5533" w:rsidRPr="000B79B6" w:rsidRDefault="007A5533" w:rsidP="007A5533">
      <w:pPr>
        <w:rPr>
          <w:ins w:id="3889" w:author="01-134212-149" w:date="2022-06-22T20:03:00Z"/>
          <w:rFonts w:ascii="Agency FB" w:hAnsi="Agency FB"/>
          <w:szCs w:val="6"/>
          <w:lang w:val="en-US"/>
          <w:rPrChange w:id="3890" w:author="01-134212-149" w:date="2022-06-22T21:16:00Z">
            <w:rPr>
              <w:ins w:id="3891" w:author="01-134212-149" w:date="2022-06-22T20:03:00Z"/>
              <w:rFonts w:ascii="Agency FB" w:hAnsi="Agency FB"/>
              <w:sz w:val="28"/>
              <w:szCs w:val="6"/>
              <w:lang w:val="en-US"/>
            </w:rPr>
          </w:rPrChange>
        </w:rPr>
      </w:pPr>
      <w:ins w:id="3892" w:author="01-134212-149" w:date="2022-06-22T20:03:00Z">
        <w:r w:rsidRPr="000B79B6">
          <w:rPr>
            <w:rFonts w:ascii="Agency FB" w:hAnsi="Agency FB"/>
            <w:szCs w:val="6"/>
            <w:lang w:val="en-US"/>
            <w:rPrChange w:id="3893" w:author="01-134212-149" w:date="2022-06-22T21:16:00Z">
              <w:rPr>
                <w:rFonts w:ascii="Agency FB" w:hAnsi="Agency FB"/>
                <w:sz w:val="28"/>
                <w:szCs w:val="6"/>
                <w:lang w:val="en-US"/>
              </w:rPr>
            </w:rPrChange>
          </w:rPr>
          <w:tab/>
        </w:r>
        <w:r w:rsidRPr="000B79B6">
          <w:rPr>
            <w:rFonts w:ascii="Agency FB" w:hAnsi="Agency FB"/>
            <w:szCs w:val="6"/>
            <w:lang w:val="en-US"/>
            <w:rPrChange w:id="3894" w:author="01-134212-149" w:date="2022-06-22T21:16:00Z">
              <w:rPr>
                <w:rFonts w:ascii="Agency FB" w:hAnsi="Agency FB"/>
                <w:sz w:val="28"/>
                <w:szCs w:val="6"/>
                <w:lang w:val="en-US"/>
              </w:rPr>
            </w:rPrChange>
          </w:rPr>
          <w:tab/>
          <w:t>system("pause");</w:t>
        </w:r>
      </w:ins>
    </w:p>
    <w:p w14:paraId="20DE9955" w14:textId="77777777" w:rsidR="007A5533" w:rsidRPr="000B79B6" w:rsidRDefault="007A5533" w:rsidP="007A5533">
      <w:pPr>
        <w:rPr>
          <w:ins w:id="3895" w:author="01-134212-149" w:date="2022-06-22T20:03:00Z"/>
          <w:rFonts w:ascii="Agency FB" w:hAnsi="Agency FB"/>
          <w:szCs w:val="6"/>
          <w:lang w:val="en-US"/>
          <w:rPrChange w:id="3896" w:author="01-134212-149" w:date="2022-06-22T21:16:00Z">
            <w:rPr>
              <w:ins w:id="3897" w:author="01-134212-149" w:date="2022-06-22T20:03:00Z"/>
              <w:rFonts w:ascii="Agency FB" w:hAnsi="Agency FB"/>
              <w:sz w:val="28"/>
              <w:szCs w:val="6"/>
              <w:lang w:val="en-US"/>
            </w:rPr>
          </w:rPrChange>
        </w:rPr>
      </w:pPr>
      <w:ins w:id="3898" w:author="01-134212-149" w:date="2022-06-22T20:03:00Z">
        <w:r w:rsidRPr="000B79B6">
          <w:rPr>
            <w:rFonts w:ascii="Agency FB" w:hAnsi="Agency FB"/>
            <w:szCs w:val="6"/>
            <w:lang w:val="en-US"/>
            <w:rPrChange w:id="3899" w:author="01-134212-149" w:date="2022-06-22T21:16:00Z">
              <w:rPr>
                <w:rFonts w:ascii="Agency FB" w:hAnsi="Agency FB"/>
                <w:sz w:val="28"/>
                <w:szCs w:val="6"/>
                <w:lang w:val="en-US"/>
              </w:rPr>
            </w:rPrChange>
          </w:rPr>
          <w:tab/>
        </w:r>
        <w:r w:rsidRPr="000B79B6">
          <w:rPr>
            <w:rFonts w:ascii="Agency FB" w:hAnsi="Agency FB"/>
            <w:szCs w:val="6"/>
            <w:lang w:val="en-US"/>
            <w:rPrChange w:id="3900" w:author="01-134212-149" w:date="2022-06-22T21:16:00Z">
              <w:rPr>
                <w:rFonts w:ascii="Agency FB" w:hAnsi="Agency FB"/>
                <w:sz w:val="28"/>
                <w:szCs w:val="6"/>
                <w:lang w:val="en-US"/>
              </w:rPr>
            </w:rPrChange>
          </w:rPr>
          <w:tab/>
          <w:t>system("cls");</w:t>
        </w:r>
      </w:ins>
    </w:p>
    <w:p w14:paraId="16AD28E0" w14:textId="77777777" w:rsidR="007A5533" w:rsidRPr="000B79B6" w:rsidRDefault="007A5533" w:rsidP="007A5533">
      <w:pPr>
        <w:rPr>
          <w:ins w:id="3901" w:author="01-134212-149" w:date="2022-06-22T20:03:00Z"/>
          <w:rFonts w:ascii="Agency FB" w:hAnsi="Agency FB"/>
          <w:szCs w:val="6"/>
          <w:lang w:val="en-US"/>
          <w:rPrChange w:id="3902" w:author="01-134212-149" w:date="2022-06-22T21:16:00Z">
            <w:rPr>
              <w:ins w:id="3903" w:author="01-134212-149" w:date="2022-06-22T20:03:00Z"/>
              <w:rFonts w:ascii="Agency FB" w:hAnsi="Agency FB"/>
              <w:sz w:val="28"/>
              <w:szCs w:val="6"/>
              <w:lang w:val="en-US"/>
            </w:rPr>
          </w:rPrChange>
        </w:rPr>
      </w:pPr>
      <w:ins w:id="3904" w:author="01-134212-149" w:date="2022-06-22T20:03:00Z">
        <w:r w:rsidRPr="000B79B6">
          <w:rPr>
            <w:rFonts w:ascii="Agency FB" w:hAnsi="Agency FB"/>
            <w:szCs w:val="6"/>
            <w:lang w:val="en-US"/>
            <w:rPrChange w:id="3905" w:author="01-134212-149" w:date="2022-06-22T21:16:00Z">
              <w:rPr>
                <w:rFonts w:ascii="Agency FB" w:hAnsi="Agency FB"/>
                <w:sz w:val="28"/>
                <w:szCs w:val="6"/>
                <w:lang w:val="en-US"/>
              </w:rPr>
            </w:rPrChange>
          </w:rPr>
          <w:tab/>
        </w:r>
        <w:r w:rsidRPr="000B79B6">
          <w:rPr>
            <w:rFonts w:ascii="Agency FB" w:hAnsi="Agency FB"/>
            <w:szCs w:val="6"/>
            <w:lang w:val="en-US"/>
            <w:rPrChange w:id="3906" w:author="01-134212-149" w:date="2022-06-22T21:16:00Z">
              <w:rPr>
                <w:rFonts w:ascii="Agency FB" w:hAnsi="Agency FB"/>
                <w:sz w:val="28"/>
                <w:szCs w:val="6"/>
                <w:lang w:val="en-US"/>
              </w:rPr>
            </w:rPrChange>
          </w:rPr>
          <w:tab/>
          <w:t>return 1;</w:t>
        </w:r>
      </w:ins>
    </w:p>
    <w:p w14:paraId="0C05C86F" w14:textId="77777777" w:rsidR="007A5533" w:rsidRPr="000B79B6" w:rsidRDefault="007A5533" w:rsidP="007A5533">
      <w:pPr>
        <w:rPr>
          <w:ins w:id="3907" w:author="01-134212-149" w:date="2022-06-22T20:03:00Z"/>
          <w:rFonts w:ascii="Agency FB" w:hAnsi="Agency FB"/>
          <w:szCs w:val="6"/>
          <w:lang w:val="en-US"/>
          <w:rPrChange w:id="3908" w:author="01-134212-149" w:date="2022-06-22T21:16:00Z">
            <w:rPr>
              <w:ins w:id="3909" w:author="01-134212-149" w:date="2022-06-22T20:03:00Z"/>
              <w:rFonts w:ascii="Agency FB" w:hAnsi="Agency FB"/>
              <w:sz w:val="28"/>
              <w:szCs w:val="6"/>
              <w:lang w:val="en-US"/>
            </w:rPr>
          </w:rPrChange>
        </w:rPr>
      </w:pPr>
      <w:ins w:id="3910" w:author="01-134212-149" w:date="2022-06-22T20:03:00Z">
        <w:r w:rsidRPr="000B79B6">
          <w:rPr>
            <w:rFonts w:ascii="Agency FB" w:hAnsi="Agency FB"/>
            <w:szCs w:val="6"/>
            <w:lang w:val="en-US"/>
            <w:rPrChange w:id="3911" w:author="01-134212-149" w:date="2022-06-22T21:16:00Z">
              <w:rPr>
                <w:rFonts w:ascii="Agency FB" w:hAnsi="Agency FB"/>
                <w:sz w:val="28"/>
                <w:szCs w:val="6"/>
                <w:lang w:val="en-US"/>
              </w:rPr>
            </w:rPrChange>
          </w:rPr>
          <w:tab/>
          <w:t>}</w:t>
        </w:r>
      </w:ins>
    </w:p>
    <w:p w14:paraId="54E7007F" w14:textId="77777777" w:rsidR="007A5533" w:rsidRPr="000B79B6" w:rsidRDefault="007A5533" w:rsidP="007A5533">
      <w:pPr>
        <w:rPr>
          <w:ins w:id="3912" w:author="01-134212-149" w:date="2022-06-22T20:03:00Z"/>
          <w:rFonts w:ascii="Agency FB" w:hAnsi="Agency FB"/>
          <w:szCs w:val="6"/>
          <w:lang w:val="en-US"/>
          <w:rPrChange w:id="3913" w:author="01-134212-149" w:date="2022-06-22T21:16:00Z">
            <w:rPr>
              <w:ins w:id="3914" w:author="01-134212-149" w:date="2022-06-22T20:03:00Z"/>
              <w:rFonts w:ascii="Agency FB" w:hAnsi="Agency FB"/>
              <w:sz w:val="28"/>
              <w:szCs w:val="6"/>
              <w:lang w:val="en-US"/>
            </w:rPr>
          </w:rPrChange>
        </w:rPr>
      </w:pPr>
      <w:ins w:id="3915" w:author="01-134212-149" w:date="2022-06-22T20:03:00Z">
        <w:r w:rsidRPr="000B79B6">
          <w:rPr>
            <w:rFonts w:ascii="Agency FB" w:hAnsi="Agency FB"/>
            <w:szCs w:val="6"/>
            <w:lang w:val="en-US"/>
            <w:rPrChange w:id="3916" w:author="01-134212-149" w:date="2022-06-22T21:16:00Z">
              <w:rPr>
                <w:rFonts w:ascii="Agency FB" w:hAnsi="Agency FB"/>
                <w:sz w:val="28"/>
                <w:szCs w:val="6"/>
                <w:lang w:val="en-US"/>
              </w:rPr>
            </w:rPrChange>
          </w:rPr>
          <w:tab/>
          <w:t>else</w:t>
        </w:r>
      </w:ins>
    </w:p>
    <w:p w14:paraId="3D0AEE7D" w14:textId="77777777" w:rsidR="007A5533" w:rsidRPr="000B79B6" w:rsidRDefault="007A5533" w:rsidP="007A5533">
      <w:pPr>
        <w:rPr>
          <w:ins w:id="3917" w:author="01-134212-149" w:date="2022-06-22T20:03:00Z"/>
          <w:rFonts w:ascii="Agency FB" w:hAnsi="Agency FB"/>
          <w:szCs w:val="6"/>
          <w:lang w:val="en-US"/>
          <w:rPrChange w:id="3918" w:author="01-134212-149" w:date="2022-06-22T21:16:00Z">
            <w:rPr>
              <w:ins w:id="3919" w:author="01-134212-149" w:date="2022-06-22T20:03:00Z"/>
              <w:rFonts w:ascii="Agency FB" w:hAnsi="Agency FB"/>
              <w:sz w:val="28"/>
              <w:szCs w:val="6"/>
              <w:lang w:val="en-US"/>
            </w:rPr>
          </w:rPrChange>
        </w:rPr>
      </w:pPr>
    </w:p>
    <w:p w14:paraId="676C0FE5" w14:textId="77777777" w:rsidR="007A5533" w:rsidRPr="000B79B6" w:rsidRDefault="007A5533" w:rsidP="007A5533">
      <w:pPr>
        <w:rPr>
          <w:ins w:id="3920" w:author="01-134212-149" w:date="2022-06-22T20:03:00Z"/>
          <w:rFonts w:ascii="Agency FB" w:hAnsi="Agency FB"/>
          <w:szCs w:val="6"/>
          <w:lang w:val="en-US"/>
          <w:rPrChange w:id="3921" w:author="01-134212-149" w:date="2022-06-22T21:16:00Z">
            <w:rPr>
              <w:ins w:id="3922" w:author="01-134212-149" w:date="2022-06-22T20:03:00Z"/>
              <w:rFonts w:ascii="Agency FB" w:hAnsi="Agency FB"/>
              <w:sz w:val="28"/>
              <w:szCs w:val="6"/>
              <w:lang w:val="en-US"/>
            </w:rPr>
          </w:rPrChange>
        </w:rPr>
      </w:pPr>
      <w:ins w:id="3923" w:author="01-134212-149" w:date="2022-06-22T20:03:00Z">
        <w:r w:rsidRPr="000B79B6">
          <w:rPr>
            <w:rFonts w:ascii="Agency FB" w:hAnsi="Agency FB"/>
            <w:szCs w:val="6"/>
            <w:lang w:val="en-US"/>
            <w:rPrChange w:id="3924" w:author="01-134212-149" w:date="2022-06-22T21:16:00Z">
              <w:rPr>
                <w:rFonts w:ascii="Agency FB" w:hAnsi="Agency FB"/>
                <w:sz w:val="28"/>
                <w:szCs w:val="6"/>
                <w:lang w:val="en-US"/>
              </w:rPr>
            </w:rPrChange>
          </w:rPr>
          <w:tab/>
          <w:t>{</w:t>
        </w:r>
      </w:ins>
    </w:p>
    <w:p w14:paraId="37AA9FE8" w14:textId="77777777" w:rsidR="007A5533" w:rsidRPr="000B79B6" w:rsidRDefault="007A5533" w:rsidP="007A5533">
      <w:pPr>
        <w:rPr>
          <w:ins w:id="3925" w:author="01-134212-149" w:date="2022-06-22T20:03:00Z"/>
          <w:rFonts w:ascii="Agency FB" w:hAnsi="Agency FB"/>
          <w:szCs w:val="6"/>
          <w:lang w:val="en-US"/>
          <w:rPrChange w:id="3926" w:author="01-134212-149" w:date="2022-06-22T21:16:00Z">
            <w:rPr>
              <w:ins w:id="3927" w:author="01-134212-149" w:date="2022-06-22T20:03:00Z"/>
              <w:rFonts w:ascii="Agency FB" w:hAnsi="Agency FB"/>
              <w:sz w:val="28"/>
              <w:szCs w:val="6"/>
              <w:lang w:val="en-US"/>
            </w:rPr>
          </w:rPrChange>
        </w:rPr>
      </w:pPr>
      <w:ins w:id="3928" w:author="01-134212-149" w:date="2022-06-22T20:03:00Z">
        <w:r w:rsidRPr="000B79B6">
          <w:rPr>
            <w:rFonts w:ascii="Agency FB" w:hAnsi="Agency FB"/>
            <w:szCs w:val="6"/>
            <w:lang w:val="en-US"/>
            <w:rPrChange w:id="3929" w:author="01-134212-149" w:date="2022-06-22T21:16:00Z">
              <w:rPr>
                <w:rFonts w:ascii="Agency FB" w:hAnsi="Agency FB"/>
                <w:sz w:val="28"/>
                <w:szCs w:val="6"/>
                <w:lang w:val="en-US"/>
              </w:rPr>
            </w:rPrChange>
          </w:rPr>
          <w:tab/>
        </w:r>
        <w:r w:rsidRPr="000B79B6">
          <w:rPr>
            <w:rFonts w:ascii="Agency FB" w:hAnsi="Agency FB"/>
            <w:szCs w:val="6"/>
            <w:lang w:val="en-US"/>
            <w:rPrChange w:id="3930" w:author="01-134212-149" w:date="2022-06-22T21:16:00Z">
              <w:rPr>
                <w:rFonts w:ascii="Agency FB" w:hAnsi="Agency FB"/>
                <w:sz w:val="28"/>
                <w:szCs w:val="6"/>
                <w:lang w:val="en-US"/>
              </w:rPr>
            </w:rPrChange>
          </w:rPr>
          <w:tab/>
          <w:t>cout &lt;&lt; "Access Denied......Good Bye\n\n";</w:t>
        </w:r>
      </w:ins>
    </w:p>
    <w:p w14:paraId="27C54759" w14:textId="77777777" w:rsidR="007A5533" w:rsidRPr="000B79B6" w:rsidRDefault="007A5533" w:rsidP="007A5533">
      <w:pPr>
        <w:rPr>
          <w:ins w:id="3931" w:author="01-134212-149" w:date="2022-06-22T20:03:00Z"/>
          <w:rFonts w:ascii="Agency FB" w:hAnsi="Agency FB"/>
          <w:szCs w:val="6"/>
          <w:lang w:val="en-US"/>
          <w:rPrChange w:id="3932" w:author="01-134212-149" w:date="2022-06-22T21:16:00Z">
            <w:rPr>
              <w:ins w:id="3933" w:author="01-134212-149" w:date="2022-06-22T20:03:00Z"/>
              <w:rFonts w:ascii="Agency FB" w:hAnsi="Agency FB"/>
              <w:sz w:val="28"/>
              <w:szCs w:val="6"/>
              <w:lang w:val="en-US"/>
            </w:rPr>
          </w:rPrChange>
        </w:rPr>
      </w:pPr>
      <w:ins w:id="3934" w:author="01-134212-149" w:date="2022-06-22T20:03:00Z">
        <w:r w:rsidRPr="000B79B6">
          <w:rPr>
            <w:rFonts w:ascii="Agency FB" w:hAnsi="Agency FB"/>
            <w:szCs w:val="6"/>
            <w:lang w:val="en-US"/>
            <w:rPrChange w:id="3935" w:author="01-134212-149" w:date="2022-06-22T21:16:00Z">
              <w:rPr>
                <w:rFonts w:ascii="Agency FB" w:hAnsi="Agency FB"/>
                <w:sz w:val="28"/>
                <w:szCs w:val="6"/>
                <w:lang w:val="en-US"/>
              </w:rPr>
            </w:rPrChange>
          </w:rPr>
          <w:tab/>
        </w:r>
        <w:r w:rsidRPr="000B79B6">
          <w:rPr>
            <w:rFonts w:ascii="Agency FB" w:hAnsi="Agency FB"/>
            <w:szCs w:val="6"/>
            <w:lang w:val="en-US"/>
            <w:rPrChange w:id="3936" w:author="01-134212-149" w:date="2022-06-22T21:16:00Z">
              <w:rPr>
                <w:rFonts w:ascii="Agency FB" w:hAnsi="Agency FB"/>
                <w:sz w:val="28"/>
                <w:szCs w:val="6"/>
                <w:lang w:val="en-US"/>
              </w:rPr>
            </w:rPrChange>
          </w:rPr>
          <w:tab/>
          <w:t>system("pause");</w:t>
        </w:r>
      </w:ins>
    </w:p>
    <w:p w14:paraId="564EE06C" w14:textId="77777777" w:rsidR="007A5533" w:rsidRPr="000B79B6" w:rsidRDefault="007A5533" w:rsidP="007A5533">
      <w:pPr>
        <w:rPr>
          <w:ins w:id="3937" w:author="01-134212-149" w:date="2022-06-22T20:03:00Z"/>
          <w:rFonts w:ascii="Agency FB" w:hAnsi="Agency FB"/>
          <w:szCs w:val="6"/>
          <w:lang w:val="en-US"/>
          <w:rPrChange w:id="3938" w:author="01-134212-149" w:date="2022-06-22T21:16:00Z">
            <w:rPr>
              <w:ins w:id="3939" w:author="01-134212-149" w:date="2022-06-22T20:03:00Z"/>
              <w:rFonts w:ascii="Agency FB" w:hAnsi="Agency FB"/>
              <w:sz w:val="28"/>
              <w:szCs w:val="6"/>
              <w:lang w:val="en-US"/>
            </w:rPr>
          </w:rPrChange>
        </w:rPr>
      </w:pPr>
      <w:ins w:id="3940" w:author="01-134212-149" w:date="2022-06-22T20:03:00Z">
        <w:r w:rsidRPr="000B79B6">
          <w:rPr>
            <w:rFonts w:ascii="Agency FB" w:hAnsi="Agency FB"/>
            <w:szCs w:val="6"/>
            <w:lang w:val="en-US"/>
            <w:rPrChange w:id="3941" w:author="01-134212-149" w:date="2022-06-22T21:16:00Z">
              <w:rPr>
                <w:rFonts w:ascii="Agency FB" w:hAnsi="Agency FB"/>
                <w:sz w:val="28"/>
                <w:szCs w:val="6"/>
                <w:lang w:val="en-US"/>
              </w:rPr>
            </w:rPrChange>
          </w:rPr>
          <w:tab/>
        </w:r>
        <w:r w:rsidRPr="000B79B6">
          <w:rPr>
            <w:rFonts w:ascii="Agency FB" w:hAnsi="Agency FB"/>
            <w:szCs w:val="6"/>
            <w:lang w:val="en-US"/>
            <w:rPrChange w:id="3942" w:author="01-134212-149" w:date="2022-06-22T21:16:00Z">
              <w:rPr>
                <w:rFonts w:ascii="Agency FB" w:hAnsi="Agency FB"/>
                <w:sz w:val="28"/>
                <w:szCs w:val="6"/>
                <w:lang w:val="en-US"/>
              </w:rPr>
            </w:rPrChange>
          </w:rPr>
          <w:tab/>
          <w:t>return 0;</w:t>
        </w:r>
      </w:ins>
    </w:p>
    <w:p w14:paraId="2B0466D4" w14:textId="77777777" w:rsidR="007A5533" w:rsidRPr="000B79B6" w:rsidRDefault="007A5533" w:rsidP="007A5533">
      <w:pPr>
        <w:rPr>
          <w:ins w:id="3943" w:author="01-134212-149" w:date="2022-06-22T20:03:00Z"/>
          <w:rFonts w:ascii="Agency FB" w:hAnsi="Agency FB"/>
          <w:szCs w:val="6"/>
          <w:lang w:val="en-US"/>
          <w:rPrChange w:id="3944" w:author="01-134212-149" w:date="2022-06-22T21:16:00Z">
            <w:rPr>
              <w:ins w:id="3945" w:author="01-134212-149" w:date="2022-06-22T20:03:00Z"/>
              <w:rFonts w:ascii="Agency FB" w:hAnsi="Agency FB"/>
              <w:sz w:val="28"/>
              <w:szCs w:val="6"/>
              <w:lang w:val="en-US"/>
            </w:rPr>
          </w:rPrChange>
        </w:rPr>
      </w:pPr>
    </w:p>
    <w:p w14:paraId="62E99374" w14:textId="77777777" w:rsidR="007A5533" w:rsidRPr="000B79B6" w:rsidRDefault="007A5533" w:rsidP="007A5533">
      <w:pPr>
        <w:rPr>
          <w:ins w:id="3946" w:author="01-134212-149" w:date="2022-06-22T20:03:00Z"/>
          <w:rFonts w:ascii="Agency FB" w:hAnsi="Agency FB"/>
          <w:szCs w:val="6"/>
          <w:lang w:val="en-US"/>
          <w:rPrChange w:id="3947" w:author="01-134212-149" w:date="2022-06-22T21:16:00Z">
            <w:rPr>
              <w:ins w:id="3948" w:author="01-134212-149" w:date="2022-06-22T20:03:00Z"/>
              <w:rFonts w:ascii="Agency FB" w:hAnsi="Agency FB"/>
              <w:sz w:val="28"/>
              <w:szCs w:val="6"/>
              <w:lang w:val="en-US"/>
            </w:rPr>
          </w:rPrChange>
        </w:rPr>
      </w:pPr>
      <w:ins w:id="3949" w:author="01-134212-149" w:date="2022-06-22T20:03:00Z">
        <w:r w:rsidRPr="000B79B6">
          <w:rPr>
            <w:rFonts w:ascii="Agency FB" w:hAnsi="Agency FB"/>
            <w:szCs w:val="6"/>
            <w:lang w:val="en-US"/>
            <w:rPrChange w:id="3950" w:author="01-134212-149" w:date="2022-06-22T21:16:00Z">
              <w:rPr>
                <w:rFonts w:ascii="Agency FB" w:hAnsi="Agency FB"/>
                <w:sz w:val="28"/>
                <w:szCs w:val="6"/>
                <w:lang w:val="en-US"/>
              </w:rPr>
            </w:rPrChange>
          </w:rPr>
          <w:tab/>
          <w:t>}</w:t>
        </w:r>
      </w:ins>
    </w:p>
    <w:p w14:paraId="35CAAB13" w14:textId="77777777" w:rsidR="007A5533" w:rsidRPr="000B79B6" w:rsidRDefault="007A5533" w:rsidP="007A5533">
      <w:pPr>
        <w:rPr>
          <w:ins w:id="3951" w:author="01-134212-149" w:date="2022-06-22T20:03:00Z"/>
          <w:rFonts w:ascii="Agency FB" w:hAnsi="Agency FB"/>
          <w:szCs w:val="6"/>
          <w:lang w:val="en-US"/>
          <w:rPrChange w:id="3952" w:author="01-134212-149" w:date="2022-06-22T21:16:00Z">
            <w:rPr>
              <w:ins w:id="3953" w:author="01-134212-149" w:date="2022-06-22T20:03:00Z"/>
              <w:rFonts w:ascii="Agency FB" w:hAnsi="Agency FB"/>
              <w:sz w:val="28"/>
              <w:szCs w:val="6"/>
              <w:lang w:val="en-US"/>
            </w:rPr>
          </w:rPrChange>
        </w:rPr>
      </w:pPr>
    </w:p>
    <w:p w14:paraId="3B11BAE4" w14:textId="77777777" w:rsidR="007A5533" w:rsidRPr="000B79B6" w:rsidRDefault="007A5533" w:rsidP="007A5533">
      <w:pPr>
        <w:rPr>
          <w:ins w:id="3954" w:author="01-134212-149" w:date="2022-06-22T20:03:00Z"/>
          <w:rFonts w:ascii="Agency FB" w:hAnsi="Agency FB"/>
          <w:szCs w:val="6"/>
          <w:lang w:val="en-US"/>
          <w:rPrChange w:id="3955" w:author="01-134212-149" w:date="2022-06-22T21:16:00Z">
            <w:rPr>
              <w:ins w:id="3956" w:author="01-134212-149" w:date="2022-06-22T20:03:00Z"/>
              <w:rFonts w:ascii="Agency FB" w:hAnsi="Agency FB"/>
              <w:sz w:val="28"/>
              <w:szCs w:val="6"/>
              <w:lang w:val="en-US"/>
            </w:rPr>
          </w:rPrChange>
        </w:rPr>
      </w:pPr>
      <w:ins w:id="3957" w:author="01-134212-149" w:date="2022-06-22T20:03:00Z">
        <w:r w:rsidRPr="000B79B6">
          <w:rPr>
            <w:rFonts w:ascii="Agency FB" w:hAnsi="Agency FB"/>
            <w:szCs w:val="6"/>
            <w:lang w:val="en-US"/>
            <w:rPrChange w:id="3958" w:author="01-134212-149" w:date="2022-06-22T21:16:00Z">
              <w:rPr>
                <w:rFonts w:ascii="Agency FB" w:hAnsi="Agency FB"/>
                <w:sz w:val="28"/>
                <w:szCs w:val="6"/>
                <w:lang w:val="en-US"/>
              </w:rPr>
            </w:rPrChange>
          </w:rPr>
          <w:t>}</w:t>
        </w:r>
      </w:ins>
    </w:p>
    <w:p w14:paraId="323B7F24" w14:textId="77777777" w:rsidR="007A5533" w:rsidRPr="000B79B6" w:rsidRDefault="007A5533" w:rsidP="007A5533">
      <w:pPr>
        <w:rPr>
          <w:ins w:id="3959" w:author="01-134212-149" w:date="2022-06-22T20:03:00Z"/>
          <w:rFonts w:ascii="Agency FB" w:hAnsi="Agency FB"/>
          <w:szCs w:val="6"/>
          <w:lang w:val="en-US"/>
          <w:rPrChange w:id="3960" w:author="01-134212-149" w:date="2022-06-22T21:16:00Z">
            <w:rPr>
              <w:ins w:id="3961" w:author="01-134212-149" w:date="2022-06-22T20:03:00Z"/>
              <w:rFonts w:ascii="Agency FB" w:hAnsi="Agency FB"/>
              <w:sz w:val="28"/>
              <w:szCs w:val="6"/>
              <w:lang w:val="en-US"/>
            </w:rPr>
          </w:rPrChange>
        </w:rPr>
      </w:pPr>
      <w:ins w:id="3962" w:author="01-134212-149" w:date="2022-06-22T20:03:00Z">
        <w:r w:rsidRPr="000B79B6">
          <w:rPr>
            <w:rFonts w:ascii="Agency FB" w:hAnsi="Agency FB"/>
            <w:szCs w:val="6"/>
            <w:lang w:val="en-US"/>
            <w:rPrChange w:id="3963" w:author="01-134212-149" w:date="2022-06-22T21:16:00Z">
              <w:rPr>
                <w:rFonts w:ascii="Agency FB" w:hAnsi="Agency FB"/>
                <w:sz w:val="28"/>
                <w:szCs w:val="6"/>
                <w:lang w:val="en-US"/>
              </w:rPr>
            </w:rPrChange>
          </w:rPr>
          <w:t>int main()</w:t>
        </w:r>
      </w:ins>
    </w:p>
    <w:p w14:paraId="2F895867" w14:textId="77777777" w:rsidR="007A5533" w:rsidRPr="000B79B6" w:rsidRDefault="007A5533" w:rsidP="007A5533">
      <w:pPr>
        <w:rPr>
          <w:ins w:id="3964" w:author="01-134212-149" w:date="2022-06-22T20:03:00Z"/>
          <w:rFonts w:ascii="Agency FB" w:hAnsi="Agency FB"/>
          <w:szCs w:val="6"/>
          <w:lang w:val="en-US"/>
          <w:rPrChange w:id="3965" w:author="01-134212-149" w:date="2022-06-22T21:16:00Z">
            <w:rPr>
              <w:ins w:id="3966" w:author="01-134212-149" w:date="2022-06-22T20:03:00Z"/>
              <w:rFonts w:ascii="Agency FB" w:hAnsi="Agency FB"/>
              <w:sz w:val="28"/>
              <w:szCs w:val="6"/>
              <w:lang w:val="en-US"/>
            </w:rPr>
          </w:rPrChange>
        </w:rPr>
      </w:pPr>
      <w:ins w:id="3967" w:author="01-134212-149" w:date="2022-06-22T20:03:00Z">
        <w:r w:rsidRPr="000B79B6">
          <w:rPr>
            <w:rFonts w:ascii="Agency FB" w:hAnsi="Agency FB"/>
            <w:szCs w:val="6"/>
            <w:lang w:val="en-US"/>
            <w:rPrChange w:id="3968" w:author="01-134212-149" w:date="2022-06-22T21:16:00Z">
              <w:rPr>
                <w:rFonts w:ascii="Agency FB" w:hAnsi="Agency FB"/>
                <w:sz w:val="28"/>
                <w:szCs w:val="6"/>
                <w:lang w:val="en-US"/>
              </w:rPr>
            </w:rPrChange>
          </w:rPr>
          <w:t>{</w:t>
        </w:r>
      </w:ins>
    </w:p>
    <w:p w14:paraId="43113678" w14:textId="77777777" w:rsidR="007A5533" w:rsidRPr="000B79B6" w:rsidRDefault="007A5533" w:rsidP="007A5533">
      <w:pPr>
        <w:rPr>
          <w:ins w:id="3969" w:author="01-134212-149" w:date="2022-06-22T20:03:00Z"/>
          <w:rFonts w:ascii="Agency FB" w:hAnsi="Agency FB"/>
          <w:szCs w:val="6"/>
          <w:lang w:val="en-US"/>
          <w:rPrChange w:id="3970" w:author="01-134212-149" w:date="2022-06-22T21:16:00Z">
            <w:rPr>
              <w:ins w:id="3971" w:author="01-134212-149" w:date="2022-06-22T20:03:00Z"/>
              <w:rFonts w:ascii="Agency FB" w:hAnsi="Agency FB"/>
              <w:sz w:val="28"/>
              <w:szCs w:val="6"/>
              <w:lang w:val="en-US"/>
            </w:rPr>
          </w:rPrChange>
        </w:rPr>
      </w:pPr>
    </w:p>
    <w:p w14:paraId="06636546" w14:textId="77777777" w:rsidR="007A5533" w:rsidRPr="000B79B6" w:rsidRDefault="007A5533" w:rsidP="007A5533">
      <w:pPr>
        <w:rPr>
          <w:ins w:id="3972" w:author="01-134212-149" w:date="2022-06-22T20:03:00Z"/>
          <w:rFonts w:ascii="Agency FB" w:hAnsi="Agency FB"/>
          <w:szCs w:val="6"/>
          <w:lang w:val="en-US"/>
          <w:rPrChange w:id="3973" w:author="01-134212-149" w:date="2022-06-22T21:16:00Z">
            <w:rPr>
              <w:ins w:id="3974" w:author="01-134212-149" w:date="2022-06-22T20:03:00Z"/>
              <w:rFonts w:ascii="Agency FB" w:hAnsi="Agency FB"/>
              <w:sz w:val="28"/>
              <w:szCs w:val="6"/>
              <w:lang w:val="en-US"/>
            </w:rPr>
          </w:rPrChange>
        </w:rPr>
      </w:pPr>
    </w:p>
    <w:p w14:paraId="2E30F371" w14:textId="77777777" w:rsidR="007A5533" w:rsidRPr="000B79B6" w:rsidRDefault="007A5533" w:rsidP="007A5533">
      <w:pPr>
        <w:rPr>
          <w:ins w:id="3975" w:author="01-134212-149" w:date="2022-06-22T20:03:00Z"/>
          <w:rFonts w:ascii="Agency FB" w:hAnsi="Agency FB"/>
          <w:szCs w:val="6"/>
          <w:lang w:val="en-US"/>
          <w:rPrChange w:id="3976" w:author="01-134212-149" w:date="2022-06-22T21:16:00Z">
            <w:rPr>
              <w:ins w:id="3977" w:author="01-134212-149" w:date="2022-06-22T20:03:00Z"/>
              <w:rFonts w:ascii="Agency FB" w:hAnsi="Agency FB"/>
              <w:sz w:val="28"/>
              <w:szCs w:val="6"/>
              <w:lang w:val="en-US"/>
            </w:rPr>
          </w:rPrChange>
        </w:rPr>
      </w:pPr>
      <w:ins w:id="3978" w:author="01-134212-149" w:date="2022-06-22T20:03:00Z">
        <w:r w:rsidRPr="000B79B6">
          <w:rPr>
            <w:rFonts w:ascii="Agency FB" w:hAnsi="Agency FB"/>
            <w:szCs w:val="6"/>
            <w:lang w:val="en-US"/>
            <w:rPrChange w:id="3979" w:author="01-134212-149" w:date="2022-06-22T21:16:00Z">
              <w:rPr>
                <w:rFonts w:ascii="Agency FB" w:hAnsi="Agency FB"/>
                <w:sz w:val="28"/>
                <w:szCs w:val="6"/>
                <w:lang w:val="en-US"/>
              </w:rPr>
            </w:rPrChange>
          </w:rPr>
          <w:tab/>
          <w:t>if (Login())</w:t>
        </w:r>
      </w:ins>
    </w:p>
    <w:p w14:paraId="26F7F4B1" w14:textId="77777777" w:rsidR="007A5533" w:rsidRPr="000B79B6" w:rsidRDefault="007A5533" w:rsidP="007A5533">
      <w:pPr>
        <w:rPr>
          <w:ins w:id="3980" w:author="01-134212-149" w:date="2022-06-22T20:03:00Z"/>
          <w:rFonts w:ascii="Agency FB" w:hAnsi="Agency FB"/>
          <w:szCs w:val="6"/>
          <w:lang w:val="en-US"/>
          <w:rPrChange w:id="3981" w:author="01-134212-149" w:date="2022-06-22T21:16:00Z">
            <w:rPr>
              <w:ins w:id="3982" w:author="01-134212-149" w:date="2022-06-22T20:03:00Z"/>
              <w:rFonts w:ascii="Agency FB" w:hAnsi="Agency FB"/>
              <w:sz w:val="28"/>
              <w:szCs w:val="6"/>
              <w:lang w:val="en-US"/>
            </w:rPr>
          </w:rPrChange>
        </w:rPr>
      </w:pPr>
      <w:ins w:id="3983" w:author="01-134212-149" w:date="2022-06-22T20:03:00Z">
        <w:r w:rsidRPr="000B79B6">
          <w:rPr>
            <w:rFonts w:ascii="Agency FB" w:hAnsi="Agency FB"/>
            <w:szCs w:val="6"/>
            <w:lang w:val="en-US"/>
            <w:rPrChange w:id="3984" w:author="01-134212-149" w:date="2022-06-22T21:16:00Z">
              <w:rPr>
                <w:rFonts w:ascii="Agency FB" w:hAnsi="Agency FB"/>
                <w:sz w:val="28"/>
                <w:szCs w:val="6"/>
                <w:lang w:val="en-US"/>
              </w:rPr>
            </w:rPrChange>
          </w:rPr>
          <w:tab/>
          <w:t>{</w:t>
        </w:r>
      </w:ins>
    </w:p>
    <w:p w14:paraId="1172FE73" w14:textId="77777777" w:rsidR="007A5533" w:rsidRPr="000B79B6" w:rsidRDefault="007A5533" w:rsidP="007A5533">
      <w:pPr>
        <w:rPr>
          <w:ins w:id="3985" w:author="01-134212-149" w:date="2022-06-22T20:03:00Z"/>
          <w:rFonts w:ascii="Agency FB" w:hAnsi="Agency FB"/>
          <w:szCs w:val="6"/>
          <w:lang w:val="en-US"/>
          <w:rPrChange w:id="3986" w:author="01-134212-149" w:date="2022-06-22T21:16:00Z">
            <w:rPr>
              <w:ins w:id="3987" w:author="01-134212-149" w:date="2022-06-22T20:03:00Z"/>
              <w:rFonts w:ascii="Agency FB" w:hAnsi="Agency FB"/>
              <w:sz w:val="28"/>
              <w:szCs w:val="6"/>
              <w:lang w:val="en-US"/>
            </w:rPr>
          </w:rPrChange>
        </w:rPr>
      </w:pPr>
      <w:ins w:id="3988" w:author="01-134212-149" w:date="2022-06-22T20:03:00Z">
        <w:r w:rsidRPr="000B79B6">
          <w:rPr>
            <w:rFonts w:ascii="Agency FB" w:hAnsi="Agency FB"/>
            <w:szCs w:val="6"/>
            <w:lang w:val="en-US"/>
            <w:rPrChange w:id="3989" w:author="01-134212-149" w:date="2022-06-22T21:16:00Z">
              <w:rPr>
                <w:rFonts w:ascii="Agency FB" w:hAnsi="Agency FB"/>
                <w:sz w:val="28"/>
                <w:szCs w:val="6"/>
                <w:lang w:val="en-US"/>
              </w:rPr>
            </w:rPrChange>
          </w:rPr>
          <w:tab/>
        </w:r>
        <w:r w:rsidRPr="000B79B6">
          <w:rPr>
            <w:rFonts w:ascii="Agency FB" w:hAnsi="Agency FB"/>
            <w:szCs w:val="6"/>
            <w:lang w:val="en-US"/>
            <w:rPrChange w:id="3990" w:author="01-134212-149" w:date="2022-06-22T21:16:00Z">
              <w:rPr>
                <w:rFonts w:ascii="Agency FB" w:hAnsi="Agency FB"/>
                <w:sz w:val="28"/>
                <w:szCs w:val="6"/>
                <w:lang w:val="en-US"/>
              </w:rPr>
            </w:rPrChange>
          </w:rPr>
          <w:tab/>
          <w:t>fileHandle FH;  //object of the class made</w:t>
        </w:r>
      </w:ins>
    </w:p>
    <w:p w14:paraId="03983495" w14:textId="77777777" w:rsidR="007A5533" w:rsidRPr="000B79B6" w:rsidRDefault="007A5533" w:rsidP="007A5533">
      <w:pPr>
        <w:rPr>
          <w:ins w:id="3991" w:author="01-134212-149" w:date="2022-06-22T20:03:00Z"/>
          <w:rFonts w:ascii="Agency FB" w:hAnsi="Agency FB"/>
          <w:szCs w:val="6"/>
          <w:lang w:val="en-US"/>
          <w:rPrChange w:id="3992" w:author="01-134212-149" w:date="2022-06-22T21:16:00Z">
            <w:rPr>
              <w:ins w:id="3993" w:author="01-134212-149" w:date="2022-06-22T20:03:00Z"/>
              <w:rFonts w:ascii="Agency FB" w:hAnsi="Agency FB"/>
              <w:sz w:val="28"/>
              <w:szCs w:val="6"/>
              <w:lang w:val="en-US"/>
            </w:rPr>
          </w:rPrChange>
        </w:rPr>
      </w:pPr>
      <w:ins w:id="3994" w:author="01-134212-149" w:date="2022-06-22T20:03:00Z">
        <w:r w:rsidRPr="000B79B6">
          <w:rPr>
            <w:rFonts w:ascii="Agency FB" w:hAnsi="Agency FB"/>
            <w:szCs w:val="6"/>
            <w:lang w:val="en-US"/>
            <w:rPrChange w:id="3995" w:author="01-134212-149" w:date="2022-06-22T21:16:00Z">
              <w:rPr>
                <w:rFonts w:ascii="Agency FB" w:hAnsi="Agency FB"/>
                <w:sz w:val="28"/>
                <w:szCs w:val="6"/>
                <w:lang w:val="en-US"/>
              </w:rPr>
            </w:rPrChange>
          </w:rPr>
          <w:tab/>
        </w:r>
        <w:r w:rsidRPr="000B79B6">
          <w:rPr>
            <w:rFonts w:ascii="Agency FB" w:hAnsi="Agency FB"/>
            <w:szCs w:val="6"/>
            <w:lang w:val="en-US"/>
            <w:rPrChange w:id="3996" w:author="01-134212-149" w:date="2022-06-22T21:16:00Z">
              <w:rPr>
                <w:rFonts w:ascii="Agency FB" w:hAnsi="Agency FB"/>
                <w:sz w:val="28"/>
                <w:szCs w:val="6"/>
                <w:lang w:val="en-US"/>
              </w:rPr>
            </w:rPrChange>
          </w:rPr>
          <w:tab/>
          <w:t>int Option;</w:t>
        </w:r>
      </w:ins>
    </w:p>
    <w:p w14:paraId="0125F174" w14:textId="77777777" w:rsidR="007A5533" w:rsidRPr="000B79B6" w:rsidRDefault="007A5533" w:rsidP="007A5533">
      <w:pPr>
        <w:rPr>
          <w:ins w:id="3997" w:author="01-134212-149" w:date="2022-06-22T20:03:00Z"/>
          <w:rFonts w:ascii="Agency FB" w:hAnsi="Agency FB"/>
          <w:szCs w:val="6"/>
          <w:lang w:val="en-US"/>
          <w:rPrChange w:id="3998" w:author="01-134212-149" w:date="2022-06-22T21:16:00Z">
            <w:rPr>
              <w:ins w:id="3999" w:author="01-134212-149" w:date="2022-06-22T20:03:00Z"/>
              <w:rFonts w:ascii="Agency FB" w:hAnsi="Agency FB"/>
              <w:sz w:val="28"/>
              <w:szCs w:val="6"/>
              <w:lang w:val="en-US"/>
            </w:rPr>
          </w:rPrChange>
        </w:rPr>
      </w:pPr>
      <w:ins w:id="4000" w:author="01-134212-149" w:date="2022-06-22T20:03:00Z">
        <w:r w:rsidRPr="000B79B6">
          <w:rPr>
            <w:rFonts w:ascii="Agency FB" w:hAnsi="Agency FB"/>
            <w:szCs w:val="6"/>
            <w:lang w:val="en-US"/>
            <w:rPrChange w:id="4001" w:author="01-134212-149" w:date="2022-06-22T21:16:00Z">
              <w:rPr>
                <w:rFonts w:ascii="Agency FB" w:hAnsi="Agency FB"/>
                <w:sz w:val="28"/>
                <w:szCs w:val="6"/>
                <w:lang w:val="en-US"/>
              </w:rPr>
            </w:rPrChange>
          </w:rPr>
          <w:tab/>
        </w:r>
        <w:r w:rsidRPr="000B79B6">
          <w:rPr>
            <w:rFonts w:ascii="Agency FB" w:hAnsi="Agency FB"/>
            <w:szCs w:val="6"/>
            <w:lang w:val="en-US"/>
            <w:rPrChange w:id="4002" w:author="01-134212-149" w:date="2022-06-22T21:16:00Z">
              <w:rPr>
                <w:rFonts w:ascii="Agency FB" w:hAnsi="Agency FB"/>
                <w:sz w:val="28"/>
                <w:szCs w:val="6"/>
                <w:lang w:val="en-US"/>
              </w:rPr>
            </w:rPrChange>
          </w:rPr>
          <w:tab/>
          <w:t>//Calling of all the functions starts from here</w:t>
        </w:r>
      </w:ins>
    </w:p>
    <w:p w14:paraId="27ACA0E5" w14:textId="77777777" w:rsidR="007A5533" w:rsidRPr="000B79B6" w:rsidRDefault="007A5533" w:rsidP="007A5533">
      <w:pPr>
        <w:rPr>
          <w:ins w:id="4003" w:author="01-134212-149" w:date="2022-06-22T20:03:00Z"/>
          <w:rFonts w:ascii="Agency FB" w:hAnsi="Agency FB"/>
          <w:szCs w:val="6"/>
          <w:lang w:val="en-US"/>
          <w:rPrChange w:id="4004" w:author="01-134212-149" w:date="2022-06-22T21:16:00Z">
            <w:rPr>
              <w:ins w:id="4005" w:author="01-134212-149" w:date="2022-06-22T20:03:00Z"/>
              <w:rFonts w:ascii="Agency FB" w:hAnsi="Agency FB"/>
              <w:sz w:val="28"/>
              <w:szCs w:val="6"/>
              <w:lang w:val="en-US"/>
            </w:rPr>
          </w:rPrChange>
        </w:rPr>
      </w:pPr>
      <w:ins w:id="4006" w:author="01-134212-149" w:date="2022-06-22T20:03:00Z">
        <w:r w:rsidRPr="000B79B6">
          <w:rPr>
            <w:rFonts w:ascii="Agency FB" w:hAnsi="Agency FB"/>
            <w:szCs w:val="6"/>
            <w:lang w:val="en-US"/>
            <w:rPrChange w:id="4007" w:author="01-134212-149" w:date="2022-06-22T21:16:00Z">
              <w:rPr>
                <w:rFonts w:ascii="Agency FB" w:hAnsi="Agency FB"/>
                <w:sz w:val="28"/>
                <w:szCs w:val="6"/>
                <w:lang w:val="en-US"/>
              </w:rPr>
            </w:rPrChange>
          </w:rPr>
          <w:tab/>
        </w:r>
        <w:r w:rsidRPr="000B79B6">
          <w:rPr>
            <w:rFonts w:ascii="Agency FB" w:hAnsi="Agency FB"/>
            <w:szCs w:val="6"/>
            <w:lang w:val="en-US"/>
            <w:rPrChange w:id="4008" w:author="01-134212-149" w:date="2022-06-22T21:16:00Z">
              <w:rPr>
                <w:rFonts w:ascii="Agency FB" w:hAnsi="Agency FB"/>
                <w:sz w:val="28"/>
                <w:szCs w:val="6"/>
                <w:lang w:val="en-US"/>
              </w:rPr>
            </w:rPrChange>
          </w:rPr>
          <w:tab/>
          <w:t>try {</w:t>
        </w:r>
      </w:ins>
    </w:p>
    <w:p w14:paraId="24A53C0C" w14:textId="77777777" w:rsidR="007A5533" w:rsidRPr="000B79B6" w:rsidRDefault="007A5533" w:rsidP="007A5533">
      <w:pPr>
        <w:rPr>
          <w:ins w:id="4009" w:author="01-134212-149" w:date="2022-06-22T20:03:00Z"/>
          <w:rFonts w:ascii="Agency FB" w:hAnsi="Agency FB"/>
          <w:szCs w:val="6"/>
          <w:lang w:val="en-US"/>
          <w:rPrChange w:id="4010" w:author="01-134212-149" w:date="2022-06-22T21:16:00Z">
            <w:rPr>
              <w:ins w:id="4011" w:author="01-134212-149" w:date="2022-06-22T20:03:00Z"/>
              <w:rFonts w:ascii="Agency FB" w:hAnsi="Agency FB"/>
              <w:sz w:val="28"/>
              <w:szCs w:val="6"/>
              <w:lang w:val="en-US"/>
            </w:rPr>
          </w:rPrChange>
        </w:rPr>
      </w:pPr>
      <w:ins w:id="4012" w:author="01-134212-149" w:date="2022-06-22T20:03:00Z">
        <w:r w:rsidRPr="000B79B6">
          <w:rPr>
            <w:rFonts w:ascii="Agency FB" w:hAnsi="Agency FB"/>
            <w:szCs w:val="6"/>
            <w:lang w:val="en-US"/>
            <w:rPrChange w:id="4013" w:author="01-134212-149" w:date="2022-06-22T21:16:00Z">
              <w:rPr>
                <w:rFonts w:ascii="Agency FB" w:hAnsi="Agency FB"/>
                <w:sz w:val="28"/>
                <w:szCs w:val="6"/>
                <w:lang w:val="en-US"/>
              </w:rPr>
            </w:rPrChange>
          </w:rPr>
          <w:tab/>
        </w:r>
        <w:r w:rsidRPr="000B79B6">
          <w:rPr>
            <w:rFonts w:ascii="Agency FB" w:hAnsi="Agency FB"/>
            <w:szCs w:val="6"/>
            <w:lang w:val="en-US"/>
            <w:rPrChange w:id="4014" w:author="01-134212-149" w:date="2022-06-22T21:16:00Z">
              <w:rPr>
                <w:rFonts w:ascii="Agency FB" w:hAnsi="Agency FB"/>
                <w:sz w:val="28"/>
                <w:szCs w:val="6"/>
                <w:lang w:val="en-US"/>
              </w:rPr>
            </w:rPrChange>
          </w:rPr>
          <w:tab/>
        </w:r>
        <w:r w:rsidRPr="000B79B6">
          <w:rPr>
            <w:rFonts w:ascii="Agency FB" w:hAnsi="Agency FB"/>
            <w:szCs w:val="6"/>
            <w:lang w:val="en-US"/>
            <w:rPrChange w:id="4015" w:author="01-134212-149" w:date="2022-06-22T21:16:00Z">
              <w:rPr>
                <w:rFonts w:ascii="Agency FB" w:hAnsi="Agency FB"/>
                <w:sz w:val="28"/>
                <w:szCs w:val="6"/>
                <w:lang w:val="en-US"/>
              </w:rPr>
            </w:rPrChange>
          </w:rPr>
          <w:tab/>
          <w:t>while ((Option = Menu()) != 6)</w:t>
        </w:r>
      </w:ins>
    </w:p>
    <w:p w14:paraId="71FD68F1" w14:textId="77777777" w:rsidR="007A5533" w:rsidRPr="000B79B6" w:rsidRDefault="007A5533" w:rsidP="007A5533">
      <w:pPr>
        <w:rPr>
          <w:ins w:id="4016" w:author="01-134212-149" w:date="2022-06-22T20:03:00Z"/>
          <w:rFonts w:ascii="Agency FB" w:hAnsi="Agency FB"/>
          <w:szCs w:val="6"/>
          <w:lang w:val="en-US"/>
          <w:rPrChange w:id="4017" w:author="01-134212-149" w:date="2022-06-22T21:16:00Z">
            <w:rPr>
              <w:ins w:id="4018" w:author="01-134212-149" w:date="2022-06-22T20:03:00Z"/>
              <w:rFonts w:ascii="Agency FB" w:hAnsi="Agency FB"/>
              <w:sz w:val="28"/>
              <w:szCs w:val="6"/>
              <w:lang w:val="en-US"/>
            </w:rPr>
          </w:rPrChange>
        </w:rPr>
      </w:pPr>
      <w:ins w:id="4019" w:author="01-134212-149" w:date="2022-06-22T20:03:00Z">
        <w:r w:rsidRPr="000B79B6">
          <w:rPr>
            <w:rFonts w:ascii="Agency FB" w:hAnsi="Agency FB"/>
            <w:szCs w:val="6"/>
            <w:lang w:val="en-US"/>
            <w:rPrChange w:id="4020" w:author="01-134212-149" w:date="2022-06-22T21:16:00Z">
              <w:rPr>
                <w:rFonts w:ascii="Agency FB" w:hAnsi="Agency FB"/>
                <w:sz w:val="28"/>
                <w:szCs w:val="6"/>
                <w:lang w:val="en-US"/>
              </w:rPr>
            </w:rPrChange>
          </w:rPr>
          <w:tab/>
        </w:r>
        <w:r w:rsidRPr="000B79B6">
          <w:rPr>
            <w:rFonts w:ascii="Agency FB" w:hAnsi="Agency FB"/>
            <w:szCs w:val="6"/>
            <w:lang w:val="en-US"/>
            <w:rPrChange w:id="4021" w:author="01-134212-149" w:date="2022-06-22T21:16:00Z">
              <w:rPr>
                <w:rFonts w:ascii="Agency FB" w:hAnsi="Agency FB"/>
                <w:sz w:val="28"/>
                <w:szCs w:val="6"/>
                <w:lang w:val="en-US"/>
              </w:rPr>
            </w:rPrChange>
          </w:rPr>
          <w:tab/>
        </w:r>
        <w:r w:rsidRPr="000B79B6">
          <w:rPr>
            <w:rFonts w:ascii="Agency FB" w:hAnsi="Agency FB"/>
            <w:szCs w:val="6"/>
            <w:lang w:val="en-US"/>
            <w:rPrChange w:id="4022" w:author="01-134212-149" w:date="2022-06-22T21:16:00Z">
              <w:rPr>
                <w:rFonts w:ascii="Agency FB" w:hAnsi="Agency FB"/>
                <w:sz w:val="28"/>
                <w:szCs w:val="6"/>
                <w:lang w:val="en-US"/>
              </w:rPr>
            </w:rPrChange>
          </w:rPr>
          <w:tab/>
          <w:t>{</w:t>
        </w:r>
      </w:ins>
    </w:p>
    <w:p w14:paraId="21AFE02C" w14:textId="77777777" w:rsidR="007A5533" w:rsidRPr="000B79B6" w:rsidRDefault="007A5533" w:rsidP="007A5533">
      <w:pPr>
        <w:rPr>
          <w:ins w:id="4023" w:author="01-134212-149" w:date="2022-06-22T20:03:00Z"/>
          <w:rFonts w:ascii="Agency FB" w:hAnsi="Agency FB"/>
          <w:szCs w:val="6"/>
          <w:lang w:val="en-US"/>
          <w:rPrChange w:id="4024" w:author="01-134212-149" w:date="2022-06-22T21:16:00Z">
            <w:rPr>
              <w:ins w:id="4025" w:author="01-134212-149" w:date="2022-06-22T20:03:00Z"/>
              <w:rFonts w:ascii="Agency FB" w:hAnsi="Agency FB"/>
              <w:sz w:val="28"/>
              <w:szCs w:val="6"/>
              <w:lang w:val="en-US"/>
            </w:rPr>
          </w:rPrChange>
        </w:rPr>
      </w:pPr>
      <w:ins w:id="4026" w:author="01-134212-149" w:date="2022-06-22T20:03:00Z">
        <w:r w:rsidRPr="000B79B6">
          <w:rPr>
            <w:rFonts w:ascii="Agency FB" w:hAnsi="Agency FB"/>
            <w:szCs w:val="6"/>
            <w:lang w:val="en-US"/>
            <w:rPrChange w:id="4027" w:author="01-134212-149" w:date="2022-06-22T21:16:00Z">
              <w:rPr>
                <w:rFonts w:ascii="Agency FB" w:hAnsi="Agency FB"/>
                <w:sz w:val="28"/>
                <w:szCs w:val="6"/>
                <w:lang w:val="en-US"/>
              </w:rPr>
            </w:rPrChange>
          </w:rPr>
          <w:tab/>
        </w:r>
        <w:r w:rsidRPr="000B79B6">
          <w:rPr>
            <w:rFonts w:ascii="Agency FB" w:hAnsi="Agency FB"/>
            <w:szCs w:val="6"/>
            <w:lang w:val="en-US"/>
            <w:rPrChange w:id="4028" w:author="01-134212-149" w:date="2022-06-22T21:16:00Z">
              <w:rPr>
                <w:rFonts w:ascii="Agency FB" w:hAnsi="Agency FB"/>
                <w:sz w:val="28"/>
                <w:szCs w:val="6"/>
                <w:lang w:val="en-US"/>
              </w:rPr>
            </w:rPrChange>
          </w:rPr>
          <w:tab/>
        </w:r>
        <w:r w:rsidRPr="000B79B6">
          <w:rPr>
            <w:rFonts w:ascii="Agency FB" w:hAnsi="Agency FB"/>
            <w:szCs w:val="6"/>
            <w:lang w:val="en-US"/>
            <w:rPrChange w:id="4029" w:author="01-134212-149" w:date="2022-06-22T21:16:00Z">
              <w:rPr>
                <w:rFonts w:ascii="Agency FB" w:hAnsi="Agency FB"/>
                <w:sz w:val="28"/>
                <w:szCs w:val="6"/>
                <w:lang w:val="en-US"/>
              </w:rPr>
            </w:rPrChange>
          </w:rPr>
          <w:tab/>
        </w:r>
        <w:r w:rsidRPr="000B79B6">
          <w:rPr>
            <w:rFonts w:ascii="Agency FB" w:hAnsi="Agency FB"/>
            <w:szCs w:val="6"/>
            <w:lang w:val="en-US"/>
            <w:rPrChange w:id="4030" w:author="01-134212-149" w:date="2022-06-22T21:16:00Z">
              <w:rPr>
                <w:rFonts w:ascii="Agency FB" w:hAnsi="Agency FB"/>
                <w:sz w:val="28"/>
                <w:szCs w:val="6"/>
                <w:lang w:val="en-US"/>
              </w:rPr>
            </w:rPrChange>
          </w:rPr>
          <w:tab/>
          <w:t>if (Option == 1)</w:t>
        </w:r>
      </w:ins>
    </w:p>
    <w:p w14:paraId="7337C888" w14:textId="77777777" w:rsidR="007A5533" w:rsidRPr="000B79B6" w:rsidRDefault="007A5533" w:rsidP="007A5533">
      <w:pPr>
        <w:rPr>
          <w:ins w:id="4031" w:author="01-134212-149" w:date="2022-06-22T20:03:00Z"/>
          <w:rFonts w:ascii="Agency FB" w:hAnsi="Agency FB"/>
          <w:szCs w:val="6"/>
          <w:lang w:val="en-US"/>
          <w:rPrChange w:id="4032" w:author="01-134212-149" w:date="2022-06-22T21:16:00Z">
            <w:rPr>
              <w:ins w:id="4033" w:author="01-134212-149" w:date="2022-06-22T20:03:00Z"/>
              <w:rFonts w:ascii="Agency FB" w:hAnsi="Agency FB"/>
              <w:sz w:val="28"/>
              <w:szCs w:val="6"/>
              <w:lang w:val="en-US"/>
            </w:rPr>
          </w:rPrChange>
        </w:rPr>
      </w:pPr>
      <w:ins w:id="4034" w:author="01-134212-149" w:date="2022-06-22T20:03:00Z">
        <w:r w:rsidRPr="000B79B6">
          <w:rPr>
            <w:rFonts w:ascii="Agency FB" w:hAnsi="Agency FB"/>
            <w:szCs w:val="6"/>
            <w:lang w:val="en-US"/>
            <w:rPrChange w:id="4035" w:author="01-134212-149" w:date="2022-06-22T21:16:00Z">
              <w:rPr>
                <w:rFonts w:ascii="Agency FB" w:hAnsi="Agency FB"/>
                <w:sz w:val="28"/>
                <w:szCs w:val="6"/>
                <w:lang w:val="en-US"/>
              </w:rPr>
            </w:rPrChange>
          </w:rPr>
          <w:tab/>
        </w:r>
        <w:r w:rsidRPr="000B79B6">
          <w:rPr>
            <w:rFonts w:ascii="Agency FB" w:hAnsi="Agency FB"/>
            <w:szCs w:val="6"/>
            <w:lang w:val="en-US"/>
            <w:rPrChange w:id="4036" w:author="01-134212-149" w:date="2022-06-22T21:16:00Z">
              <w:rPr>
                <w:rFonts w:ascii="Agency FB" w:hAnsi="Agency FB"/>
                <w:sz w:val="28"/>
                <w:szCs w:val="6"/>
                <w:lang w:val="en-US"/>
              </w:rPr>
            </w:rPrChange>
          </w:rPr>
          <w:tab/>
        </w:r>
        <w:r w:rsidRPr="000B79B6">
          <w:rPr>
            <w:rFonts w:ascii="Agency FB" w:hAnsi="Agency FB"/>
            <w:szCs w:val="6"/>
            <w:lang w:val="en-US"/>
            <w:rPrChange w:id="4037" w:author="01-134212-149" w:date="2022-06-22T21:16:00Z">
              <w:rPr>
                <w:rFonts w:ascii="Agency FB" w:hAnsi="Agency FB"/>
                <w:sz w:val="28"/>
                <w:szCs w:val="6"/>
                <w:lang w:val="en-US"/>
              </w:rPr>
            </w:rPrChange>
          </w:rPr>
          <w:tab/>
        </w:r>
        <w:r w:rsidRPr="000B79B6">
          <w:rPr>
            <w:rFonts w:ascii="Agency FB" w:hAnsi="Agency FB"/>
            <w:szCs w:val="6"/>
            <w:lang w:val="en-US"/>
            <w:rPrChange w:id="4038" w:author="01-134212-149" w:date="2022-06-22T21:16:00Z">
              <w:rPr>
                <w:rFonts w:ascii="Agency FB" w:hAnsi="Agency FB"/>
                <w:sz w:val="28"/>
                <w:szCs w:val="6"/>
                <w:lang w:val="en-US"/>
              </w:rPr>
            </w:rPrChange>
          </w:rPr>
          <w:tab/>
          <w:t>{</w:t>
        </w:r>
      </w:ins>
    </w:p>
    <w:p w14:paraId="3E14ED5C" w14:textId="77777777" w:rsidR="007A5533" w:rsidRPr="000B79B6" w:rsidRDefault="007A5533" w:rsidP="007A5533">
      <w:pPr>
        <w:rPr>
          <w:ins w:id="4039" w:author="01-134212-149" w:date="2022-06-22T20:03:00Z"/>
          <w:rFonts w:ascii="Agency FB" w:hAnsi="Agency FB"/>
          <w:szCs w:val="6"/>
          <w:lang w:val="en-US"/>
          <w:rPrChange w:id="4040" w:author="01-134212-149" w:date="2022-06-22T21:16:00Z">
            <w:rPr>
              <w:ins w:id="4041" w:author="01-134212-149" w:date="2022-06-22T20:03:00Z"/>
              <w:rFonts w:ascii="Agency FB" w:hAnsi="Agency FB"/>
              <w:sz w:val="28"/>
              <w:szCs w:val="6"/>
              <w:lang w:val="en-US"/>
            </w:rPr>
          </w:rPrChange>
        </w:rPr>
      </w:pPr>
      <w:ins w:id="4042" w:author="01-134212-149" w:date="2022-06-22T20:03:00Z">
        <w:r w:rsidRPr="000B79B6">
          <w:rPr>
            <w:rFonts w:ascii="Agency FB" w:hAnsi="Agency FB"/>
            <w:szCs w:val="6"/>
            <w:lang w:val="en-US"/>
            <w:rPrChange w:id="4043" w:author="01-134212-149" w:date="2022-06-22T21:16:00Z">
              <w:rPr>
                <w:rFonts w:ascii="Agency FB" w:hAnsi="Agency FB"/>
                <w:sz w:val="28"/>
                <w:szCs w:val="6"/>
                <w:lang w:val="en-US"/>
              </w:rPr>
            </w:rPrChange>
          </w:rPr>
          <w:tab/>
        </w:r>
        <w:r w:rsidRPr="000B79B6">
          <w:rPr>
            <w:rFonts w:ascii="Agency FB" w:hAnsi="Agency FB"/>
            <w:szCs w:val="6"/>
            <w:lang w:val="en-US"/>
            <w:rPrChange w:id="4044" w:author="01-134212-149" w:date="2022-06-22T21:16:00Z">
              <w:rPr>
                <w:rFonts w:ascii="Agency FB" w:hAnsi="Agency FB"/>
                <w:sz w:val="28"/>
                <w:szCs w:val="6"/>
                <w:lang w:val="en-US"/>
              </w:rPr>
            </w:rPrChange>
          </w:rPr>
          <w:tab/>
        </w:r>
        <w:r w:rsidRPr="000B79B6">
          <w:rPr>
            <w:rFonts w:ascii="Agency FB" w:hAnsi="Agency FB"/>
            <w:szCs w:val="6"/>
            <w:lang w:val="en-US"/>
            <w:rPrChange w:id="4045" w:author="01-134212-149" w:date="2022-06-22T21:16:00Z">
              <w:rPr>
                <w:rFonts w:ascii="Agency FB" w:hAnsi="Agency FB"/>
                <w:sz w:val="28"/>
                <w:szCs w:val="6"/>
                <w:lang w:val="en-US"/>
              </w:rPr>
            </w:rPrChange>
          </w:rPr>
          <w:tab/>
        </w:r>
        <w:r w:rsidRPr="000B79B6">
          <w:rPr>
            <w:rFonts w:ascii="Agency FB" w:hAnsi="Agency FB"/>
            <w:szCs w:val="6"/>
            <w:lang w:val="en-US"/>
            <w:rPrChange w:id="4046" w:author="01-134212-149" w:date="2022-06-22T21:16:00Z">
              <w:rPr>
                <w:rFonts w:ascii="Agency FB" w:hAnsi="Agency FB"/>
                <w:sz w:val="28"/>
                <w:szCs w:val="6"/>
                <w:lang w:val="en-US"/>
              </w:rPr>
            </w:rPrChange>
          </w:rPr>
          <w:tab/>
        </w:r>
        <w:r w:rsidRPr="000B79B6">
          <w:rPr>
            <w:rFonts w:ascii="Agency FB" w:hAnsi="Agency FB"/>
            <w:szCs w:val="6"/>
            <w:lang w:val="en-US"/>
            <w:rPrChange w:id="4047" w:author="01-134212-149" w:date="2022-06-22T21:16:00Z">
              <w:rPr>
                <w:rFonts w:ascii="Agency FB" w:hAnsi="Agency FB"/>
                <w:sz w:val="28"/>
                <w:szCs w:val="6"/>
                <w:lang w:val="en-US"/>
              </w:rPr>
            </w:rPrChange>
          </w:rPr>
          <w:tab/>
          <w:t>FH.AddPatient(1);</w:t>
        </w:r>
      </w:ins>
    </w:p>
    <w:p w14:paraId="43E2C840" w14:textId="77777777" w:rsidR="007A5533" w:rsidRPr="000B79B6" w:rsidRDefault="007A5533" w:rsidP="007A5533">
      <w:pPr>
        <w:rPr>
          <w:ins w:id="4048" w:author="01-134212-149" w:date="2022-06-22T20:03:00Z"/>
          <w:rFonts w:ascii="Agency FB" w:hAnsi="Agency FB"/>
          <w:szCs w:val="6"/>
          <w:lang w:val="en-US"/>
          <w:rPrChange w:id="4049" w:author="01-134212-149" w:date="2022-06-22T21:16:00Z">
            <w:rPr>
              <w:ins w:id="4050" w:author="01-134212-149" w:date="2022-06-22T20:03:00Z"/>
              <w:rFonts w:ascii="Agency FB" w:hAnsi="Agency FB"/>
              <w:sz w:val="28"/>
              <w:szCs w:val="6"/>
              <w:lang w:val="en-US"/>
            </w:rPr>
          </w:rPrChange>
        </w:rPr>
      </w:pPr>
      <w:ins w:id="4051" w:author="01-134212-149" w:date="2022-06-22T20:03:00Z">
        <w:r w:rsidRPr="000B79B6">
          <w:rPr>
            <w:rFonts w:ascii="Agency FB" w:hAnsi="Agency FB"/>
            <w:szCs w:val="6"/>
            <w:lang w:val="en-US"/>
            <w:rPrChange w:id="4052" w:author="01-134212-149" w:date="2022-06-22T21:16:00Z">
              <w:rPr>
                <w:rFonts w:ascii="Agency FB" w:hAnsi="Agency FB"/>
                <w:sz w:val="28"/>
                <w:szCs w:val="6"/>
                <w:lang w:val="en-US"/>
              </w:rPr>
            </w:rPrChange>
          </w:rPr>
          <w:tab/>
        </w:r>
        <w:r w:rsidRPr="000B79B6">
          <w:rPr>
            <w:rFonts w:ascii="Agency FB" w:hAnsi="Agency FB"/>
            <w:szCs w:val="6"/>
            <w:lang w:val="en-US"/>
            <w:rPrChange w:id="4053" w:author="01-134212-149" w:date="2022-06-22T21:16:00Z">
              <w:rPr>
                <w:rFonts w:ascii="Agency FB" w:hAnsi="Agency FB"/>
                <w:sz w:val="28"/>
                <w:szCs w:val="6"/>
                <w:lang w:val="en-US"/>
              </w:rPr>
            </w:rPrChange>
          </w:rPr>
          <w:tab/>
        </w:r>
        <w:r w:rsidRPr="000B79B6">
          <w:rPr>
            <w:rFonts w:ascii="Agency FB" w:hAnsi="Agency FB"/>
            <w:szCs w:val="6"/>
            <w:lang w:val="en-US"/>
            <w:rPrChange w:id="4054" w:author="01-134212-149" w:date="2022-06-22T21:16:00Z">
              <w:rPr>
                <w:rFonts w:ascii="Agency FB" w:hAnsi="Agency FB"/>
                <w:sz w:val="28"/>
                <w:szCs w:val="6"/>
                <w:lang w:val="en-US"/>
              </w:rPr>
            </w:rPrChange>
          </w:rPr>
          <w:tab/>
        </w:r>
        <w:r w:rsidRPr="000B79B6">
          <w:rPr>
            <w:rFonts w:ascii="Agency FB" w:hAnsi="Agency FB"/>
            <w:szCs w:val="6"/>
            <w:lang w:val="en-US"/>
            <w:rPrChange w:id="4055" w:author="01-134212-149" w:date="2022-06-22T21:16:00Z">
              <w:rPr>
                <w:rFonts w:ascii="Agency FB" w:hAnsi="Agency FB"/>
                <w:sz w:val="28"/>
                <w:szCs w:val="6"/>
                <w:lang w:val="en-US"/>
              </w:rPr>
            </w:rPrChange>
          </w:rPr>
          <w:tab/>
          <w:t>}</w:t>
        </w:r>
      </w:ins>
    </w:p>
    <w:p w14:paraId="6E291351" w14:textId="77777777" w:rsidR="007A5533" w:rsidRPr="000B79B6" w:rsidRDefault="007A5533" w:rsidP="007A5533">
      <w:pPr>
        <w:rPr>
          <w:ins w:id="4056" w:author="01-134212-149" w:date="2022-06-22T20:03:00Z"/>
          <w:rFonts w:ascii="Agency FB" w:hAnsi="Agency FB"/>
          <w:szCs w:val="6"/>
          <w:lang w:val="en-US"/>
          <w:rPrChange w:id="4057" w:author="01-134212-149" w:date="2022-06-22T21:16:00Z">
            <w:rPr>
              <w:ins w:id="4058" w:author="01-134212-149" w:date="2022-06-22T20:03:00Z"/>
              <w:rFonts w:ascii="Agency FB" w:hAnsi="Agency FB"/>
              <w:sz w:val="28"/>
              <w:szCs w:val="6"/>
              <w:lang w:val="en-US"/>
            </w:rPr>
          </w:rPrChange>
        </w:rPr>
      </w:pPr>
      <w:ins w:id="4059" w:author="01-134212-149" w:date="2022-06-22T20:03:00Z">
        <w:r w:rsidRPr="000B79B6">
          <w:rPr>
            <w:rFonts w:ascii="Agency FB" w:hAnsi="Agency FB"/>
            <w:szCs w:val="6"/>
            <w:lang w:val="en-US"/>
            <w:rPrChange w:id="4060" w:author="01-134212-149" w:date="2022-06-22T21:16:00Z">
              <w:rPr>
                <w:rFonts w:ascii="Agency FB" w:hAnsi="Agency FB"/>
                <w:sz w:val="28"/>
                <w:szCs w:val="6"/>
                <w:lang w:val="en-US"/>
              </w:rPr>
            </w:rPrChange>
          </w:rPr>
          <w:lastRenderedPageBreak/>
          <w:tab/>
        </w:r>
        <w:r w:rsidRPr="000B79B6">
          <w:rPr>
            <w:rFonts w:ascii="Agency FB" w:hAnsi="Agency FB"/>
            <w:szCs w:val="6"/>
            <w:lang w:val="en-US"/>
            <w:rPrChange w:id="4061" w:author="01-134212-149" w:date="2022-06-22T21:16:00Z">
              <w:rPr>
                <w:rFonts w:ascii="Agency FB" w:hAnsi="Agency FB"/>
                <w:sz w:val="28"/>
                <w:szCs w:val="6"/>
                <w:lang w:val="en-US"/>
              </w:rPr>
            </w:rPrChange>
          </w:rPr>
          <w:tab/>
        </w:r>
        <w:r w:rsidRPr="000B79B6">
          <w:rPr>
            <w:rFonts w:ascii="Agency FB" w:hAnsi="Agency FB"/>
            <w:szCs w:val="6"/>
            <w:lang w:val="en-US"/>
            <w:rPrChange w:id="4062" w:author="01-134212-149" w:date="2022-06-22T21:16:00Z">
              <w:rPr>
                <w:rFonts w:ascii="Agency FB" w:hAnsi="Agency FB"/>
                <w:sz w:val="28"/>
                <w:szCs w:val="6"/>
                <w:lang w:val="en-US"/>
              </w:rPr>
            </w:rPrChange>
          </w:rPr>
          <w:tab/>
        </w:r>
        <w:r w:rsidRPr="000B79B6">
          <w:rPr>
            <w:rFonts w:ascii="Agency FB" w:hAnsi="Agency FB"/>
            <w:szCs w:val="6"/>
            <w:lang w:val="en-US"/>
            <w:rPrChange w:id="4063" w:author="01-134212-149" w:date="2022-06-22T21:16:00Z">
              <w:rPr>
                <w:rFonts w:ascii="Agency FB" w:hAnsi="Agency FB"/>
                <w:sz w:val="28"/>
                <w:szCs w:val="6"/>
                <w:lang w:val="en-US"/>
              </w:rPr>
            </w:rPrChange>
          </w:rPr>
          <w:tab/>
          <w:t>if (Option == 2)</w:t>
        </w:r>
      </w:ins>
    </w:p>
    <w:p w14:paraId="38D702FC" w14:textId="77777777" w:rsidR="007A5533" w:rsidRPr="000B79B6" w:rsidRDefault="007A5533" w:rsidP="007A5533">
      <w:pPr>
        <w:rPr>
          <w:ins w:id="4064" w:author="01-134212-149" w:date="2022-06-22T20:03:00Z"/>
          <w:rFonts w:ascii="Agency FB" w:hAnsi="Agency FB"/>
          <w:szCs w:val="6"/>
          <w:lang w:val="en-US"/>
          <w:rPrChange w:id="4065" w:author="01-134212-149" w:date="2022-06-22T21:16:00Z">
            <w:rPr>
              <w:ins w:id="4066" w:author="01-134212-149" w:date="2022-06-22T20:03:00Z"/>
              <w:rFonts w:ascii="Agency FB" w:hAnsi="Agency FB"/>
              <w:sz w:val="28"/>
              <w:szCs w:val="6"/>
              <w:lang w:val="en-US"/>
            </w:rPr>
          </w:rPrChange>
        </w:rPr>
      </w:pPr>
      <w:ins w:id="4067" w:author="01-134212-149" w:date="2022-06-22T20:03:00Z">
        <w:r w:rsidRPr="000B79B6">
          <w:rPr>
            <w:rFonts w:ascii="Agency FB" w:hAnsi="Agency FB"/>
            <w:szCs w:val="6"/>
            <w:lang w:val="en-US"/>
            <w:rPrChange w:id="4068" w:author="01-134212-149" w:date="2022-06-22T21:16:00Z">
              <w:rPr>
                <w:rFonts w:ascii="Agency FB" w:hAnsi="Agency FB"/>
                <w:sz w:val="28"/>
                <w:szCs w:val="6"/>
                <w:lang w:val="en-US"/>
              </w:rPr>
            </w:rPrChange>
          </w:rPr>
          <w:tab/>
        </w:r>
        <w:r w:rsidRPr="000B79B6">
          <w:rPr>
            <w:rFonts w:ascii="Agency FB" w:hAnsi="Agency FB"/>
            <w:szCs w:val="6"/>
            <w:lang w:val="en-US"/>
            <w:rPrChange w:id="4069" w:author="01-134212-149" w:date="2022-06-22T21:16:00Z">
              <w:rPr>
                <w:rFonts w:ascii="Agency FB" w:hAnsi="Agency FB"/>
                <w:sz w:val="28"/>
                <w:szCs w:val="6"/>
                <w:lang w:val="en-US"/>
              </w:rPr>
            </w:rPrChange>
          </w:rPr>
          <w:tab/>
        </w:r>
        <w:r w:rsidRPr="000B79B6">
          <w:rPr>
            <w:rFonts w:ascii="Agency FB" w:hAnsi="Agency FB"/>
            <w:szCs w:val="6"/>
            <w:lang w:val="en-US"/>
            <w:rPrChange w:id="4070" w:author="01-134212-149" w:date="2022-06-22T21:16:00Z">
              <w:rPr>
                <w:rFonts w:ascii="Agency FB" w:hAnsi="Agency FB"/>
                <w:sz w:val="28"/>
                <w:szCs w:val="6"/>
                <w:lang w:val="en-US"/>
              </w:rPr>
            </w:rPrChange>
          </w:rPr>
          <w:tab/>
        </w:r>
        <w:r w:rsidRPr="000B79B6">
          <w:rPr>
            <w:rFonts w:ascii="Agency FB" w:hAnsi="Agency FB"/>
            <w:szCs w:val="6"/>
            <w:lang w:val="en-US"/>
            <w:rPrChange w:id="4071" w:author="01-134212-149" w:date="2022-06-22T21:16:00Z">
              <w:rPr>
                <w:rFonts w:ascii="Agency FB" w:hAnsi="Agency FB"/>
                <w:sz w:val="28"/>
                <w:szCs w:val="6"/>
                <w:lang w:val="en-US"/>
              </w:rPr>
            </w:rPrChange>
          </w:rPr>
          <w:tab/>
          <w:t>{</w:t>
        </w:r>
      </w:ins>
    </w:p>
    <w:p w14:paraId="2B9A616E" w14:textId="77777777" w:rsidR="007A5533" w:rsidRPr="000B79B6" w:rsidRDefault="007A5533" w:rsidP="007A5533">
      <w:pPr>
        <w:rPr>
          <w:ins w:id="4072" w:author="01-134212-149" w:date="2022-06-22T20:03:00Z"/>
          <w:rFonts w:ascii="Agency FB" w:hAnsi="Agency FB"/>
          <w:szCs w:val="6"/>
          <w:lang w:val="en-US"/>
          <w:rPrChange w:id="4073" w:author="01-134212-149" w:date="2022-06-22T21:16:00Z">
            <w:rPr>
              <w:ins w:id="4074" w:author="01-134212-149" w:date="2022-06-22T20:03:00Z"/>
              <w:rFonts w:ascii="Agency FB" w:hAnsi="Agency FB"/>
              <w:sz w:val="28"/>
              <w:szCs w:val="6"/>
              <w:lang w:val="en-US"/>
            </w:rPr>
          </w:rPrChange>
        </w:rPr>
      </w:pPr>
      <w:ins w:id="4075" w:author="01-134212-149" w:date="2022-06-22T20:03:00Z">
        <w:r w:rsidRPr="000B79B6">
          <w:rPr>
            <w:rFonts w:ascii="Agency FB" w:hAnsi="Agency FB"/>
            <w:szCs w:val="6"/>
            <w:lang w:val="en-US"/>
            <w:rPrChange w:id="4076" w:author="01-134212-149" w:date="2022-06-22T21:16:00Z">
              <w:rPr>
                <w:rFonts w:ascii="Agency FB" w:hAnsi="Agency FB"/>
                <w:sz w:val="28"/>
                <w:szCs w:val="6"/>
                <w:lang w:val="en-US"/>
              </w:rPr>
            </w:rPrChange>
          </w:rPr>
          <w:tab/>
        </w:r>
        <w:r w:rsidRPr="000B79B6">
          <w:rPr>
            <w:rFonts w:ascii="Agency FB" w:hAnsi="Agency FB"/>
            <w:szCs w:val="6"/>
            <w:lang w:val="en-US"/>
            <w:rPrChange w:id="4077" w:author="01-134212-149" w:date="2022-06-22T21:16:00Z">
              <w:rPr>
                <w:rFonts w:ascii="Agency FB" w:hAnsi="Agency FB"/>
                <w:sz w:val="28"/>
                <w:szCs w:val="6"/>
                <w:lang w:val="en-US"/>
              </w:rPr>
            </w:rPrChange>
          </w:rPr>
          <w:tab/>
        </w:r>
        <w:r w:rsidRPr="000B79B6">
          <w:rPr>
            <w:rFonts w:ascii="Agency FB" w:hAnsi="Agency FB"/>
            <w:szCs w:val="6"/>
            <w:lang w:val="en-US"/>
            <w:rPrChange w:id="4078" w:author="01-134212-149" w:date="2022-06-22T21:16:00Z">
              <w:rPr>
                <w:rFonts w:ascii="Agency FB" w:hAnsi="Agency FB"/>
                <w:sz w:val="28"/>
                <w:szCs w:val="6"/>
                <w:lang w:val="en-US"/>
              </w:rPr>
            </w:rPrChange>
          </w:rPr>
          <w:tab/>
        </w:r>
        <w:r w:rsidRPr="000B79B6">
          <w:rPr>
            <w:rFonts w:ascii="Agency FB" w:hAnsi="Agency FB"/>
            <w:szCs w:val="6"/>
            <w:lang w:val="en-US"/>
            <w:rPrChange w:id="4079" w:author="01-134212-149" w:date="2022-06-22T21:16:00Z">
              <w:rPr>
                <w:rFonts w:ascii="Agency FB" w:hAnsi="Agency FB"/>
                <w:sz w:val="28"/>
                <w:szCs w:val="6"/>
                <w:lang w:val="en-US"/>
              </w:rPr>
            </w:rPrChange>
          </w:rPr>
          <w:tab/>
        </w:r>
        <w:r w:rsidRPr="000B79B6">
          <w:rPr>
            <w:rFonts w:ascii="Agency FB" w:hAnsi="Agency FB"/>
            <w:szCs w:val="6"/>
            <w:lang w:val="en-US"/>
            <w:rPrChange w:id="4080" w:author="01-134212-149" w:date="2022-06-22T21:16:00Z">
              <w:rPr>
                <w:rFonts w:ascii="Agency FB" w:hAnsi="Agency FB"/>
                <w:sz w:val="28"/>
                <w:szCs w:val="6"/>
                <w:lang w:val="en-US"/>
              </w:rPr>
            </w:rPrChange>
          </w:rPr>
          <w:tab/>
          <w:t>FH.AddPatient(2);</w:t>
        </w:r>
      </w:ins>
    </w:p>
    <w:p w14:paraId="5C98714E" w14:textId="77777777" w:rsidR="007A5533" w:rsidRPr="000B79B6" w:rsidRDefault="007A5533" w:rsidP="007A5533">
      <w:pPr>
        <w:rPr>
          <w:ins w:id="4081" w:author="01-134212-149" w:date="2022-06-22T20:03:00Z"/>
          <w:rFonts w:ascii="Agency FB" w:hAnsi="Agency FB"/>
          <w:szCs w:val="6"/>
          <w:lang w:val="en-US"/>
          <w:rPrChange w:id="4082" w:author="01-134212-149" w:date="2022-06-22T21:16:00Z">
            <w:rPr>
              <w:ins w:id="4083" w:author="01-134212-149" w:date="2022-06-22T20:03:00Z"/>
              <w:rFonts w:ascii="Agency FB" w:hAnsi="Agency FB"/>
              <w:sz w:val="28"/>
              <w:szCs w:val="6"/>
              <w:lang w:val="en-US"/>
            </w:rPr>
          </w:rPrChange>
        </w:rPr>
      </w:pPr>
      <w:ins w:id="4084" w:author="01-134212-149" w:date="2022-06-22T20:03:00Z">
        <w:r w:rsidRPr="000B79B6">
          <w:rPr>
            <w:rFonts w:ascii="Agency FB" w:hAnsi="Agency FB"/>
            <w:szCs w:val="6"/>
            <w:lang w:val="en-US"/>
            <w:rPrChange w:id="4085" w:author="01-134212-149" w:date="2022-06-22T21:16:00Z">
              <w:rPr>
                <w:rFonts w:ascii="Agency FB" w:hAnsi="Agency FB"/>
                <w:sz w:val="28"/>
                <w:szCs w:val="6"/>
                <w:lang w:val="en-US"/>
              </w:rPr>
            </w:rPrChange>
          </w:rPr>
          <w:tab/>
        </w:r>
        <w:r w:rsidRPr="000B79B6">
          <w:rPr>
            <w:rFonts w:ascii="Agency FB" w:hAnsi="Agency FB"/>
            <w:szCs w:val="6"/>
            <w:lang w:val="en-US"/>
            <w:rPrChange w:id="4086" w:author="01-134212-149" w:date="2022-06-22T21:16:00Z">
              <w:rPr>
                <w:rFonts w:ascii="Agency FB" w:hAnsi="Agency FB"/>
                <w:sz w:val="28"/>
                <w:szCs w:val="6"/>
                <w:lang w:val="en-US"/>
              </w:rPr>
            </w:rPrChange>
          </w:rPr>
          <w:tab/>
        </w:r>
        <w:r w:rsidRPr="000B79B6">
          <w:rPr>
            <w:rFonts w:ascii="Agency FB" w:hAnsi="Agency FB"/>
            <w:szCs w:val="6"/>
            <w:lang w:val="en-US"/>
            <w:rPrChange w:id="4087" w:author="01-134212-149" w:date="2022-06-22T21:16:00Z">
              <w:rPr>
                <w:rFonts w:ascii="Agency FB" w:hAnsi="Agency FB"/>
                <w:sz w:val="28"/>
                <w:szCs w:val="6"/>
                <w:lang w:val="en-US"/>
              </w:rPr>
            </w:rPrChange>
          </w:rPr>
          <w:tab/>
        </w:r>
        <w:r w:rsidRPr="000B79B6">
          <w:rPr>
            <w:rFonts w:ascii="Agency FB" w:hAnsi="Agency FB"/>
            <w:szCs w:val="6"/>
            <w:lang w:val="en-US"/>
            <w:rPrChange w:id="4088" w:author="01-134212-149" w:date="2022-06-22T21:16:00Z">
              <w:rPr>
                <w:rFonts w:ascii="Agency FB" w:hAnsi="Agency FB"/>
                <w:sz w:val="28"/>
                <w:szCs w:val="6"/>
                <w:lang w:val="en-US"/>
              </w:rPr>
            </w:rPrChange>
          </w:rPr>
          <w:tab/>
          <w:t>}</w:t>
        </w:r>
      </w:ins>
    </w:p>
    <w:p w14:paraId="5F3FADF4" w14:textId="77777777" w:rsidR="007A5533" w:rsidRPr="000B79B6" w:rsidRDefault="007A5533" w:rsidP="007A5533">
      <w:pPr>
        <w:rPr>
          <w:ins w:id="4089" w:author="01-134212-149" w:date="2022-06-22T20:03:00Z"/>
          <w:rFonts w:ascii="Agency FB" w:hAnsi="Agency FB"/>
          <w:szCs w:val="6"/>
          <w:lang w:val="en-US"/>
          <w:rPrChange w:id="4090" w:author="01-134212-149" w:date="2022-06-22T21:16:00Z">
            <w:rPr>
              <w:ins w:id="4091" w:author="01-134212-149" w:date="2022-06-22T20:03:00Z"/>
              <w:rFonts w:ascii="Agency FB" w:hAnsi="Agency FB"/>
              <w:sz w:val="28"/>
              <w:szCs w:val="6"/>
              <w:lang w:val="en-US"/>
            </w:rPr>
          </w:rPrChange>
        </w:rPr>
      </w:pPr>
      <w:ins w:id="4092" w:author="01-134212-149" w:date="2022-06-22T20:03:00Z">
        <w:r w:rsidRPr="000B79B6">
          <w:rPr>
            <w:rFonts w:ascii="Agency FB" w:hAnsi="Agency FB"/>
            <w:szCs w:val="6"/>
            <w:lang w:val="en-US"/>
            <w:rPrChange w:id="4093" w:author="01-134212-149" w:date="2022-06-22T21:16:00Z">
              <w:rPr>
                <w:rFonts w:ascii="Agency FB" w:hAnsi="Agency FB"/>
                <w:sz w:val="28"/>
                <w:szCs w:val="6"/>
                <w:lang w:val="en-US"/>
              </w:rPr>
            </w:rPrChange>
          </w:rPr>
          <w:tab/>
        </w:r>
        <w:r w:rsidRPr="000B79B6">
          <w:rPr>
            <w:rFonts w:ascii="Agency FB" w:hAnsi="Agency FB"/>
            <w:szCs w:val="6"/>
            <w:lang w:val="en-US"/>
            <w:rPrChange w:id="4094" w:author="01-134212-149" w:date="2022-06-22T21:16:00Z">
              <w:rPr>
                <w:rFonts w:ascii="Agency FB" w:hAnsi="Agency FB"/>
                <w:sz w:val="28"/>
                <w:szCs w:val="6"/>
                <w:lang w:val="en-US"/>
              </w:rPr>
            </w:rPrChange>
          </w:rPr>
          <w:tab/>
        </w:r>
        <w:r w:rsidRPr="000B79B6">
          <w:rPr>
            <w:rFonts w:ascii="Agency FB" w:hAnsi="Agency FB"/>
            <w:szCs w:val="6"/>
            <w:lang w:val="en-US"/>
            <w:rPrChange w:id="4095" w:author="01-134212-149" w:date="2022-06-22T21:16:00Z">
              <w:rPr>
                <w:rFonts w:ascii="Agency FB" w:hAnsi="Agency FB"/>
                <w:sz w:val="28"/>
                <w:szCs w:val="6"/>
                <w:lang w:val="en-US"/>
              </w:rPr>
            </w:rPrChange>
          </w:rPr>
          <w:tab/>
        </w:r>
        <w:r w:rsidRPr="000B79B6">
          <w:rPr>
            <w:rFonts w:ascii="Agency FB" w:hAnsi="Agency FB"/>
            <w:szCs w:val="6"/>
            <w:lang w:val="en-US"/>
            <w:rPrChange w:id="4096" w:author="01-134212-149" w:date="2022-06-22T21:16:00Z">
              <w:rPr>
                <w:rFonts w:ascii="Agency FB" w:hAnsi="Agency FB"/>
                <w:sz w:val="28"/>
                <w:szCs w:val="6"/>
                <w:lang w:val="en-US"/>
              </w:rPr>
            </w:rPrChange>
          </w:rPr>
          <w:tab/>
          <w:t>if (Option == 3)</w:t>
        </w:r>
      </w:ins>
    </w:p>
    <w:p w14:paraId="290143B5" w14:textId="77777777" w:rsidR="007A5533" w:rsidRPr="000B79B6" w:rsidRDefault="007A5533" w:rsidP="007A5533">
      <w:pPr>
        <w:rPr>
          <w:ins w:id="4097" w:author="01-134212-149" w:date="2022-06-22T20:03:00Z"/>
          <w:rFonts w:ascii="Agency FB" w:hAnsi="Agency FB"/>
          <w:szCs w:val="6"/>
          <w:lang w:val="en-US"/>
          <w:rPrChange w:id="4098" w:author="01-134212-149" w:date="2022-06-22T21:16:00Z">
            <w:rPr>
              <w:ins w:id="4099" w:author="01-134212-149" w:date="2022-06-22T20:03:00Z"/>
              <w:rFonts w:ascii="Agency FB" w:hAnsi="Agency FB"/>
              <w:sz w:val="28"/>
              <w:szCs w:val="6"/>
              <w:lang w:val="en-US"/>
            </w:rPr>
          </w:rPrChange>
        </w:rPr>
      </w:pPr>
      <w:ins w:id="4100" w:author="01-134212-149" w:date="2022-06-22T20:03:00Z">
        <w:r w:rsidRPr="000B79B6">
          <w:rPr>
            <w:rFonts w:ascii="Agency FB" w:hAnsi="Agency FB"/>
            <w:szCs w:val="6"/>
            <w:lang w:val="en-US"/>
            <w:rPrChange w:id="4101" w:author="01-134212-149" w:date="2022-06-22T21:16:00Z">
              <w:rPr>
                <w:rFonts w:ascii="Agency FB" w:hAnsi="Agency FB"/>
                <w:sz w:val="28"/>
                <w:szCs w:val="6"/>
                <w:lang w:val="en-US"/>
              </w:rPr>
            </w:rPrChange>
          </w:rPr>
          <w:tab/>
        </w:r>
        <w:r w:rsidRPr="000B79B6">
          <w:rPr>
            <w:rFonts w:ascii="Agency FB" w:hAnsi="Agency FB"/>
            <w:szCs w:val="6"/>
            <w:lang w:val="en-US"/>
            <w:rPrChange w:id="4102" w:author="01-134212-149" w:date="2022-06-22T21:16:00Z">
              <w:rPr>
                <w:rFonts w:ascii="Agency FB" w:hAnsi="Agency FB"/>
                <w:sz w:val="28"/>
                <w:szCs w:val="6"/>
                <w:lang w:val="en-US"/>
              </w:rPr>
            </w:rPrChange>
          </w:rPr>
          <w:tab/>
        </w:r>
        <w:r w:rsidRPr="000B79B6">
          <w:rPr>
            <w:rFonts w:ascii="Agency FB" w:hAnsi="Agency FB"/>
            <w:szCs w:val="6"/>
            <w:lang w:val="en-US"/>
            <w:rPrChange w:id="4103" w:author="01-134212-149" w:date="2022-06-22T21:16:00Z">
              <w:rPr>
                <w:rFonts w:ascii="Agency FB" w:hAnsi="Agency FB"/>
                <w:sz w:val="28"/>
                <w:szCs w:val="6"/>
                <w:lang w:val="en-US"/>
              </w:rPr>
            </w:rPrChange>
          </w:rPr>
          <w:tab/>
        </w:r>
        <w:r w:rsidRPr="000B79B6">
          <w:rPr>
            <w:rFonts w:ascii="Agency FB" w:hAnsi="Agency FB"/>
            <w:szCs w:val="6"/>
            <w:lang w:val="en-US"/>
            <w:rPrChange w:id="4104" w:author="01-134212-149" w:date="2022-06-22T21:16:00Z">
              <w:rPr>
                <w:rFonts w:ascii="Agency FB" w:hAnsi="Agency FB"/>
                <w:sz w:val="28"/>
                <w:szCs w:val="6"/>
                <w:lang w:val="en-US"/>
              </w:rPr>
            </w:rPrChange>
          </w:rPr>
          <w:tab/>
          <w:t>{</w:t>
        </w:r>
      </w:ins>
    </w:p>
    <w:p w14:paraId="308F36F8" w14:textId="77777777" w:rsidR="007A5533" w:rsidRPr="000B79B6" w:rsidRDefault="007A5533" w:rsidP="007A5533">
      <w:pPr>
        <w:rPr>
          <w:ins w:id="4105" w:author="01-134212-149" w:date="2022-06-22T20:03:00Z"/>
          <w:rFonts w:ascii="Agency FB" w:hAnsi="Agency FB"/>
          <w:szCs w:val="6"/>
          <w:lang w:val="en-US"/>
          <w:rPrChange w:id="4106" w:author="01-134212-149" w:date="2022-06-22T21:16:00Z">
            <w:rPr>
              <w:ins w:id="4107" w:author="01-134212-149" w:date="2022-06-22T20:03:00Z"/>
              <w:rFonts w:ascii="Agency FB" w:hAnsi="Agency FB"/>
              <w:sz w:val="28"/>
              <w:szCs w:val="6"/>
              <w:lang w:val="en-US"/>
            </w:rPr>
          </w:rPrChange>
        </w:rPr>
      </w:pPr>
      <w:ins w:id="4108" w:author="01-134212-149" w:date="2022-06-22T20:03:00Z">
        <w:r w:rsidRPr="000B79B6">
          <w:rPr>
            <w:rFonts w:ascii="Agency FB" w:hAnsi="Agency FB"/>
            <w:szCs w:val="6"/>
            <w:lang w:val="en-US"/>
            <w:rPrChange w:id="4109" w:author="01-134212-149" w:date="2022-06-22T21:16:00Z">
              <w:rPr>
                <w:rFonts w:ascii="Agency FB" w:hAnsi="Agency FB"/>
                <w:sz w:val="28"/>
                <w:szCs w:val="6"/>
                <w:lang w:val="en-US"/>
              </w:rPr>
            </w:rPrChange>
          </w:rPr>
          <w:tab/>
        </w:r>
        <w:r w:rsidRPr="000B79B6">
          <w:rPr>
            <w:rFonts w:ascii="Agency FB" w:hAnsi="Agency FB"/>
            <w:szCs w:val="6"/>
            <w:lang w:val="en-US"/>
            <w:rPrChange w:id="4110" w:author="01-134212-149" w:date="2022-06-22T21:16:00Z">
              <w:rPr>
                <w:rFonts w:ascii="Agency FB" w:hAnsi="Agency FB"/>
                <w:sz w:val="28"/>
                <w:szCs w:val="6"/>
                <w:lang w:val="en-US"/>
              </w:rPr>
            </w:rPrChange>
          </w:rPr>
          <w:tab/>
        </w:r>
        <w:r w:rsidRPr="000B79B6">
          <w:rPr>
            <w:rFonts w:ascii="Agency FB" w:hAnsi="Agency FB"/>
            <w:szCs w:val="6"/>
            <w:lang w:val="en-US"/>
            <w:rPrChange w:id="4111" w:author="01-134212-149" w:date="2022-06-22T21:16:00Z">
              <w:rPr>
                <w:rFonts w:ascii="Agency FB" w:hAnsi="Agency FB"/>
                <w:sz w:val="28"/>
                <w:szCs w:val="6"/>
                <w:lang w:val="en-US"/>
              </w:rPr>
            </w:rPrChange>
          </w:rPr>
          <w:tab/>
        </w:r>
        <w:r w:rsidRPr="000B79B6">
          <w:rPr>
            <w:rFonts w:ascii="Agency FB" w:hAnsi="Agency FB"/>
            <w:szCs w:val="6"/>
            <w:lang w:val="en-US"/>
            <w:rPrChange w:id="4112" w:author="01-134212-149" w:date="2022-06-22T21:16:00Z">
              <w:rPr>
                <w:rFonts w:ascii="Agency FB" w:hAnsi="Agency FB"/>
                <w:sz w:val="28"/>
                <w:szCs w:val="6"/>
                <w:lang w:val="en-US"/>
              </w:rPr>
            </w:rPrChange>
          </w:rPr>
          <w:tab/>
        </w:r>
        <w:r w:rsidRPr="000B79B6">
          <w:rPr>
            <w:rFonts w:ascii="Agency FB" w:hAnsi="Agency FB"/>
            <w:szCs w:val="6"/>
            <w:lang w:val="en-US"/>
            <w:rPrChange w:id="4113" w:author="01-134212-149" w:date="2022-06-22T21:16:00Z">
              <w:rPr>
                <w:rFonts w:ascii="Agency FB" w:hAnsi="Agency FB"/>
                <w:sz w:val="28"/>
                <w:szCs w:val="6"/>
                <w:lang w:val="en-US"/>
              </w:rPr>
            </w:rPrChange>
          </w:rPr>
          <w:tab/>
          <w:t>FH.updatePatientRecord();</w:t>
        </w:r>
      </w:ins>
    </w:p>
    <w:p w14:paraId="013C9520" w14:textId="77777777" w:rsidR="007A5533" w:rsidRPr="000B79B6" w:rsidRDefault="007A5533" w:rsidP="007A5533">
      <w:pPr>
        <w:rPr>
          <w:ins w:id="4114" w:author="01-134212-149" w:date="2022-06-22T20:03:00Z"/>
          <w:rFonts w:ascii="Agency FB" w:hAnsi="Agency FB"/>
          <w:szCs w:val="6"/>
          <w:lang w:val="en-US"/>
          <w:rPrChange w:id="4115" w:author="01-134212-149" w:date="2022-06-22T21:16:00Z">
            <w:rPr>
              <w:ins w:id="4116" w:author="01-134212-149" w:date="2022-06-22T20:03:00Z"/>
              <w:rFonts w:ascii="Agency FB" w:hAnsi="Agency FB"/>
              <w:sz w:val="28"/>
              <w:szCs w:val="6"/>
              <w:lang w:val="en-US"/>
            </w:rPr>
          </w:rPrChange>
        </w:rPr>
      </w:pPr>
      <w:ins w:id="4117" w:author="01-134212-149" w:date="2022-06-22T20:03:00Z">
        <w:r w:rsidRPr="000B79B6">
          <w:rPr>
            <w:rFonts w:ascii="Agency FB" w:hAnsi="Agency FB"/>
            <w:szCs w:val="6"/>
            <w:lang w:val="en-US"/>
            <w:rPrChange w:id="4118" w:author="01-134212-149" w:date="2022-06-22T21:16:00Z">
              <w:rPr>
                <w:rFonts w:ascii="Agency FB" w:hAnsi="Agency FB"/>
                <w:sz w:val="28"/>
                <w:szCs w:val="6"/>
                <w:lang w:val="en-US"/>
              </w:rPr>
            </w:rPrChange>
          </w:rPr>
          <w:tab/>
        </w:r>
        <w:r w:rsidRPr="000B79B6">
          <w:rPr>
            <w:rFonts w:ascii="Agency FB" w:hAnsi="Agency FB"/>
            <w:szCs w:val="6"/>
            <w:lang w:val="en-US"/>
            <w:rPrChange w:id="4119" w:author="01-134212-149" w:date="2022-06-22T21:16:00Z">
              <w:rPr>
                <w:rFonts w:ascii="Agency FB" w:hAnsi="Agency FB"/>
                <w:sz w:val="28"/>
                <w:szCs w:val="6"/>
                <w:lang w:val="en-US"/>
              </w:rPr>
            </w:rPrChange>
          </w:rPr>
          <w:tab/>
        </w:r>
        <w:r w:rsidRPr="000B79B6">
          <w:rPr>
            <w:rFonts w:ascii="Agency FB" w:hAnsi="Agency FB"/>
            <w:szCs w:val="6"/>
            <w:lang w:val="en-US"/>
            <w:rPrChange w:id="4120" w:author="01-134212-149" w:date="2022-06-22T21:16:00Z">
              <w:rPr>
                <w:rFonts w:ascii="Agency FB" w:hAnsi="Agency FB"/>
                <w:sz w:val="28"/>
                <w:szCs w:val="6"/>
                <w:lang w:val="en-US"/>
              </w:rPr>
            </w:rPrChange>
          </w:rPr>
          <w:tab/>
        </w:r>
        <w:r w:rsidRPr="000B79B6">
          <w:rPr>
            <w:rFonts w:ascii="Agency FB" w:hAnsi="Agency FB"/>
            <w:szCs w:val="6"/>
            <w:lang w:val="en-US"/>
            <w:rPrChange w:id="4121" w:author="01-134212-149" w:date="2022-06-22T21:16:00Z">
              <w:rPr>
                <w:rFonts w:ascii="Agency FB" w:hAnsi="Agency FB"/>
                <w:sz w:val="28"/>
                <w:szCs w:val="6"/>
                <w:lang w:val="en-US"/>
              </w:rPr>
            </w:rPrChange>
          </w:rPr>
          <w:tab/>
          <w:t>}</w:t>
        </w:r>
      </w:ins>
    </w:p>
    <w:p w14:paraId="0C31959D" w14:textId="77777777" w:rsidR="007A5533" w:rsidRPr="000B79B6" w:rsidRDefault="007A5533" w:rsidP="007A5533">
      <w:pPr>
        <w:rPr>
          <w:ins w:id="4122" w:author="01-134212-149" w:date="2022-06-22T20:03:00Z"/>
          <w:rFonts w:ascii="Agency FB" w:hAnsi="Agency FB"/>
          <w:szCs w:val="6"/>
          <w:lang w:val="en-US"/>
          <w:rPrChange w:id="4123" w:author="01-134212-149" w:date="2022-06-22T21:16:00Z">
            <w:rPr>
              <w:ins w:id="4124" w:author="01-134212-149" w:date="2022-06-22T20:03:00Z"/>
              <w:rFonts w:ascii="Agency FB" w:hAnsi="Agency FB"/>
              <w:sz w:val="28"/>
              <w:szCs w:val="6"/>
              <w:lang w:val="en-US"/>
            </w:rPr>
          </w:rPrChange>
        </w:rPr>
      </w:pPr>
      <w:ins w:id="4125" w:author="01-134212-149" w:date="2022-06-22T20:03:00Z">
        <w:r w:rsidRPr="000B79B6">
          <w:rPr>
            <w:rFonts w:ascii="Agency FB" w:hAnsi="Agency FB"/>
            <w:szCs w:val="6"/>
            <w:lang w:val="en-US"/>
            <w:rPrChange w:id="4126" w:author="01-134212-149" w:date="2022-06-22T21:16:00Z">
              <w:rPr>
                <w:rFonts w:ascii="Agency FB" w:hAnsi="Agency FB"/>
                <w:sz w:val="28"/>
                <w:szCs w:val="6"/>
                <w:lang w:val="en-US"/>
              </w:rPr>
            </w:rPrChange>
          </w:rPr>
          <w:tab/>
        </w:r>
        <w:r w:rsidRPr="000B79B6">
          <w:rPr>
            <w:rFonts w:ascii="Agency FB" w:hAnsi="Agency FB"/>
            <w:szCs w:val="6"/>
            <w:lang w:val="en-US"/>
            <w:rPrChange w:id="4127" w:author="01-134212-149" w:date="2022-06-22T21:16:00Z">
              <w:rPr>
                <w:rFonts w:ascii="Agency FB" w:hAnsi="Agency FB"/>
                <w:sz w:val="28"/>
                <w:szCs w:val="6"/>
                <w:lang w:val="en-US"/>
              </w:rPr>
            </w:rPrChange>
          </w:rPr>
          <w:tab/>
        </w:r>
        <w:r w:rsidRPr="000B79B6">
          <w:rPr>
            <w:rFonts w:ascii="Agency FB" w:hAnsi="Agency FB"/>
            <w:szCs w:val="6"/>
            <w:lang w:val="en-US"/>
            <w:rPrChange w:id="4128" w:author="01-134212-149" w:date="2022-06-22T21:16:00Z">
              <w:rPr>
                <w:rFonts w:ascii="Agency FB" w:hAnsi="Agency FB"/>
                <w:sz w:val="28"/>
                <w:szCs w:val="6"/>
                <w:lang w:val="en-US"/>
              </w:rPr>
            </w:rPrChange>
          </w:rPr>
          <w:tab/>
        </w:r>
        <w:r w:rsidRPr="000B79B6">
          <w:rPr>
            <w:rFonts w:ascii="Agency FB" w:hAnsi="Agency FB"/>
            <w:szCs w:val="6"/>
            <w:lang w:val="en-US"/>
            <w:rPrChange w:id="4129" w:author="01-134212-149" w:date="2022-06-22T21:16:00Z">
              <w:rPr>
                <w:rFonts w:ascii="Agency FB" w:hAnsi="Agency FB"/>
                <w:sz w:val="28"/>
                <w:szCs w:val="6"/>
                <w:lang w:val="en-US"/>
              </w:rPr>
            </w:rPrChange>
          </w:rPr>
          <w:tab/>
          <w:t>if (Option == 4)</w:t>
        </w:r>
      </w:ins>
    </w:p>
    <w:p w14:paraId="65456939" w14:textId="77777777" w:rsidR="007A5533" w:rsidRPr="000B79B6" w:rsidRDefault="007A5533" w:rsidP="007A5533">
      <w:pPr>
        <w:rPr>
          <w:ins w:id="4130" w:author="01-134212-149" w:date="2022-06-22T20:03:00Z"/>
          <w:rFonts w:ascii="Agency FB" w:hAnsi="Agency FB"/>
          <w:szCs w:val="6"/>
          <w:lang w:val="en-US"/>
          <w:rPrChange w:id="4131" w:author="01-134212-149" w:date="2022-06-22T21:16:00Z">
            <w:rPr>
              <w:ins w:id="4132" w:author="01-134212-149" w:date="2022-06-22T20:03:00Z"/>
              <w:rFonts w:ascii="Agency FB" w:hAnsi="Agency FB"/>
              <w:sz w:val="28"/>
              <w:szCs w:val="6"/>
              <w:lang w:val="en-US"/>
            </w:rPr>
          </w:rPrChange>
        </w:rPr>
      </w:pPr>
      <w:ins w:id="4133" w:author="01-134212-149" w:date="2022-06-22T20:03:00Z">
        <w:r w:rsidRPr="000B79B6">
          <w:rPr>
            <w:rFonts w:ascii="Agency FB" w:hAnsi="Agency FB"/>
            <w:szCs w:val="6"/>
            <w:lang w:val="en-US"/>
            <w:rPrChange w:id="4134" w:author="01-134212-149" w:date="2022-06-22T21:16:00Z">
              <w:rPr>
                <w:rFonts w:ascii="Agency FB" w:hAnsi="Agency FB"/>
                <w:sz w:val="28"/>
                <w:szCs w:val="6"/>
                <w:lang w:val="en-US"/>
              </w:rPr>
            </w:rPrChange>
          </w:rPr>
          <w:tab/>
        </w:r>
        <w:r w:rsidRPr="000B79B6">
          <w:rPr>
            <w:rFonts w:ascii="Agency FB" w:hAnsi="Agency FB"/>
            <w:szCs w:val="6"/>
            <w:lang w:val="en-US"/>
            <w:rPrChange w:id="4135" w:author="01-134212-149" w:date="2022-06-22T21:16:00Z">
              <w:rPr>
                <w:rFonts w:ascii="Agency FB" w:hAnsi="Agency FB"/>
                <w:sz w:val="28"/>
                <w:szCs w:val="6"/>
                <w:lang w:val="en-US"/>
              </w:rPr>
            </w:rPrChange>
          </w:rPr>
          <w:tab/>
        </w:r>
        <w:r w:rsidRPr="000B79B6">
          <w:rPr>
            <w:rFonts w:ascii="Agency FB" w:hAnsi="Agency FB"/>
            <w:szCs w:val="6"/>
            <w:lang w:val="en-US"/>
            <w:rPrChange w:id="4136" w:author="01-134212-149" w:date="2022-06-22T21:16:00Z">
              <w:rPr>
                <w:rFonts w:ascii="Agency FB" w:hAnsi="Agency FB"/>
                <w:sz w:val="28"/>
                <w:szCs w:val="6"/>
                <w:lang w:val="en-US"/>
              </w:rPr>
            </w:rPrChange>
          </w:rPr>
          <w:tab/>
        </w:r>
        <w:r w:rsidRPr="000B79B6">
          <w:rPr>
            <w:rFonts w:ascii="Agency FB" w:hAnsi="Agency FB"/>
            <w:szCs w:val="6"/>
            <w:lang w:val="en-US"/>
            <w:rPrChange w:id="4137" w:author="01-134212-149" w:date="2022-06-22T21:16:00Z">
              <w:rPr>
                <w:rFonts w:ascii="Agency FB" w:hAnsi="Agency FB"/>
                <w:sz w:val="28"/>
                <w:szCs w:val="6"/>
                <w:lang w:val="en-US"/>
              </w:rPr>
            </w:rPrChange>
          </w:rPr>
          <w:tab/>
          <w:t>{</w:t>
        </w:r>
      </w:ins>
    </w:p>
    <w:p w14:paraId="32E29619" w14:textId="77777777" w:rsidR="007A5533" w:rsidRPr="000B79B6" w:rsidRDefault="007A5533" w:rsidP="007A5533">
      <w:pPr>
        <w:rPr>
          <w:ins w:id="4138" w:author="01-134212-149" w:date="2022-06-22T20:03:00Z"/>
          <w:rFonts w:ascii="Agency FB" w:hAnsi="Agency FB"/>
          <w:szCs w:val="6"/>
          <w:lang w:val="en-US"/>
          <w:rPrChange w:id="4139" w:author="01-134212-149" w:date="2022-06-22T21:16:00Z">
            <w:rPr>
              <w:ins w:id="4140" w:author="01-134212-149" w:date="2022-06-22T20:03:00Z"/>
              <w:rFonts w:ascii="Agency FB" w:hAnsi="Agency FB"/>
              <w:sz w:val="28"/>
              <w:szCs w:val="6"/>
              <w:lang w:val="en-US"/>
            </w:rPr>
          </w:rPrChange>
        </w:rPr>
      </w:pPr>
      <w:ins w:id="4141" w:author="01-134212-149" w:date="2022-06-22T20:03:00Z">
        <w:r w:rsidRPr="000B79B6">
          <w:rPr>
            <w:rFonts w:ascii="Agency FB" w:hAnsi="Agency FB"/>
            <w:szCs w:val="6"/>
            <w:lang w:val="en-US"/>
            <w:rPrChange w:id="4142" w:author="01-134212-149" w:date="2022-06-22T21:16:00Z">
              <w:rPr>
                <w:rFonts w:ascii="Agency FB" w:hAnsi="Agency FB"/>
                <w:sz w:val="28"/>
                <w:szCs w:val="6"/>
                <w:lang w:val="en-US"/>
              </w:rPr>
            </w:rPrChange>
          </w:rPr>
          <w:tab/>
        </w:r>
        <w:r w:rsidRPr="000B79B6">
          <w:rPr>
            <w:rFonts w:ascii="Agency FB" w:hAnsi="Agency FB"/>
            <w:szCs w:val="6"/>
            <w:lang w:val="en-US"/>
            <w:rPrChange w:id="4143" w:author="01-134212-149" w:date="2022-06-22T21:16:00Z">
              <w:rPr>
                <w:rFonts w:ascii="Agency FB" w:hAnsi="Agency FB"/>
                <w:sz w:val="28"/>
                <w:szCs w:val="6"/>
                <w:lang w:val="en-US"/>
              </w:rPr>
            </w:rPrChange>
          </w:rPr>
          <w:tab/>
        </w:r>
        <w:r w:rsidRPr="000B79B6">
          <w:rPr>
            <w:rFonts w:ascii="Agency FB" w:hAnsi="Agency FB"/>
            <w:szCs w:val="6"/>
            <w:lang w:val="en-US"/>
            <w:rPrChange w:id="4144" w:author="01-134212-149" w:date="2022-06-22T21:16:00Z">
              <w:rPr>
                <w:rFonts w:ascii="Agency FB" w:hAnsi="Agency FB"/>
                <w:sz w:val="28"/>
                <w:szCs w:val="6"/>
                <w:lang w:val="en-US"/>
              </w:rPr>
            </w:rPrChange>
          </w:rPr>
          <w:tab/>
        </w:r>
        <w:r w:rsidRPr="000B79B6">
          <w:rPr>
            <w:rFonts w:ascii="Agency FB" w:hAnsi="Agency FB"/>
            <w:szCs w:val="6"/>
            <w:lang w:val="en-US"/>
            <w:rPrChange w:id="4145" w:author="01-134212-149" w:date="2022-06-22T21:16:00Z">
              <w:rPr>
                <w:rFonts w:ascii="Agency FB" w:hAnsi="Agency FB"/>
                <w:sz w:val="28"/>
                <w:szCs w:val="6"/>
                <w:lang w:val="en-US"/>
              </w:rPr>
            </w:rPrChange>
          </w:rPr>
          <w:tab/>
        </w:r>
        <w:r w:rsidRPr="000B79B6">
          <w:rPr>
            <w:rFonts w:ascii="Agency FB" w:hAnsi="Agency FB"/>
            <w:szCs w:val="6"/>
            <w:lang w:val="en-US"/>
            <w:rPrChange w:id="4146" w:author="01-134212-149" w:date="2022-06-22T21:16:00Z">
              <w:rPr>
                <w:rFonts w:ascii="Agency FB" w:hAnsi="Agency FB"/>
                <w:sz w:val="28"/>
                <w:szCs w:val="6"/>
                <w:lang w:val="en-US"/>
              </w:rPr>
            </w:rPrChange>
          </w:rPr>
          <w:tab/>
          <w:t>FH.DeletePatientRecord();</w:t>
        </w:r>
      </w:ins>
    </w:p>
    <w:p w14:paraId="39A50BE8" w14:textId="77777777" w:rsidR="007A5533" w:rsidRPr="000B79B6" w:rsidRDefault="007A5533" w:rsidP="007A5533">
      <w:pPr>
        <w:rPr>
          <w:ins w:id="4147" w:author="01-134212-149" w:date="2022-06-22T20:03:00Z"/>
          <w:rFonts w:ascii="Agency FB" w:hAnsi="Agency FB"/>
          <w:szCs w:val="6"/>
          <w:lang w:val="en-US"/>
          <w:rPrChange w:id="4148" w:author="01-134212-149" w:date="2022-06-22T21:16:00Z">
            <w:rPr>
              <w:ins w:id="4149" w:author="01-134212-149" w:date="2022-06-22T20:03:00Z"/>
              <w:rFonts w:ascii="Agency FB" w:hAnsi="Agency FB"/>
              <w:sz w:val="28"/>
              <w:szCs w:val="6"/>
              <w:lang w:val="en-US"/>
            </w:rPr>
          </w:rPrChange>
        </w:rPr>
      </w:pPr>
      <w:ins w:id="4150" w:author="01-134212-149" w:date="2022-06-22T20:03:00Z">
        <w:r w:rsidRPr="000B79B6">
          <w:rPr>
            <w:rFonts w:ascii="Agency FB" w:hAnsi="Agency FB"/>
            <w:szCs w:val="6"/>
            <w:lang w:val="en-US"/>
            <w:rPrChange w:id="4151" w:author="01-134212-149" w:date="2022-06-22T21:16:00Z">
              <w:rPr>
                <w:rFonts w:ascii="Agency FB" w:hAnsi="Agency FB"/>
                <w:sz w:val="28"/>
                <w:szCs w:val="6"/>
                <w:lang w:val="en-US"/>
              </w:rPr>
            </w:rPrChange>
          </w:rPr>
          <w:tab/>
        </w:r>
        <w:r w:rsidRPr="000B79B6">
          <w:rPr>
            <w:rFonts w:ascii="Agency FB" w:hAnsi="Agency FB"/>
            <w:szCs w:val="6"/>
            <w:lang w:val="en-US"/>
            <w:rPrChange w:id="4152" w:author="01-134212-149" w:date="2022-06-22T21:16:00Z">
              <w:rPr>
                <w:rFonts w:ascii="Agency FB" w:hAnsi="Agency FB"/>
                <w:sz w:val="28"/>
                <w:szCs w:val="6"/>
                <w:lang w:val="en-US"/>
              </w:rPr>
            </w:rPrChange>
          </w:rPr>
          <w:tab/>
        </w:r>
        <w:r w:rsidRPr="000B79B6">
          <w:rPr>
            <w:rFonts w:ascii="Agency FB" w:hAnsi="Agency FB"/>
            <w:szCs w:val="6"/>
            <w:lang w:val="en-US"/>
            <w:rPrChange w:id="4153" w:author="01-134212-149" w:date="2022-06-22T21:16:00Z">
              <w:rPr>
                <w:rFonts w:ascii="Agency FB" w:hAnsi="Agency FB"/>
                <w:sz w:val="28"/>
                <w:szCs w:val="6"/>
                <w:lang w:val="en-US"/>
              </w:rPr>
            </w:rPrChange>
          </w:rPr>
          <w:tab/>
        </w:r>
        <w:r w:rsidRPr="000B79B6">
          <w:rPr>
            <w:rFonts w:ascii="Agency FB" w:hAnsi="Agency FB"/>
            <w:szCs w:val="6"/>
            <w:lang w:val="en-US"/>
            <w:rPrChange w:id="4154" w:author="01-134212-149" w:date="2022-06-22T21:16:00Z">
              <w:rPr>
                <w:rFonts w:ascii="Agency FB" w:hAnsi="Agency FB"/>
                <w:sz w:val="28"/>
                <w:szCs w:val="6"/>
                <w:lang w:val="en-US"/>
              </w:rPr>
            </w:rPrChange>
          </w:rPr>
          <w:tab/>
          <w:t>}</w:t>
        </w:r>
      </w:ins>
    </w:p>
    <w:p w14:paraId="0BC6A06C" w14:textId="77777777" w:rsidR="007A5533" w:rsidRPr="000B79B6" w:rsidRDefault="007A5533" w:rsidP="007A5533">
      <w:pPr>
        <w:rPr>
          <w:ins w:id="4155" w:author="01-134212-149" w:date="2022-06-22T20:03:00Z"/>
          <w:rFonts w:ascii="Agency FB" w:hAnsi="Agency FB"/>
          <w:szCs w:val="6"/>
          <w:lang w:val="en-US"/>
          <w:rPrChange w:id="4156" w:author="01-134212-149" w:date="2022-06-22T21:16:00Z">
            <w:rPr>
              <w:ins w:id="4157" w:author="01-134212-149" w:date="2022-06-22T20:03:00Z"/>
              <w:rFonts w:ascii="Agency FB" w:hAnsi="Agency FB"/>
              <w:sz w:val="28"/>
              <w:szCs w:val="6"/>
              <w:lang w:val="en-US"/>
            </w:rPr>
          </w:rPrChange>
        </w:rPr>
      </w:pPr>
      <w:ins w:id="4158" w:author="01-134212-149" w:date="2022-06-22T20:03:00Z">
        <w:r w:rsidRPr="000B79B6">
          <w:rPr>
            <w:rFonts w:ascii="Agency FB" w:hAnsi="Agency FB"/>
            <w:szCs w:val="6"/>
            <w:lang w:val="en-US"/>
            <w:rPrChange w:id="4159" w:author="01-134212-149" w:date="2022-06-22T21:16:00Z">
              <w:rPr>
                <w:rFonts w:ascii="Agency FB" w:hAnsi="Agency FB"/>
                <w:sz w:val="28"/>
                <w:szCs w:val="6"/>
                <w:lang w:val="en-US"/>
              </w:rPr>
            </w:rPrChange>
          </w:rPr>
          <w:tab/>
        </w:r>
        <w:r w:rsidRPr="000B79B6">
          <w:rPr>
            <w:rFonts w:ascii="Agency FB" w:hAnsi="Agency FB"/>
            <w:szCs w:val="6"/>
            <w:lang w:val="en-US"/>
            <w:rPrChange w:id="4160" w:author="01-134212-149" w:date="2022-06-22T21:16:00Z">
              <w:rPr>
                <w:rFonts w:ascii="Agency FB" w:hAnsi="Agency FB"/>
                <w:sz w:val="28"/>
                <w:szCs w:val="6"/>
                <w:lang w:val="en-US"/>
              </w:rPr>
            </w:rPrChange>
          </w:rPr>
          <w:tab/>
        </w:r>
        <w:r w:rsidRPr="000B79B6">
          <w:rPr>
            <w:rFonts w:ascii="Agency FB" w:hAnsi="Agency FB"/>
            <w:szCs w:val="6"/>
            <w:lang w:val="en-US"/>
            <w:rPrChange w:id="4161" w:author="01-134212-149" w:date="2022-06-22T21:16:00Z">
              <w:rPr>
                <w:rFonts w:ascii="Agency FB" w:hAnsi="Agency FB"/>
                <w:sz w:val="28"/>
                <w:szCs w:val="6"/>
                <w:lang w:val="en-US"/>
              </w:rPr>
            </w:rPrChange>
          </w:rPr>
          <w:tab/>
        </w:r>
        <w:r w:rsidRPr="000B79B6">
          <w:rPr>
            <w:rFonts w:ascii="Agency FB" w:hAnsi="Agency FB"/>
            <w:szCs w:val="6"/>
            <w:lang w:val="en-US"/>
            <w:rPrChange w:id="4162" w:author="01-134212-149" w:date="2022-06-22T21:16:00Z">
              <w:rPr>
                <w:rFonts w:ascii="Agency FB" w:hAnsi="Agency FB"/>
                <w:sz w:val="28"/>
                <w:szCs w:val="6"/>
                <w:lang w:val="en-US"/>
              </w:rPr>
            </w:rPrChange>
          </w:rPr>
          <w:tab/>
          <w:t>if (Option == 5)</w:t>
        </w:r>
      </w:ins>
    </w:p>
    <w:p w14:paraId="5E04FA3E" w14:textId="77777777" w:rsidR="007A5533" w:rsidRPr="000B79B6" w:rsidRDefault="007A5533" w:rsidP="007A5533">
      <w:pPr>
        <w:rPr>
          <w:ins w:id="4163" w:author="01-134212-149" w:date="2022-06-22T20:03:00Z"/>
          <w:rFonts w:ascii="Agency FB" w:hAnsi="Agency FB"/>
          <w:szCs w:val="6"/>
          <w:lang w:val="en-US"/>
          <w:rPrChange w:id="4164" w:author="01-134212-149" w:date="2022-06-22T21:16:00Z">
            <w:rPr>
              <w:ins w:id="4165" w:author="01-134212-149" w:date="2022-06-22T20:03:00Z"/>
              <w:rFonts w:ascii="Agency FB" w:hAnsi="Agency FB"/>
              <w:sz w:val="28"/>
              <w:szCs w:val="6"/>
              <w:lang w:val="en-US"/>
            </w:rPr>
          </w:rPrChange>
        </w:rPr>
      </w:pPr>
      <w:ins w:id="4166" w:author="01-134212-149" w:date="2022-06-22T20:03:00Z">
        <w:r w:rsidRPr="000B79B6">
          <w:rPr>
            <w:rFonts w:ascii="Agency FB" w:hAnsi="Agency FB"/>
            <w:szCs w:val="6"/>
            <w:lang w:val="en-US"/>
            <w:rPrChange w:id="4167" w:author="01-134212-149" w:date="2022-06-22T21:16:00Z">
              <w:rPr>
                <w:rFonts w:ascii="Agency FB" w:hAnsi="Agency FB"/>
                <w:sz w:val="28"/>
                <w:szCs w:val="6"/>
                <w:lang w:val="en-US"/>
              </w:rPr>
            </w:rPrChange>
          </w:rPr>
          <w:tab/>
        </w:r>
        <w:r w:rsidRPr="000B79B6">
          <w:rPr>
            <w:rFonts w:ascii="Agency FB" w:hAnsi="Agency FB"/>
            <w:szCs w:val="6"/>
            <w:lang w:val="en-US"/>
            <w:rPrChange w:id="4168" w:author="01-134212-149" w:date="2022-06-22T21:16:00Z">
              <w:rPr>
                <w:rFonts w:ascii="Agency FB" w:hAnsi="Agency FB"/>
                <w:sz w:val="28"/>
                <w:szCs w:val="6"/>
                <w:lang w:val="en-US"/>
              </w:rPr>
            </w:rPrChange>
          </w:rPr>
          <w:tab/>
        </w:r>
        <w:r w:rsidRPr="000B79B6">
          <w:rPr>
            <w:rFonts w:ascii="Agency FB" w:hAnsi="Agency FB"/>
            <w:szCs w:val="6"/>
            <w:lang w:val="en-US"/>
            <w:rPrChange w:id="4169" w:author="01-134212-149" w:date="2022-06-22T21:16:00Z">
              <w:rPr>
                <w:rFonts w:ascii="Agency FB" w:hAnsi="Agency FB"/>
                <w:sz w:val="28"/>
                <w:szCs w:val="6"/>
                <w:lang w:val="en-US"/>
              </w:rPr>
            </w:rPrChange>
          </w:rPr>
          <w:tab/>
        </w:r>
        <w:r w:rsidRPr="000B79B6">
          <w:rPr>
            <w:rFonts w:ascii="Agency FB" w:hAnsi="Agency FB"/>
            <w:szCs w:val="6"/>
            <w:lang w:val="en-US"/>
            <w:rPrChange w:id="4170" w:author="01-134212-149" w:date="2022-06-22T21:16:00Z">
              <w:rPr>
                <w:rFonts w:ascii="Agency FB" w:hAnsi="Agency FB"/>
                <w:sz w:val="28"/>
                <w:szCs w:val="6"/>
                <w:lang w:val="en-US"/>
              </w:rPr>
            </w:rPrChange>
          </w:rPr>
          <w:tab/>
          <w:t>{</w:t>
        </w:r>
      </w:ins>
    </w:p>
    <w:p w14:paraId="00010068" w14:textId="77777777" w:rsidR="007A5533" w:rsidRPr="000B79B6" w:rsidRDefault="007A5533" w:rsidP="007A5533">
      <w:pPr>
        <w:rPr>
          <w:ins w:id="4171" w:author="01-134212-149" w:date="2022-06-22T20:03:00Z"/>
          <w:rFonts w:ascii="Agency FB" w:hAnsi="Agency FB"/>
          <w:szCs w:val="6"/>
          <w:lang w:val="en-US"/>
          <w:rPrChange w:id="4172" w:author="01-134212-149" w:date="2022-06-22T21:16:00Z">
            <w:rPr>
              <w:ins w:id="4173" w:author="01-134212-149" w:date="2022-06-22T20:03:00Z"/>
              <w:rFonts w:ascii="Agency FB" w:hAnsi="Agency FB"/>
              <w:sz w:val="28"/>
              <w:szCs w:val="6"/>
              <w:lang w:val="en-US"/>
            </w:rPr>
          </w:rPrChange>
        </w:rPr>
      </w:pPr>
      <w:ins w:id="4174" w:author="01-134212-149" w:date="2022-06-22T20:03:00Z">
        <w:r w:rsidRPr="000B79B6">
          <w:rPr>
            <w:rFonts w:ascii="Agency FB" w:hAnsi="Agency FB"/>
            <w:szCs w:val="6"/>
            <w:lang w:val="en-US"/>
            <w:rPrChange w:id="4175" w:author="01-134212-149" w:date="2022-06-22T21:16:00Z">
              <w:rPr>
                <w:rFonts w:ascii="Agency FB" w:hAnsi="Agency FB"/>
                <w:sz w:val="28"/>
                <w:szCs w:val="6"/>
                <w:lang w:val="en-US"/>
              </w:rPr>
            </w:rPrChange>
          </w:rPr>
          <w:tab/>
        </w:r>
        <w:r w:rsidRPr="000B79B6">
          <w:rPr>
            <w:rFonts w:ascii="Agency FB" w:hAnsi="Agency FB"/>
            <w:szCs w:val="6"/>
            <w:lang w:val="en-US"/>
            <w:rPrChange w:id="4176" w:author="01-134212-149" w:date="2022-06-22T21:16:00Z">
              <w:rPr>
                <w:rFonts w:ascii="Agency FB" w:hAnsi="Agency FB"/>
                <w:sz w:val="28"/>
                <w:szCs w:val="6"/>
                <w:lang w:val="en-US"/>
              </w:rPr>
            </w:rPrChange>
          </w:rPr>
          <w:tab/>
        </w:r>
        <w:r w:rsidRPr="000B79B6">
          <w:rPr>
            <w:rFonts w:ascii="Agency FB" w:hAnsi="Agency FB"/>
            <w:szCs w:val="6"/>
            <w:lang w:val="en-US"/>
            <w:rPrChange w:id="4177" w:author="01-134212-149" w:date="2022-06-22T21:16:00Z">
              <w:rPr>
                <w:rFonts w:ascii="Agency FB" w:hAnsi="Agency FB"/>
                <w:sz w:val="28"/>
                <w:szCs w:val="6"/>
                <w:lang w:val="en-US"/>
              </w:rPr>
            </w:rPrChange>
          </w:rPr>
          <w:tab/>
        </w:r>
        <w:r w:rsidRPr="000B79B6">
          <w:rPr>
            <w:rFonts w:ascii="Agency FB" w:hAnsi="Agency FB"/>
            <w:szCs w:val="6"/>
            <w:lang w:val="en-US"/>
            <w:rPrChange w:id="4178" w:author="01-134212-149" w:date="2022-06-22T21:16:00Z">
              <w:rPr>
                <w:rFonts w:ascii="Agency FB" w:hAnsi="Agency FB"/>
                <w:sz w:val="28"/>
                <w:szCs w:val="6"/>
                <w:lang w:val="en-US"/>
              </w:rPr>
            </w:rPrChange>
          </w:rPr>
          <w:tab/>
        </w:r>
        <w:r w:rsidRPr="000B79B6">
          <w:rPr>
            <w:rFonts w:ascii="Agency FB" w:hAnsi="Agency FB"/>
            <w:szCs w:val="6"/>
            <w:lang w:val="en-US"/>
            <w:rPrChange w:id="4179" w:author="01-134212-149" w:date="2022-06-22T21:16:00Z">
              <w:rPr>
                <w:rFonts w:ascii="Agency FB" w:hAnsi="Agency FB"/>
                <w:sz w:val="28"/>
                <w:szCs w:val="6"/>
                <w:lang w:val="en-US"/>
              </w:rPr>
            </w:rPrChange>
          </w:rPr>
          <w:tab/>
          <w:t>FH.search();</w:t>
        </w:r>
      </w:ins>
    </w:p>
    <w:p w14:paraId="5D6A3189" w14:textId="153634C9" w:rsidR="007A5533" w:rsidRPr="000B79B6" w:rsidRDefault="007A5533" w:rsidP="0050340F">
      <w:pPr>
        <w:rPr>
          <w:ins w:id="4180" w:author="01-134212-149" w:date="2022-06-22T20:03:00Z"/>
          <w:rFonts w:ascii="Agency FB" w:hAnsi="Agency FB"/>
          <w:szCs w:val="6"/>
          <w:lang w:val="en-US"/>
          <w:rPrChange w:id="4181" w:author="01-134212-149" w:date="2022-06-22T21:16:00Z">
            <w:rPr>
              <w:ins w:id="4182" w:author="01-134212-149" w:date="2022-06-22T20:03:00Z"/>
              <w:rFonts w:ascii="Agency FB" w:hAnsi="Agency FB"/>
              <w:sz w:val="28"/>
              <w:szCs w:val="6"/>
              <w:lang w:val="en-US"/>
            </w:rPr>
          </w:rPrChange>
        </w:rPr>
      </w:pPr>
      <w:ins w:id="4183" w:author="01-134212-149" w:date="2022-06-22T20:03:00Z">
        <w:r w:rsidRPr="000B79B6">
          <w:rPr>
            <w:rFonts w:ascii="Agency FB" w:hAnsi="Agency FB"/>
            <w:szCs w:val="6"/>
            <w:lang w:val="en-US"/>
            <w:rPrChange w:id="4184" w:author="01-134212-149" w:date="2022-06-22T21:16:00Z">
              <w:rPr>
                <w:rFonts w:ascii="Agency FB" w:hAnsi="Agency FB"/>
                <w:sz w:val="28"/>
                <w:szCs w:val="6"/>
                <w:lang w:val="en-US"/>
              </w:rPr>
            </w:rPrChange>
          </w:rPr>
          <w:tab/>
        </w:r>
        <w:r w:rsidRPr="000B79B6">
          <w:rPr>
            <w:rFonts w:ascii="Agency FB" w:hAnsi="Agency FB"/>
            <w:szCs w:val="6"/>
            <w:lang w:val="en-US"/>
            <w:rPrChange w:id="4185" w:author="01-134212-149" w:date="2022-06-22T21:16:00Z">
              <w:rPr>
                <w:rFonts w:ascii="Agency FB" w:hAnsi="Agency FB"/>
                <w:sz w:val="28"/>
                <w:szCs w:val="6"/>
                <w:lang w:val="en-US"/>
              </w:rPr>
            </w:rPrChange>
          </w:rPr>
          <w:tab/>
        </w:r>
        <w:r w:rsidRPr="000B79B6">
          <w:rPr>
            <w:rFonts w:ascii="Agency FB" w:hAnsi="Agency FB"/>
            <w:szCs w:val="6"/>
            <w:lang w:val="en-US"/>
            <w:rPrChange w:id="4186" w:author="01-134212-149" w:date="2022-06-22T21:16:00Z">
              <w:rPr>
                <w:rFonts w:ascii="Agency FB" w:hAnsi="Agency FB"/>
                <w:sz w:val="28"/>
                <w:szCs w:val="6"/>
                <w:lang w:val="en-US"/>
              </w:rPr>
            </w:rPrChange>
          </w:rPr>
          <w:tab/>
        </w:r>
        <w:r w:rsidRPr="000B79B6">
          <w:rPr>
            <w:rFonts w:ascii="Agency FB" w:hAnsi="Agency FB"/>
            <w:szCs w:val="6"/>
            <w:lang w:val="en-US"/>
            <w:rPrChange w:id="4187" w:author="01-134212-149" w:date="2022-06-22T21:16:00Z">
              <w:rPr>
                <w:rFonts w:ascii="Agency FB" w:hAnsi="Agency FB"/>
                <w:sz w:val="28"/>
                <w:szCs w:val="6"/>
                <w:lang w:val="en-US"/>
              </w:rPr>
            </w:rPrChange>
          </w:rPr>
          <w:tab/>
          <w:t>}</w:t>
        </w:r>
      </w:ins>
    </w:p>
    <w:p w14:paraId="4DFB3CFF" w14:textId="77777777" w:rsidR="007A5533" w:rsidRPr="000B79B6" w:rsidRDefault="007A5533" w:rsidP="007A5533">
      <w:pPr>
        <w:rPr>
          <w:ins w:id="4188" w:author="01-134212-149" w:date="2022-06-22T20:03:00Z"/>
          <w:rFonts w:ascii="Agency FB" w:hAnsi="Agency FB"/>
          <w:szCs w:val="6"/>
          <w:lang w:val="en-US"/>
          <w:rPrChange w:id="4189" w:author="01-134212-149" w:date="2022-06-22T21:16:00Z">
            <w:rPr>
              <w:ins w:id="4190" w:author="01-134212-149" w:date="2022-06-22T20:03:00Z"/>
              <w:rFonts w:ascii="Agency FB" w:hAnsi="Agency FB"/>
              <w:sz w:val="28"/>
              <w:szCs w:val="6"/>
              <w:lang w:val="en-US"/>
            </w:rPr>
          </w:rPrChange>
        </w:rPr>
      </w:pPr>
      <w:ins w:id="4191" w:author="01-134212-149" w:date="2022-06-22T20:03:00Z">
        <w:r w:rsidRPr="000B79B6">
          <w:rPr>
            <w:rFonts w:ascii="Agency FB" w:hAnsi="Agency FB"/>
            <w:szCs w:val="6"/>
            <w:lang w:val="en-US"/>
            <w:rPrChange w:id="4192" w:author="01-134212-149" w:date="2022-06-22T21:16:00Z">
              <w:rPr>
                <w:rFonts w:ascii="Agency FB" w:hAnsi="Agency FB"/>
                <w:sz w:val="28"/>
                <w:szCs w:val="6"/>
                <w:lang w:val="en-US"/>
              </w:rPr>
            </w:rPrChange>
          </w:rPr>
          <w:tab/>
        </w:r>
        <w:r w:rsidRPr="000B79B6">
          <w:rPr>
            <w:rFonts w:ascii="Agency FB" w:hAnsi="Agency FB"/>
            <w:szCs w:val="6"/>
            <w:lang w:val="en-US"/>
            <w:rPrChange w:id="4193" w:author="01-134212-149" w:date="2022-06-22T21:16:00Z">
              <w:rPr>
                <w:rFonts w:ascii="Agency FB" w:hAnsi="Agency FB"/>
                <w:sz w:val="28"/>
                <w:szCs w:val="6"/>
                <w:lang w:val="en-US"/>
              </w:rPr>
            </w:rPrChange>
          </w:rPr>
          <w:tab/>
        </w:r>
        <w:r w:rsidRPr="000B79B6">
          <w:rPr>
            <w:rFonts w:ascii="Agency FB" w:hAnsi="Agency FB"/>
            <w:szCs w:val="6"/>
            <w:lang w:val="en-US"/>
            <w:rPrChange w:id="4194" w:author="01-134212-149" w:date="2022-06-22T21:16:00Z">
              <w:rPr>
                <w:rFonts w:ascii="Agency FB" w:hAnsi="Agency FB"/>
                <w:sz w:val="28"/>
                <w:szCs w:val="6"/>
                <w:lang w:val="en-US"/>
              </w:rPr>
            </w:rPrChange>
          </w:rPr>
          <w:tab/>
        </w:r>
        <w:r w:rsidRPr="000B79B6">
          <w:rPr>
            <w:rFonts w:ascii="Agency FB" w:hAnsi="Agency FB"/>
            <w:szCs w:val="6"/>
            <w:lang w:val="en-US"/>
            <w:rPrChange w:id="4195" w:author="01-134212-149" w:date="2022-06-22T21:16:00Z">
              <w:rPr>
                <w:rFonts w:ascii="Agency FB" w:hAnsi="Agency FB"/>
                <w:sz w:val="28"/>
                <w:szCs w:val="6"/>
                <w:lang w:val="en-US"/>
              </w:rPr>
            </w:rPrChange>
          </w:rPr>
          <w:tab/>
          <w:t>system("pause");</w:t>
        </w:r>
      </w:ins>
    </w:p>
    <w:p w14:paraId="3A5FCF84" w14:textId="77777777" w:rsidR="007A5533" w:rsidRPr="000B79B6" w:rsidRDefault="007A5533" w:rsidP="007A5533">
      <w:pPr>
        <w:rPr>
          <w:ins w:id="4196" w:author="01-134212-149" w:date="2022-06-22T20:03:00Z"/>
          <w:rFonts w:ascii="Agency FB" w:hAnsi="Agency FB"/>
          <w:szCs w:val="6"/>
          <w:lang w:val="en-US"/>
          <w:rPrChange w:id="4197" w:author="01-134212-149" w:date="2022-06-22T21:16:00Z">
            <w:rPr>
              <w:ins w:id="4198" w:author="01-134212-149" w:date="2022-06-22T20:03:00Z"/>
              <w:rFonts w:ascii="Agency FB" w:hAnsi="Agency FB"/>
              <w:sz w:val="28"/>
              <w:szCs w:val="6"/>
              <w:lang w:val="en-US"/>
            </w:rPr>
          </w:rPrChange>
        </w:rPr>
      </w:pPr>
      <w:ins w:id="4199" w:author="01-134212-149" w:date="2022-06-22T20:03:00Z">
        <w:r w:rsidRPr="000B79B6">
          <w:rPr>
            <w:rFonts w:ascii="Agency FB" w:hAnsi="Agency FB"/>
            <w:szCs w:val="6"/>
            <w:lang w:val="en-US"/>
            <w:rPrChange w:id="4200" w:author="01-134212-149" w:date="2022-06-22T21:16:00Z">
              <w:rPr>
                <w:rFonts w:ascii="Agency FB" w:hAnsi="Agency FB"/>
                <w:sz w:val="28"/>
                <w:szCs w:val="6"/>
                <w:lang w:val="en-US"/>
              </w:rPr>
            </w:rPrChange>
          </w:rPr>
          <w:tab/>
        </w:r>
        <w:r w:rsidRPr="000B79B6">
          <w:rPr>
            <w:rFonts w:ascii="Agency FB" w:hAnsi="Agency FB"/>
            <w:szCs w:val="6"/>
            <w:lang w:val="en-US"/>
            <w:rPrChange w:id="4201" w:author="01-134212-149" w:date="2022-06-22T21:16:00Z">
              <w:rPr>
                <w:rFonts w:ascii="Agency FB" w:hAnsi="Agency FB"/>
                <w:sz w:val="28"/>
                <w:szCs w:val="6"/>
                <w:lang w:val="en-US"/>
              </w:rPr>
            </w:rPrChange>
          </w:rPr>
          <w:tab/>
        </w:r>
        <w:r w:rsidRPr="000B79B6">
          <w:rPr>
            <w:rFonts w:ascii="Agency FB" w:hAnsi="Agency FB"/>
            <w:szCs w:val="6"/>
            <w:lang w:val="en-US"/>
            <w:rPrChange w:id="4202" w:author="01-134212-149" w:date="2022-06-22T21:16:00Z">
              <w:rPr>
                <w:rFonts w:ascii="Agency FB" w:hAnsi="Agency FB"/>
                <w:sz w:val="28"/>
                <w:szCs w:val="6"/>
                <w:lang w:val="en-US"/>
              </w:rPr>
            </w:rPrChange>
          </w:rPr>
          <w:tab/>
          <w:t>}</w:t>
        </w:r>
      </w:ins>
    </w:p>
    <w:p w14:paraId="08A8BC5F" w14:textId="77777777" w:rsidR="007A5533" w:rsidRPr="000B79B6" w:rsidRDefault="007A5533" w:rsidP="007A5533">
      <w:pPr>
        <w:rPr>
          <w:ins w:id="4203" w:author="01-134212-149" w:date="2022-06-22T20:03:00Z"/>
          <w:rFonts w:ascii="Agency FB" w:hAnsi="Agency FB"/>
          <w:szCs w:val="6"/>
          <w:lang w:val="en-US"/>
          <w:rPrChange w:id="4204" w:author="01-134212-149" w:date="2022-06-22T21:16:00Z">
            <w:rPr>
              <w:ins w:id="4205" w:author="01-134212-149" w:date="2022-06-22T20:03:00Z"/>
              <w:rFonts w:ascii="Agency FB" w:hAnsi="Agency FB"/>
              <w:sz w:val="28"/>
              <w:szCs w:val="6"/>
              <w:lang w:val="en-US"/>
            </w:rPr>
          </w:rPrChange>
        </w:rPr>
      </w:pPr>
      <w:ins w:id="4206" w:author="01-134212-149" w:date="2022-06-22T20:03:00Z">
        <w:r w:rsidRPr="000B79B6">
          <w:rPr>
            <w:rFonts w:ascii="Agency FB" w:hAnsi="Agency FB"/>
            <w:szCs w:val="6"/>
            <w:lang w:val="en-US"/>
            <w:rPrChange w:id="4207" w:author="01-134212-149" w:date="2022-06-22T21:16:00Z">
              <w:rPr>
                <w:rFonts w:ascii="Agency FB" w:hAnsi="Agency FB"/>
                <w:sz w:val="28"/>
                <w:szCs w:val="6"/>
                <w:lang w:val="en-US"/>
              </w:rPr>
            </w:rPrChange>
          </w:rPr>
          <w:tab/>
        </w:r>
        <w:r w:rsidRPr="000B79B6">
          <w:rPr>
            <w:rFonts w:ascii="Agency FB" w:hAnsi="Agency FB"/>
            <w:szCs w:val="6"/>
            <w:lang w:val="en-US"/>
            <w:rPrChange w:id="4208" w:author="01-134212-149" w:date="2022-06-22T21:16:00Z">
              <w:rPr>
                <w:rFonts w:ascii="Agency FB" w:hAnsi="Agency FB"/>
                <w:sz w:val="28"/>
                <w:szCs w:val="6"/>
                <w:lang w:val="en-US"/>
              </w:rPr>
            </w:rPrChange>
          </w:rPr>
          <w:tab/>
          <w:t>}</w:t>
        </w:r>
      </w:ins>
    </w:p>
    <w:p w14:paraId="4C4F2B94" w14:textId="77777777" w:rsidR="007A5533" w:rsidRPr="000B79B6" w:rsidRDefault="007A5533" w:rsidP="007A5533">
      <w:pPr>
        <w:rPr>
          <w:ins w:id="4209" w:author="01-134212-149" w:date="2022-06-22T20:03:00Z"/>
          <w:rFonts w:ascii="Agency FB" w:hAnsi="Agency FB"/>
          <w:szCs w:val="6"/>
          <w:lang w:val="en-US"/>
          <w:rPrChange w:id="4210" w:author="01-134212-149" w:date="2022-06-22T21:16:00Z">
            <w:rPr>
              <w:ins w:id="4211" w:author="01-134212-149" w:date="2022-06-22T20:03:00Z"/>
              <w:rFonts w:ascii="Agency FB" w:hAnsi="Agency FB"/>
              <w:sz w:val="28"/>
              <w:szCs w:val="6"/>
              <w:lang w:val="en-US"/>
            </w:rPr>
          </w:rPrChange>
        </w:rPr>
      </w:pPr>
      <w:ins w:id="4212" w:author="01-134212-149" w:date="2022-06-22T20:03:00Z">
        <w:r w:rsidRPr="000B79B6">
          <w:rPr>
            <w:rFonts w:ascii="Agency FB" w:hAnsi="Agency FB"/>
            <w:szCs w:val="6"/>
            <w:lang w:val="en-US"/>
            <w:rPrChange w:id="4213" w:author="01-134212-149" w:date="2022-06-22T21:16:00Z">
              <w:rPr>
                <w:rFonts w:ascii="Agency FB" w:hAnsi="Agency FB"/>
                <w:sz w:val="28"/>
                <w:szCs w:val="6"/>
                <w:lang w:val="en-US"/>
              </w:rPr>
            </w:rPrChange>
          </w:rPr>
          <w:tab/>
        </w:r>
        <w:r w:rsidRPr="000B79B6">
          <w:rPr>
            <w:rFonts w:ascii="Agency FB" w:hAnsi="Agency FB"/>
            <w:szCs w:val="6"/>
            <w:lang w:val="en-US"/>
            <w:rPrChange w:id="4214" w:author="01-134212-149" w:date="2022-06-22T21:16:00Z">
              <w:rPr>
                <w:rFonts w:ascii="Agency FB" w:hAnsi="Agency FB"/>
                <w:sz w:val="28"/>
                <w:szCs w:val="6"/>
                <w:lang w:val="en-US"/>
              </w:rPr>
            </w:rPrChange>
          </w:rPr>
          <w:tab/>
          <w:t>catch (Error e)</w:t>
        </w:r>
      </w:ins>
    </w:p>
    <w:p w14:paraId="1447A6E8" w14:textId="77777777" w:rsidR="007A5533" w:rsidRPr="000B79B6" w:rsidRDefault="007A5533" w:rsidP="007A5533">
      <w:pPr>
        <w:rPr>
          <w:ins w:id="4215" w:author="01-134212-149" w:date="2022-06-22T20:03:00Z"/>
          <w:rFonts w:ascii="Agency FB" w:hAnsi="Agency FB"/>
          <w:szCs w:val="6"/>
          <w:lang w:val="en-US"/>
          <w:rPrChange w:id="4216" w:author="01-134212-149" w:date="2022-06-22T21:16:00Z">
            <w:rPr>
              <w:ins w:id="4217" w:author="01-134212-149" w:date="2022-06-22T20:03:00Z"/>
              <w:rFonts w:ascii="Agency FB" w:hAnsi="Agency FB"/>
              <w:sz w:val="28"/>
              <w:szCs w:val="6"/>
              <w:lang w:val="en-US"/>
            </w:rPr>
          </w:rPrChange>
        </w:rPr>
      </w:pPr>
      <w:ins w:id="4218" w:author="01-134212-149" w:date="2022-06-22T20:03:00Z">
        <w:r w:rsidRPr="000B79B6">
          <w:rPr>
            <w:rFonts w:ascii="Agency FB" w:hAnsi="Agency FB"/>
            <w:szCs w:val="6"/>
            <w:lang w:val="en-US"/>
            <w:rPrChange w:id="4219" w:author="01-134212-149" w:date="2022-06-22T21:16:00Z">
              <w:rPr>
                <w:rFonts w:ascii="Agency FB" w:hAnsi="Agency FB"/>
                <w:sz w:val="28"/>
                <w:szCs w:val="6"/>
                <w:lang w:val="en-US"/>
              </w:rPr>
            </w:rPrChange>
          </w:rPr>
          <w:tab/>
        </w:r>
        <w:r w:rsidRPr="000B79B6">
          <w:rPr>
            <w:rFonts w:ascii="Agency FB" w:hAnsi="Agency FB"/>
            <w:szCs w:val="6"/>
            <w:lang w:val="en-US"/>
            <w:rPrChange w:id="4220" w:author="01-134212-149" w:date="2022-06-22T21:16:00Z">
              <w:rPr>
                <w:rFonts w:ascii="Agency FB" w:hAnsi="Agency FB"/>
                <w:sz w:val="28"/>
                <w:szCs w:val="6"/>
                <w:lang w:val="en-US"/>
              </w:rPr>
            </w:rPrChange>
          </w:rPr>
          <w:tab/>
          <w:t>{</w:t>
        </w:r>
      </w:ins>
    </w:p>
    <w:p w14:paraId="1BDAD977" w14:textId="77777777" w:rsidR="007A5533" w:rsidRPr="000B79B6" w:rsidRDefault="007A5533" w:rsidP="007A5533">
      <w:pPr>
        <w:rPr>
          <w:ins w:id="4221" w:author="01-134212-149" w:date="2022-06-22T20:03:00Z"/>
          <w:rFonts w:ascii="Agency FB" w:hAnsi="Agency FB"/>
          <w:szCs w:val="6"/>
          <w:lang w:val="en-US"/>
          <w:rPrChange w:id="4222" w:author="01-134212-149" w:date="2022-06-22T21:16:00Z">
            <w:rPr>
              <w:ins w:id="4223" w:author="01-134212-149" w:date="2022-06-22T20:03:00Z"/>
              <w:rFonts w:ascii="Agency FB" w:hAnsi="Agency FB"/>
              <w:sz w:val="28"/>
              <w:szCs w:val="6"/>
              <w:lang w:val="en-US"/>
            </w:rPr>
          </w:rPrChange>
        </w:rPr>
      </w:pPr>
      <w:ins w:id="4224" w:author="01-134212-149" w:date="2022-06-22T20:03:00Z">
        <w:r w:rsidRPr="000B79B6">
          <w:rPr>
            <w:rFonts w:ascii="Agency FB" w:hAnsi="Agency FB"/>
            <w:szCs w:val="6"/>
            <w:lang w:val="en-US"/>
            <w:rPrChange w:id="4225" w:author="01-134212-149" w:date="2022-06-22T21:16:00Z">
              <w:rPr>
                <w:rFonts w:ascii="Agency FB" w:hAnsi="Agency FB"/>
                <w:sz w:val="28"/>
                <w:szCs w:val="6"/>
                <w:lang w:val="en-US"/>
              </w:rPr>
            </w:rPrChange>
          </w:rPr>
          <w:tab/>
        </w:r>
        <w:r w:rsidRPr="000B79B6">
          <w:rPr>
            <w:rFonts w:ascii="Agency FB" w:hAnsi="Agency FB"/>
            <w:szCs w:val="6"/>
            <w:lang w:val="en-US"/>
            <w:rPrChange w:id="4226" w:author="01-134212-149" w:date="2022-06-22T21:16:00Z">
              <w:rPr>
                <w:rFonts w:ascii="Agency FB" w:hAnsi="Agency FB"/>
                <w:sz w:val="28"/>
                <w:szCs w:val="6"/>
                <w:lang w:val="en-US"/>
              </w:rPr>
            </w:rPrChange>
          </w:rPr>
          <w:tab/>
        </w:r>
        <w:r w:rsidRPr="000B79B6">
          <w:rPr>
            <w:rFonts w:ascii="Agency FB" w:hAnsi="Agency FB"/>
            <w:szCs w:val="6"/>
            <w:lang w:val="en-US"/>
            <w:rPrChange w:id="4227" w:author="01-134212-149" w:date="2022-06-22T21:16:00Z">
              <w:rPr>
                <w:rFonts w:ascii="Agency FB" w:hAnsi="Agency FB"/>
                <w:sz w:val="28"/>
                <w:szCs w:val="6"/>
                <w:lang w:val="en-US"/>
              </w:rPr>
            </w:rPrChange>
          </w:rPr>
          <w:tab/>
          <w:t>e.display();</w:t>
        </w:r>
      </w:ins>
    </w:p>
    <w:p w14:paraId="35D57323" w14:textId="77777777" w:rsidR="007A5533" w:rsidRPr="000B79B6" w:rsidRDefault="007A5533" w:rsidP="007A5533">
      <w:pPr>
        <w:rPr>
          <w:ins w:id="4228" w:author="01-134212-149" w:date="2022-06-22T20:03:00Z"/>
          <w:rFonts w:ascii="Agency FB" w:hAnsi="Agency FB"/>
          <w:szCs w:val="6"/>
          <w:lang w:val="en-US"/>
          <w:rPrChange w:id="4229" w:author="01-134212-149" w:date="2022-06-22T21:16:00Z">
            <w:rPr>
              <w:ins w:id="4230" w:author="01-134212-149" w:date="2022-06-22T20:03:00Z"/>
              <w:rFonts w:ascii="Agency FB" w:hAnsi="Agency FB"/>
              <w:sz w:val="28"/>
              <w:szCs w:val="6"/>
              <w:lang w:val="en-US"/>
            </w:rPr>
          </w:rPrChange>
        </w:rPr>
      </w:pPr>
      <w:ins w:id="4231" w:author="01-134212-149" w:date="2022-06-22T20:03:00Z">
        <w:r w:rsidRPr="000B79B6">
          <w:rPr>
            <w:rFonts w:ascii="Agency FB" w:hAnsi="Agency FB"/>
            <w:szCs w:val="6"/>
            <w:lang w:val="en-US"/>
            <w:rPrChange w:id="4232" w:author="01-134212-149" w:date="2022-06-22T21:16:00Z">
              <w:rPr>
                <w:rFonts w:ascii="Agency FB" w:hAnsi="Agency FB"/>
                <w:sz w:val="28"/>
                <w:szCs w:val="6"/>
                <w:lang w:val="en-US"/>
              </w:rPr>
            </w:rPrChange>
          </w:rPr>
          <w:tab/>
        </w:r>
        <w:r w:rsidRPr="000B79B6">
          <w:rPr>
            <w:rFonts w:ascii="Agency FB" w:hAnsi="Agency FB"/>
            <w:szCs w:val="6"/>
            <w:lang w:val="en-US"/>
            <w:rPrChange w:id="4233" w:author="01-134212-149" w:date="2022-06-22T21:16:00Z">
              <w:rPr>
                <w:rFonts w:ascii="Agency FB" w:hAnsi="Agency FB"/>
                <w:sz w:val="28"/>
                <w:szCs w:val="6"/>
                <w:lang w:val="en-US"/>
              </w:rPr>
            </w:rPrChange>
          </w:rPr>
          <w:tab/>
          <w:t>}</w:t>
        </w:r>
      </w:ins>
    </w:p>
    <w:p w14:paraId="58AED570" w14:textId="77777777" w:rsidR="007A5533" w:rsidRPr="000B79B6" w:rsidRDefault="007A5533" w:rsidP="007A5533">
      <w:pPr>
        <w:rPr>
          <w:ins w:id="4234" w:author="01-134212-149" w:date="2022-06-22T20:03:00Z"/>
          <w:rFonts w:ascii="Agency FB" w:hAnsi="Agency FB"/>
          <w:szCs w:val="6"/>
          <w:lang w:val="en-US"/>
          <w:rPrChange w:id="4235" w:author="01-134212-149" w:date="2022-06-22T21:16:00Z">
            <w:rPr>
              <w:ins w:id="4236" w:author="01-134212-149" w:date="2022-06-22T20:03:00Z"/>
              <w:rFonts w:ascii="Agency FB" w:hAnsi="Agency FB"/>
              <w:sz w:val="28"/>
              <w:szCs w:val="6"/>
              <w:lang w:val="en-US"/>
            </w:rPr>
          </w:rPrChange>
        </w:rPr>
      </w:pPr>
      <w:ins w:id="4237" w:author="01-134212-149" w:date="2022-06-22T20:03:00Z">
        <w:r w:rsidRPr="000B79B6">
          <w:rPr>
            <w:rFonts w:ascii="Agency FB" w:hAnsi="Agency FB"/>
            <w:szCs w:val="6"/>
            <w:lang w:val="en-US"/>
            <w:rPrChange w:id="4238" w:author="01-134212-149" w:date="2022-06-22T21:16:00Z">
              <w:rPr>
                <w:rFonts w:ascii="Agency FB" w:hAnsi="Agency FB"/>
                <w:sz w:val="28"/>
                <w:szCs w:val="6"/>
                <w:lang w:val="en-US"/>
              </w:rPr>
            </w:rPrChange>
          </w:rPr>
          <w:tab/>
          <w:t>}</w:t>
        </w:r>
      </w:ins>
    </w:p>
    <w:p w14:paraId="463F0DB7" w14:textId="77777777" w:rsidR="007A5533" w:rsidRPr="000B79B6" w:rsidRDefault="007A5533" w:rsidP="007A5533">
      <w:pPr>
        <w:rPr>
          <w:ins w:id="4239" w:author="01-134212-149" w:date="2022-06-22T20:03:00Z"/>
          <w:rFonts w:ascii="Agency FB" w:hAnsi="Agency FB"/>
          <w:szCs w:val="6"/>
          <w:lang w:val="en-US"/>
          <w:rPrChange w:id="4240" w:author="01-134212-149" w:date="2022-06-22T21:16:00Z">
            <w:rPr>
              <w:ins w:id="4241" w:author="01-134212-149" w:date="2022-06-22T20:03:00Z"/>
              <w:rFonts w:ascii="Agency FB" w:hAnsi="Agency FB"/>
              <w:sz w:val="28"/>
              <w:szCs w:val="6"/>
              <w:lang w:val="en-US"/>
            </w:rPr>
          </w:rPrChange>
        </w:rPr>
      </w:pPr>
    </w:p>
    <w:p w14:paraId="67AAFC45" w14:textId="7BFE1220" w:rsidR="00155660" w:rsidRPr="000B79B6" w:rsidRDefault="007A5533" w:rsidP="007A5533">
      <w:pPr>
        <w:rPr>
          <w:rFonts w:ascii="Agency FB" w:hAnsi="Agency FB"/>
          <w:szCs w:val="6"/>
          <w:lang w:val="en-US"/>
          <w:rPrChange w:id="4242" w:author="01-134212-149" w:date="2022-06-22T21:16:00Z">
            <w:rPr>
              <w:rFonts w:ascii="Agency FB" w:hAnsi="Agency FB"/>
              <w:sz w:val="28"/>
              <w:szCs w:val="6"/>
              <w:lang w:val="en-US"/>
            </w:rPr>
          </w:rPrChange>
        </w:rPr>
      </w:pPr>
      <w:ins w:id="4243" w:author="01-134212-149" w:date="2022-06-22T20:03:00Z">
        <w:r w:rsidRPr="000B79B6">
          <w:rPr>
            <w:rFonts w:ascii="Agency FB" w:hAnsi="Agency FB"/>
            <w:szCs w:val="6"/>
            <w:lang w:val="en-US"/>
            <w:rPrChange w:id="4244" w:author="01-134212-149" w:date="2022-06-22T21:16:00Z">
              <w:rPr>
                <w:rFonts w:ascii="Agency FB" w:hAnsi="Agency FB"/>
                <w:sz w:val="28"/>
                <w:szCs w:val="6"/>
                <w:lang w:val="en-US"/>
              </w:rPr>
            </w:rPrChange>
          </w:rPr>
          <w:t>}</w:t>
        </w:r>
      </w:ins>
    </w:p>
    <w:p w14:paraId="585CF97B" w14:textId="728AF1E7" w:rsidR="00100963" w:rsidRDefault="00100963" w:rsidP="00155660">
      <w:pPr>
        <w:rPr>
          <w:ins w:id="4245" w:author="01-134212-149" w:date="2022-06-22T06:30:00Z"/>
          <w:rFonts w:ascii="Agency FB" w:hAnsi="Agency FB"/>
          <w:b/>
          <w:sz w:val="56"/>
          <w:szCs w:val="20"/>
          <w:lang w:val="en-US"/>
        </w:rPr>
      </w:pPr>
      <w:ins w:id="4246" w:author="01-134212-149" w:date="2022-06-22T06:30:00Z">
        <w:r>
          <w:rPr>
            <w:rFonts w:ascii="Agency FB" w:hAnsi="Agency FB"/>
            <w:b/>
            <w:sz w:val="56"/>
            <w:szCs w:val="20"/>
            <w:lang w:val="en-US"/>
          </w:rPr>
          <w:t>Outputs:</w:t>
        </w:r>
      </w:ins>
    </w:p>
    <w:p w14:paraId="576F2A38" w14:textId="66A8BE94" w:rsidR="00100963" w:rsidRDefault="00100963" w:rsidP="00155660">
      <w:pPr>
        <w:rPr>
          <w:ins w:id="4247" w:author="01-134212-149" w:date="2022-06-22T06:30:00Z"/>
          <w:rFonts w:ascii="Agency FB" w:hAnsi="Agency FB"/>
          <w:b/>
          <w:sz w:val="56"/>
          <w:szCs w:val="20"/>
          <w:lang w:val="en-US"/>
        </w:rPr>
      </w:pPr>
      <w:ins w:id="4248" w:author="01-134212-149" w:date="2022-06-22T06:30:00Z">
        <w:r w:rsidRPr="00100963">
          <w:rPr>
            <w:rFonts w:ascii="Agency FB" w:hAnsi="Agency FB"/>
            <w:b/>
            <w:noProof/>
            <w:sz w:val="56"/>
            <w:szCs w:val="20"/>
            <w:lang w:val="en-US"/>
          </w:rPr>
          <w:lastRenderedPageBreak/>
          <w:drawing>
            <wp:inline distT="0" distB="0" distL="0" distR="0" wp14:anchorId="6246D85C" wp14:editId="0769B113">
              <wp:extent cx="5731510" cy="2751455"/>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731510" cy="2751455"/>
                      </a:xfrm>
                      <a:prstGeom prst="rect">
                        <a:avLst/>
                      </a:prstGeom>
                    </pic:spPr>
                  </pic:pic>
                </a:graphicData>
              </a:graphic>
            </wp:inline>
          </w:drawing>
        </w:r>
      </w:ins>
      <w:ins w:id="4249" w:author="01-134212-149" w:date="2022-06-22T06:31:00Z">
        <w:r w:rsidRPr="00100963">
          <w:rPr>
            <w:noProof/>
          </w:rPr>
          <w:t xml:space="preserve"> </w:t>
        </w:r>
        <w:r w:rsidRPr="00100963">
          <w:rPr>
            <w:rFonts w:ascii="Agency FB" w:hAnsi="Agency FB"/>
            <w:b/>
            <w:noProof/>
            <w:sz w:val="56"/>
            <w:szCs w:val="20"/>
            <w:lang w:val="en-US"/>
          </w:rPr>
          <w:drawing>
            <wp:inline distT="0" distB="0" distL="0" distR="0" wp14:anchorId="53C8E9EA" wp14:editId="2C4D94B5">
              <wp:extent cx="5731510" cy="3804285"/>
              <wp:effectExtent l="0" t="0" r="2540" b="571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1"/>
                      <a:stretch>
                        <a:fillRect/>
                      </a:stretch>
                    </pic:blipFill>
                    <pic:spPr>
                      <a:xfrm>
                        <a:off x="0" y="0"/>
                        <a:ext cx="5731510" cy="3804285"/>
                      </a:xfrm>
                      <a:prstGeom prst="rect">
                        <a:avLst/>
                      </a:prstGeom>
                    </pic:spPr>
                  </pic:pic>
                </a:graphicData>
              </a:graphic>
            </wp:inline>
          </w:drawing>
        </w:r>
      </w:ins>
      <w:ins w:id="4250" w:author="01-134212-149" w:date="2022-06-22T06:32:00Z">
        <w:r w:rsidRPr="00100963">
          <w:rPr>
            <w:noProof/>
          </w:rPr>
          <w:t xml:space="preserve"> </w:t>
        </w:r>
        <w:r w:rsidRPr="00100963">
          <w:rPr>
            <w:noProof/>
          </w:rPr>
          <w:lastRenderedPageBreak/>
          <w:drawing>
            <wp:inline distT="0" distB="0" distL="0" distR="0" wp14:anchorId="6861FE68" wp14:editId="434004F6">
              <wp:extent cx="5731510" cy="3008630"/>
              <wp:effectExtent l="0" t="0" r="2540" b="12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731510" cy="3008630"/>
                      </a:xfrm>
                      <a:prstGeom prst="rect">
                        <a:avLst/>
                      </a:prstGeom>
                    </pic:spPr>
                  </pic:pic>
                </a:graphicData>
              </a:graphic>
            </wp:inline>
          </w:drawing>
        </w:r>
      </w:ins>
      <w:ins w:id="4251" w:author="01-134212-149" w:date="2022-06-22T06:33:00Z">
        <w:r w:rsidR="00F53706" w:rsidRPr="00F53706">
          <w:rPr>
            <w:noProof/>
          </w:rPr>
          <w:t xml:space="preserve"> </w:t>
        </w:r>
        <w:r w:rsidR="00F53706" w:rsidRPr="00F53706">
          <w:rPr>
            <w:noProof/>
          </w:rPr>
          <w:drawing>
            <wp:inline distT="0" distB="0" distL="0" distR="0" wp14:anchorId="0B341A1A" wp14:editId="79510DB4">
              <wp:extent cx="5731510" cy="3081655"/>
              <wp:effectExtent l="0" t="0" r="2540" b="444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3"/>
                      <a:stretch>
                        <a:fillRect/>
                      </a:stretch>
                    </pic:blipFill>
                    <pic:spPr>
                      <a:xfrm>
                        <a:off x="0" y="0"/>
                        <a:ext cx="5731510" cy="3081655"/>
                      </a:xfrm>
                      <a:prstGeom prst="rect">
                        <a:avLst/>
                      </a:prstGeom>
                    </pic:spPr>
                  </pic:pic>
                </a:graphicData>
              </a:graphic>
            </wp:inline>
          </w:drawing>
        </w:r>
      </w:ins>
      <w:ins w:id="4252" w:author="01-134212-149" w:date="2022-06-22T06:34:00Z">
        <w:r w:rsidR="00F53706" w:rsidRPr="00F53706">
          <w:rPr>
            <w:noProof/>
          </w:rPr>
          <w:t xml:space="preserve"> </w:t>
        </w:r>
        <w:r w:rsidR="00F53706" w:rsidRPr="00F53706">
          <w:rPr>
            <w:noProof/>
          </w:rPr>
          <w:drawing>
            <wp:inline distT="0" distB="0" distL="0" distR="0" wp14:anchorId="6D9DAEEA" wp14:editId="0E8E1233">
              <wp:extent cx="5731510" cy="1988820"/>
              <wp:effectExtent l="0" t="0" r="254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4"/>
                      <a:stretch>
                        <a:fillRect/>
                      </a:stretch>
                    </pic:blipFill>
                    <pic:spPr>
                      <a:xfrm>
                        <a:off x="0" y="0"/>
                        <a:ext cx="5731510" cy="1988820"/>
                      </a:xfrm>
                      <a:prstGeom prst="rect">
                        <a:avLst/>
                      </a:prstGeom>
                    </pic:spPr>
                  </pic:pic>
                </a:graphicData>
              </a:graphic>
            </wp:inline>
          </w:drawing>
        </w:r>
      </w:ins>
    </w:p>
    <w:p w14:paraId="3A177593" w14:textId="47F9BD22" w:rsidR="00155660" w:rsidRPr="00155660" w:rsidDel="0050340F" w:rsidRDefault="00155660" w:rsidP="00155660">
      <w:pPr>
        <w:rPr>
          <w:moveFrom w:id="4253" w:author="01-134212-149" w:date="2022-06-22T21:44:00Z"/>
          <w:rFonts w:ascii="Agency FB" w:hAnsi="Agency FB"/>
          <w:b/>
          <w:sz w:val="56"/>
          <w:szCs w:val="20"/>
          <w:lang w:val="en-US"/>
        </w:rPr>
      </w:pPr>
      <w:moveFromRangeStart w:id="4254" w:author="01-134212-149" w:date="2022-06-22T21:44:00Z" w:name="move106826687"/>
      <w:moveFrom w:id="4255" w:author="01-134212-149" w:date="2022-06-22T21:44:00Z">
        <w:r w:rsidDel="0050340F">
          <w:rPr>
            <w:rFonts w:ascii="Agency FB" w:hAnsi="Agency FB"/>
            <w:b/>
            <w:sz w:val="56"/>
            <w:szCs w:val="20"/>
            <w:lang w:val="en-US"/>
          </w:rPr>
          <w:t>UML Diagram:</w:t>
        </w:r>
      </w:moveFrom>
    </w:p>
    <w:moveFromRangeEnd w:id="4254"/>
    <w:p w14:paraId="4FB972D2" w14:textId="77777777" w:rsidR="00155660" w:rsidRDefault="00155660" w:rsidP="00155660"/>
    <w:p w14:paraId="50BFB49A" w14:textId="301AD727" w:rsidR="00FC0E87" w:rsidRPr="00155660" w:rsidRDefault="00155660">
      <w:pPr>
        <w:rPr>
          <w:lang w:val="en-US"/>
        </w:rPr>
      </w:pPr>
      <w:moveFromRangeStart w:id="4256" w:author="01-134212-149" w:date="2022-06-22T21:44:00Z" w:name="move106826709"/>
      <w:moveFrom w:id="4257" w:author="01-134212-149" w:date="2022-06-22T21:44:00Z">
        <w:r w:rsidRPr="00155660" w:rsidDel="0050340F">
          <w:rPr>
            <w:noProof/>
            <w:lang w:val="en-US"/>
          </w:rPr>
          <w:drawing>
            <wp:inline distT="0" distB="0" distL="0" distR="0" wp14:anchorId="23B38C2D" wp14:editId="10BCC36B">
              <wp:extent cx="5268060" cy="4896533"/>
              <wp:effectExtent l="0" t="0" r="889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9"/>
                      <a:stretch>
                        <a:fillRect/>
                      </a:stretch>
                    </pic:blipFill>
                    <pic:spPr>
                      <a:xfrm>
                        <a:off x="0" y="0"/>
                        <a:ext cx="5268060" cy="4896533"/>
                      </a:xfrm>
                      <a:prstGeom prst="rect">
                        <a:avLst/>
                      </a:prstGeom>
                    </pic:spPr>
                  </pic:pic>
                </a:graphicData>
              </a:graphic>
            </wp:inline>
          </w:drawing>
        </w:r>
      </w:moveFrom>
      <w:moveFromRangeEnd w:id="4256"/>
    </w:p>
    <w:sectPr w:rsidR="00FC0E87" w:rsidRPr="00155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7356A"/>
    <w:multiLevelType w:val="hybridMultilevel"/>
    <w:tmpl w:val="B94C3B9A"/>
    <w:lvl w:ilvl="0" w:tplc="01A68AF2">
      <w:start w:val="1"/>
      <w:numFmt w:val="bullet"/>
      <w:lvlText w:val=""/>
      <w:lvlJc w:val="left"/>
      <w:pPr>
        <w:ind w:left="485" w:firstLine="0"/>
      </w:pPr>
      <w:rPr>
        <w:rFonts w:ascii="Wingdings" w:eastAsia="Wingdings" w:hAnsi="Wingdings" w:cs="Wingdings"/>
        <w:b w:val="0"/>
        <w:i w:val="0"/>
        <w:strike w:val="0"/>
        <w:dstrike w:val="0"/>
        <w:color w:val="000000"/>
        <w:sz w:val="22"/>
        <w:u w:val="none" w:color="000000"/>
        <w:effect w:val="none"/>
        <w:bdr w:val="none" w:sz="0" w:space="0" w:color="auto" w:frame="1"/>
        <w:vertAlign w:val="baseline"/>
      </w:rPr>
    </w:lvl>
    <w:lvl w:ilvl="1" w:tplc="FE7EF546">
      <w:start w:val="1"/>
      <w:numFmt w:val="bullet"/>
      <w:lvlText w:val="o"/>
      <w:lvlJc w:val="left"/>
      <w:pPr>
        <w:ind w:left="1205" w:firstLine="0"/>
      </w:pPr>
      <w:rPr>
        <w:rFonts w:ascii="Wingdings" w:eastAsia="Wingdings" w:hAnsi="Wingdings" w:cs="Wingdings"/>
        <w:b w:val="0"/>
        <w:i w:val="0"/>
        <w:strike w:val="0"/>
        <w:dstrike w:val="0"/>
        <w:color w:val="000000"/>
        <w:sz w:val="22"/>
        <w:u w:val="none" w:color="000000"/>
        <w:effect w:val="none"/>
        <w:bdr w:val="none" w:sz="0" w:space="0" w:color="auto" w:frame="1"/>
        <w:vertAlign w:val="baseline"/>
      </w:rPr>
    </w:lvl>
    <w:lvl w:ilvl="2" w:tplc="37668BE6">
      <w:start w:val="1"/>
      <w:numFmt w:val="bullet"/>
      <w:lvlText w:val="▪"/>
      <w:lvlJc w:val="left"/>
      <w:pPr>
        <w:ind w:left="1925" w:firstLine="0"/>
      </w:pPr>
      <w:rPr>
        <w:rFonts w:ascii="Wingdings" w:eastAsia="Wingdings" w:hAnsi="Wingdings" w:cs="Wingdings"/>
        <w:b w:val="0"/>
        <w:i w:val="0"/>
        <w:strike w:val="0"/>
        <w:dstrike w:val="0"/>
        <w:color w:val="000000"/>
        <w:sz w:val="22"/>
        <w:u w:val="none" w:color="000000"/>
        <w:effect w:val="none"/>
        <w:bdr w:val="none" w:sz="0" w:space="0" w:color="auto" w:frame="1"/>
        <w:vertAlign w:val="baseline"/>
      </w:rPr>
    </w:lvl>
    <w:lvl w:ilvl="3" w:tplc="581CA550">
      <w:start w:val="1"/>
      <w:numFmt w:val="bullet"/>
      <w:lvlText w:val="•"/>
      <w:lvlJc w:val="left"/>
      <w:pPr>
        <w:ind w:left="2645" w:firstLine="0"/>
      </w:pPr>
      <w:rPr>
        <w:rFonts w:ascii="Wingdings" w:eastAsia="Wingdings" w:hAnsi="Wingdings" w:cs="Wingdings"/>
        <w:b w:val="0"/>
        <w:i w:val="0"/>
        <w:strike w:val="0"/>
        <w:dstrike w:val="0"/>
        <w:color w:val="000000"/>
        <w:sz w:val="22"/>
        <w:u w:val="none" w:color="000000"/>
        <w:effect w:val="none"/>
        <w:bdr w:val="none" w:sz="0" w:space="0" w:color="auto" w:frame="1"/>
        <w:vertAlign w:val="baseline"/>
      </w:rPr>
    </w:lvl>
    <w:lvl w:ilvl="4" w:tplc="59C6602A">
      <w:start w:val="1"/>
      <w:numFmt w:val="bullet"/>
      <w:lvlText w:val="o"/>
      <w:lvlJc w:val="left"/>
      <w:pPr>
        <w:ind w:left="3365" w:firstLine="0"/>
      </w:pPr>
      <w:rPr>
        <w:rFonts w:ascii="Wingdings" w:eastAsia="Wingdings" w:hAnsi="Wingdings" w:cs="Wingdings"/>
        <w:b w:val="0"/>
        <w:i w:val="0"/>
        <w:strike w:val="0"/>
        <w:dstrike w:val="0"/>
        <w:color w:val="000000"/>
        <w:sz w:val="22"/>
        <w:u w:val="none" w:color="000000"/>
        <w:effect w:val="none"/>
        <w:bdr w:val="none" w:sz="0" w:space="0" w:color="auto" w:frame="1"/>
        <w:vertAlign w:val="baseline"/>
      </w:rPr>
    </w:lvl>
    <w:lvl w:ilvl="5" w:tplc="C3C0488A">
      <w:start w:val="1"/>
      <w:numFmt w:val="bullet"/>
      <w:lvlText w:val="▪"/>
      <w:lvlJc w:val="left"/>
      <w:pPr>
        <w:ind w:left="4085" w:firstLine="0"/>
      </w:pPr>
      <w:rPr>
        <w:rFonts w:ascii="Wingdings" w:eastAsia="Wingdings" w:hAnsi="Wingdings" w:cs="Wingdings"/>
        <w:b w:val="0"/>
        <w:i w:val="0"/>
        <w:strike w:val="0"/>
        <w:dstrike w:val="0"/>
        <w:color w:val="000000"/>
        <w:sz w:val="22"/>
        <w:u w:val="none" w:color="000000"/>
        <w:effect w:val="none"/>
        <w:bdr w:val="none" w:sz="0" w:space="0" w:color="auto" w:frame="1"/>
        <w:vertAlign w:val="baseline"/>
      </w:rPr>
    </w:lvl>
    <w:lvl w:ilvl="6" w:tplc="51B0489E">
      <w:start w:val="1"/>
      <w:numFmt w:val="bullet"/>
      <w:lvlText w:val="•"/>
      <w:lvlJc w:val="left"/>
      <w:pPr>
        <w:ind w:left="4805" w:firstLine="0"/>
      </w:pPr>
      <w:rPr>
        <w:rFonts w:ascii="Wingdings" w:eastAsia="Wingdings" w:hAnsi="Wingdings" w:cs="Wingdings"/>
        <w:b w:val="0"/>
        <w:i w:val="0"/>
        <w:strike w:val="0"/>
        <w:dstrike w:val="0"/>
        <w:color w:val="000000"/>
        <w:sz w:val="22"/>
        <w:u w:val="none" w:color="000000"/>
        <w:effect w:val="none"/>
        <w:bdr w:val="none" w:sz="0" w:space="0" w:color="auto" w:frame="1"/>
        <w:vertAlign w:val="baseline"/>
      </w:rPr>
    </w:lvl>
    <w:lvl w:ilvl="7" w:tplc="4ABC68EA">
      <w:start w:val="1"/>
      <w:numFmt w:val="bullet"/>
      <w:lvlText w:val="o"/>
      <w:lvlJc w:val="left"/>
      <w:pPr>
        <w:ind w:left="5525" w:firstLine="0"/>
      </w:pPr>
      <w:rPr>
        <w:rFonts w:ascii="Wingdings" w:eastAsia="Wingdings" w:hAnsi="Wingdings" w:cs="Wingdings"/>
        <w:b w:val="0"/>
        <w:i w:val="0"/>
        <w:strike w:val="0"/>
        <w:dstrike w:val="0"/>
        <w:color w:val="000000"/>
        <w:sz w:val="22"/>
        <w:u w:val="none" w:color="000000"/>
        <w:effect w:val="none"/>
        <w:bdr w:val="none" w:sz="0" w:space="0" w:color="auto" w:frame="1"/>
        <w:vertAlign w:val="baseline"/>
      </w:rPr>
    </w:lvl>
    <w:lvl w:ilvl="8" w:tplc="6BF4F050">
      <w:start w:val="1"/>
      <w:numFmt w:val="bullet"/>
      <w:lvlText w:val="▪"/>
      <w:lvlJc w:val="left"/>
      <w:pPr>
        <w:ind w:left="6245" w:firstLine="0"/>
      </w:pPr>
      <w:rPr>
        <w:rFonts w:ascii="Wingdings" w:eastAsia="Wingdings" w:hAnsi="Wingdings" w:cs="Wingdings"/>
        <w:b w:val="0"/>
        <w:i w:val="0"/>
        <w:strike w:val="0"/>
        <w:dstrike w:val="0"/>
        <w:color w:val="000000"/>
        <w:sz w:val="22"/>
        <w:u w:val="none" w:color="000000"/>
        <w:effect w:val="none"/>
        <w:bdr w:val="none" w:sz="0" w:space="0" w:color="auto" w:frame="1"/>
        <w:vertAlign w:val="baseline"/>
      </w:rPr>
    </w:lvl>
  </w:abstractNum>
  <w:num w:numId="1" w16cid:durableId="142961998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01-134212-149">
    <w15:presenceInfo w15:providerId="AD" w15:userId="S::01-134212-149@student.bahria.edu.pk::34940b46-20b3-4c9b-bfda-50239dfbc9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660"/>
    <w:rsid w:val="000B79B6"/>
    <w:rsid w:val="00100963"/>
    <w:rsid w:val="00155660"/>
    <w:rsid w:val="003313BA"/>
    <w:rsid w:val="00407446"/>
    <w:rsid w:val="0050340F"/>
    <w:rsid w:val="00562A1D"/>
    <w:rsid w:val="007A5533"/>
    <w:rsid w:val="00997E4F"/>
    <w:rsid w:val="00AA4513"/>
    <w:rsid w:val="00D80492"/>
    <w:rsid w:val="00F53706"/>
    <w:rsid w:val="00FC0E8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3347"/>
  <w15:chartTrackingRefBased/>
  <w15:docId w15:val="{9F0CA278-B940-4B6A-8341-06406E884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660"/>
  </w:style>
  <w:style w:type="paragraph" w:styleId="Heading1">
    <w:name w:val="heading 1"/>
    <w:next w:val="Normal"/>
    <w:link w:val="Heading1Char"/>
    <w:uiPriority w:val="9"/>
    <w:qFormat/>
    <w:rsid w:val="003313BA"/>
    <w:pPr>
      <w:keepNext/>
      <w:keepLines/>
      <w:spacing w:after="6" w:line="240" w:lineRule="auto"/>
      <w:ind w:left="135" w:right="-15" w:hanging="10"/>
      <w:outlineLvl w:val="0"/>
    </w:pPr>
    <w:rPr>
      <w:rFonts w:ascii="Times New Roman" w:eastAsia="Times New Roman" w:hAnsi="Times New Roman" w:cs="Times New Roman"/>
      <w:b/>
      <w:color w:val="000000"/>
      <w:sz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100963"/>
    <w:pPr>
      <w:spacing w:after="0" w:line="240" w:lineRule="auto"/>
    </w:pPr>
  </w:style>
  <w:style w:type="character" w:customStyle="1" w:styleId="Heading1Char">
    <w:name w:val="Heading 1 Char"/>
    <w:basedOn w:val="DefaultParagraphFont"/>
    <w:link w:val="Heading1"/>
    <w:uiPriority w:val="9"/>
    <w:rsid w:val="003313BA"/>
    <w:rPr>
      <w:rFonts w:ascii="Times New Roman" w:eastAsia="Times New Roman" w:hAnsi="Times New Roman" w:cs="Times New Roman"/>
      <w:b/>
      <w:color w:val="000000"/>
      <w:sz w:val="24"/>
      <w:u w:val="single" w:color="000000"/>
      <w:lang w:val="en-US"/>
    </w:rPr>
  </w:style>
  <w:style w:type="character" w:styleId="Hyperlink">
    <w:name w:val="Hyperlink"/>
    <w:basedOn w:val="DefaultParagraphFont"/>
    <w:uiPriority w:val="99"/>
    <w:semiHidden/>
    <w:unhideWhenUsed/>
    <w:rsid w:val="003313BA"/>
    <w:rPr>
      <w:color w:val="0563C1" w:themeColor="hyperlink"/>
      <w:u w:val="single"/>
    </w:rPr>
  </w:style>
  <w:style w:type="paragraph" w:styleId="ListParagraph">
    <w:name w:val="List Paragraph"/>
    <w:basedOn w:val="Normal"/>
    <w:uiPriority w:val="34"/>
    <w:qFormat/>
    <w:rsid w:val="00503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11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BC171DBC7C5D4BB18E09756424DD12" ma:contentTypeVersion="4" ma:contentTypeDescription="Create a new document." ma:contentTypeScope="" ma:versionID="da9c0284792ee6eb85d48339e961759d">
  <xsd:schema xmlns:xsd="http://www.w3.org/2001/XMLSchema" xmlns:xs="http://www.w3.org/2001/XMLSchema" xmlns:p="http://schemas.microsoft.com/office/2006/metadata/properties" xmlns:ns3="55ba567b-b89b-468f-9424-4efd0dc2131e" targetNamespace="http://schemas.microsoft.com/office/2006/metadata/properties" ma:root="true" ma:fieldsID="c207bd9ae04fe754cc439bf87d968d85" ns3:_="">
    <xsd:import namespace="55ba567b-b89b-468f-9424-4efd0dc2131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a567b-b89b-468f-9424-4efd0dc213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FF3A4E-2F06-4B99-8FE9-E0BA415B0156}">
  <ds:schemaRefs>
    <ds:schemaRef ds:uri="http://schemas.microsoft.com/sharepoint/v3/contenttype/forms"/>
  </ds:schemaRefs>
</ds:datastoreItem>
</file>

<file path=customXml/itemProps2.xml><?xml version="1.0" encoding="utf-8"?>
<ds:datastoreItem xmlns:ds="http://schemas.openxmlformats.org/officeDocument/2006/customXml" ds:itemID="{F467ECD7-611B-4F80-9A3F-FA7B14EC70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a567b-b89b-468f-9424-4efd0dc21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4D67E4-301D-4B5C-8220-C428749937E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26</Pages>
  <Words>3011</Words>
  <Characters>17164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01-134212-149</dc:creator>
  <cp:keywords/>
  <dc:description/>
  <cp:lastModifiedBy>01-134212-149</cp:lastModifiedBy>
  <cp:revision>10</cp:revision>
  <dcterms:created xsi:type="dcterms:W3CDTF">2022-06-22T13:34:00Z</dcterms:created>
  <dcterms:modified xsi:type="dcterms:W3CDTF">2022-06-24T08:01:00Z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0x01010072BC171DBC7C5D4BB18E09756424DD12</vt:lpwstr>
  </property>
</Properties>
</file>